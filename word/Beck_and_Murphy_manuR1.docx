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16E93" w14:textId="77777777" w:rsidR="00B53283" w:rsidRPr="007400BF" w:rsidRDefault="00B53283" w:rsidP="00297328">
      <w:pPr>
        <w:spacing w:after="0"/>
        <w:rPr>
          <w:rFonts w:ascii="Times New Roman" w:hAnsi="Times New Roman" w:cs="Times New Roman"/>
          <w:sz w:val="24"/>
          <w:szCs w:val="24"/>
        </w:rPr>
      </w:pPr>
    </w:p>
    <w:p w14:paraId="040BCCD5" w14:textId="77777777" w:rsidR="00B53283" w:rsidRPr="007400BF" w:rsidRDefault="00B53283" w:rsidP="00297328">
      <w:pPr>
        <w:spacing w:after="0"/>
        <w:rPr>
          <w:rFonts w:ascii="Times New Roman" w:hAnsi="Times New Roman" w:cs="Times New Roman"/>
          <w:sz w:val="24"/>
          <w:szCs w:val="24"/>
        </w:rPr>
      </w:pPr>
    </w:p>
    <w:p w14:paraId="53BDA92C" w14:textId="77777777" w:rsidR="00B53283" w:rsidRPr="00180EBA" w:rsidRDefault="00B53283" w:rsidP="00297328">
      <w:pPr>
        <w:spacing w:after="0"/>
        <w:rPr>
          <w:rFonts w:ascii="Times New Roman" w:hAnsi="Times New Roman" w:cs="Times New Roman"/>
          <w:sz w:val="24"/>
          <w:szCs w:val="24"/>
        </w:rPr>
      </w:pPr>
    </w:p>
    <w:p w14:paraId="2E0FD3C1" w14:textId="35C7059F" w:rsidR="00B53283" w:rsidRPr="00180EBA" w:rsidRDefault="00FE49F0" w:rsidP="00297328">
      <w:pPr>
        <w:spacing w:after="0"/>
        <w:jc w:val="center"/>
        <w:rPr>
          <w:rFonts w:ascii="Times New Roman" w:hAnsi="Times New Roman" w:cs="Times New Roman"/>
          <w:sz w:val="28"/>
          <w:szCs w:val="28"/>
        </w:rPr>
      </w:pPr>
      <w:r w:rsidRPr="00180EBA">
        <w:rPr>
          <w:rFonts w:ascii="Times New Roman" w:hAnsi="Times New Roman" w:cs="Times New Roman"/>
          <w:sz w:val="28"/>
          <w:szCs w:val="28"/>
        </w:rPr>
        <w:t>Numerical and qualitative contrasts of two statistical models for water quality change in tidal waters</w:t>
      </w:r>
    </w:p>
    <w:p w14:paraId="303B53A1" w14:textId="77777777" w:rsidR="007400BF" w:rsidRPr="007400BF" w:rsidRDefault="007400BF" w:rsidP="00297328">
      <w:pPr>
        <w:spacing w:after="0"/>
        <w:jc w:val="center"/>
        <w:rPr>
          <w:rFonts w:ascii="Times New Roman" w:hAnsi="Times New Roman" w:cs="Times New Roman"/>
          <w:b/>
          <w:sz w:val="28"/>
          <w:szCs w:val="28"/>
        </w:rPr>
      </w:pPr>
    </w:p>
    <w:p w14:paraId="6F040A06" w14:textId="09BD4848" w:rsidR="00B53283" w:rsidRPr="007400BF" w:rsidRDefault="00AA1FC5" w:rsidP="00297328">
      <w:pPr>
        <w:spacing w:after="0"/>
        <w:jc w:val="center"/>
        <w:rPr>
          <w:rFonts w:ascii="Times New Roman" w:hAnsi="Times New Roman" w:cs="Times New Roman"/>
          <w:sz w:val="24"/>
          <w:szCs w:val="24"/>
        </w:rPr>
      </w:pPr>
      <w:r w:rsidRPr="007400BF">
        <w:rPr>
          <w:rFonts w:ascii="Times New Roman" w:hAnsi="Times New Roman" w:cs="Times New Roman"/>
          <w:sz w:val="24"/>
          <w:szCs w:val="24"/>
        </w:rPr>
        <w:t>Marcus W. Beck, Rebecca R. Murphy</w:t>
      </w:r>
    </w:p>
    <w:p w14:paraId="3D24FAAE" w14:textId="77777777" w:rsidR="007E7ABF" w:rsidRDefault="007E7ABF" w:rsidP="00297328">
      <w:pPr>
        <w:spacing w:after="0"/>
        <w:rPr>
          <w:rFonts w:ascii="Times New Roman" w:hAnsi="Times New Roman" w:cs="Times New Roman"/>
          <w:sz w:val="24"/>
          <w:szCs w:val="24"/>
        </w:rPr>
      </w:pPr>
    </w:p>
    <w:p w14:paraId="0B162F38" w14:textId="77777777" w:rsidR="007E7ABF" w:rsidRDefault="007E7ABF" w:rsidP="007E7ABF">
      <w:pPr>
        <w:spacing w:after="0"/>
        <w:rPr>
          <w:rFonts w:ascii="Times New Roman" w:hAnsi="Times New Roman" w:cs="Times New Roman"/>
          <w:sz w:val="24"/>
          <w:szCs w:val="24"/>
        </w:rPr>
      </w:pPr>
      <w:r>
        <w:rPr>
          <w:rFonts w:ascii="Times New Roman" w:hAnsi="Times New Roman" w:cs="Times New Roman"/>
          <w:sz w:val="24"/>
          <w:szCs w:val="24"/>
        </w:rPr>
        <w:t xml:space="preserve">Research Ecologist (Beck), </w:t>
      </w:r>
      <w:r w:rsidR="00AA1FC5" w:rsidRPr="007400BF">
        <w:rPr>
          <w:rFonts w:ascii="Times New Roman" w:hAnsi="Times New Roman" w:cs="Times New Roman"/>
          <w:sz w:val="24"/>
          <w:szCs w:val="24"/>
        </w:rPr>
        <w:t>National Health and Environmental Effects Research Laboratory,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Gulf Ecology Division, 1 Sabine Island Drive, Gulf </w:t>
      </w:r>
      <w:r>
        <w:rPr>
          <w:rFonts w:ascii="Times New Roman" w:hAnsi="Times New Roman" w:cs="Times New Roman"/>
          <w:sz w:val="24"/>
          <w:szCs w:val="24"/>
        </w:rPr>
        <w:t>Breeze, FL 32561;</w:t>
      </w:r>
      <w:r w:rsidR="00AA1FC5" w:rsidRPr="007400BF">
        <w:rPr>
          <w:rFonts w:ascii="Times New Roman" w:hAnsi="Times New Roman" w:cs="Times New Roman"/>
          <w:sz w:val="24"/>
          <w:szCs w:val="24"/>
        </w:rPr>
        <w:t xml:space="preserve"> Estuarine Data Analyst (Murphy),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UMCES at </w:t>
      </w:r>
      <w:r w:rsidR="007400BF">
        <w:rPr>
          <w:rFonts w:ascii="Times New Roman" w:hAnsi="Times New Roman" w:cs="Times New Roman"/>
          <w:sz w:val="24"/>
          <w:szCs w:val="24"/>
        </w:rPr>
        <w:t>Chesa</w:t>
      </w:r>
      <w:r w:rsidR="00AA1FC5" w:rsidRPr="007400BF">
        <w:rPr>
          <w:rFonts w:ascii="Times New Roman" w:hAnsi="Times New Roman" w:cs="Times New Roman"/>
          <w:sz w:val="24"/>
          <w:szCs w:val="24"/>
        </w:rPr>
        <w:t>peake Bay Program, 410 Severn Avenue, Suite 112, Annapolis,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MD 21403 (Email/Beck: </w:t>
      </w:r>
      <w:hyperlink r:id="rId7">
        <w:r w:rsidR="00AA1FC5" w:rsidRPr="007400BF">
          <w:rPr>
            <w:rStyle w:val="Hyperlink"/>
            <w:rFonts w:ascii="Times New Roman" w:hAnsi="Times New Roman" w:cs="Times New Roman"/>
            <w:sz w:val="24"/>
            <w:szCs w:val="24"/>
          </w:rPr>
          <w:t>beck.marcus@epa.gov</w:t>
        </w:r>
      </w:hyperlink>
      <w:r w:rsidR="00AA1FC5" w:rsidRPr="007400BF">
        <w:rPr>
          <w:rFonts w:ascii="Times New Roman" w:hAnsi="Times New Roman" w:cs="Times New Roman"/>
          <w:sz w:val="24"/>
          <w:szCs w:val="24"/>
        </w:rPr>
        <w:t>)</w:t>
      </w:r>
    </w:p>
    <w:p w14:paraId="3AE75A3E" w14:textId="77777777" w:rsidR="007E7ABF" w:rsidRDefault="007E7ABF" w:rsidP="007E7ABF">
      <w:pPr>
        <w:spacing w:after="0"/>
        <w:rPr>
          <w:rFonts w:ascii="Times New Roman" w:hAnsi="Times New Roman" w:cs="Times New Roman"/>
          <w:sz w:val="24"/>
          <w:szCs w:val="24"/>
        </w:rPr>
      </w:pPr>
    </w:p>
    <w:p w14:paraId="2F4287A1" w14:textId="6D1E3515" w:rsidR="00B53283" w:rsidRDefault="00AA1FC5" w:rsidP="007E7ABF">
      <w:pPr>
        <w:spacing w:after="0"/>
        <w:jc w:val="center"/>
        <w:rPr>
          <w:rFonts w:ascii="Times New Roman" w:hAnsi="Times New Roman" w:cs="Times New Roman"/>
          <w:sz w:val="24"/>
          <w:szCs w:val="24"/>
        </w:rPr>
      </w:pPr>
      <w:r w:rsidRPr="007400BF">
        <w:rPr>
          <w:rFonts w:ascii="Times New Roman" w:hAnsi="Times New Roman" w:cs="Times New Roman"/>
          <w:sz w:val="24"/>
          <w:szCs w:val="24"/>
        </w:rPr>
        <w:t>ABSTRACT</w:t>
      </w:r>
    </w:p>
    <w:p w14:paraId="46C96D96" w14:textId="77777777" w:rsidR="007E7ABF" w:rsidRPr="007400BF" w:rsidRDefault="007E7ABF" w:rsidP="007E7ABF">
      <w:pPr>
        <w:spacing w:after="0"/>
        <w:jc w:val="center"/>
        <w:rPr>
          <w:rFonts w:ascii="Times New Roman" w:hAnsi="Times New Roman" w:cs="Times New Roman"/>
          <w:sz w:val="24"/>
          <w:szCs w:val="24"/>
        </w:rPr>
      </w:pPr>
    </w:p>
    <w:p w14:paraId="7ADE006C" w14:textId="4AFFE427" w:rsidR="00FE49F0" w:rsidRPr="00E05AC3" w:rsidRDefault="00FE49F0" w:rsidP="007E7ABF">
      <w:pPr>
        <w:spacing w:line="240" w:lineRule="auto"/>
        <w:rPr>
          <w:rFonts w:ascii="Times New Roman" w:hAnsi="Times New Roman" w:cs="Times New Roman"/>
          <w:sz w:val="24"/>
          <w:szCs w:val="24"/>
        </w:rPr>
      </w:pPr>
      <w:r w:rsidRPr="00E05AC3">
        <w:rPr>
          <w:rFonts w:ascii="Times New Roman" w:hAnsi="Times New Roman" w:cs="Times New Roman"/>
          <w:sz w:val="24"/>
          <w:szCs w:val="24"/>
        </w:rPr>
        <w:t xml:space="preserve">Two statistical approaches, weighted regression on time, discharge, and season (WRTDS) and generalized additive models (GAMs), have recently </w:t>
      </w:r>
      <w:r w:rsidR="007971E4">
        <w:rPr>
          <w:rFonts w:ascii="Times New Roman" w:hAnsi="Times New Roman" w:cs="Times New Roman"/>
          <w:sz w:val="24"/>
          <w:szCs w:val="24"/>
        </w:rPr>
        <w:t xml:space="preserve">been used to evaluate </w:t>
      </w:r>
      <w:r w:rsidRPr="00E05AC3">
        <w:rPr>
          <w:rFonts w:ascii="Times New Roman" w:hAnsi="Times New Roman" w:cs="Times New Roman"/>
          <w:sz w:val="24"/>
          <w:szCs w:val="24"/>
        </w:rPr>
        <w:t>water quality trends in estuari</w:t>
      </w:r>
      <w:r w:rsidR="00671C6C">
        <w:rPr>
          <w:rFonts w:ascii="Times New Roman" w:hAnsi="Times New Roman" w:cs="Times New Roman"/>
          <w:sz w:val="24"/>
          <w:szCs w:val="24"/>
        </w:rPr>
        <w:t>es</w:t>
      </w:r>
      <w:r w:rsidRPr="00E05AC3">
        <w:rPr>
          <w:rFonts w:ascii="Times New Roman" w:hAnsi="Times New Roman" w:cs="Times New Roman"/>
          <w:sz w:val="24"/>
          <w:szCs w:val="24"/>
        </w:rPr>
        <w:t xml:space="preserve">. Both models have been used in similar contexts despite differences in statistical foundations and products. This study provided an empirical and qualitative comparison of both models using </w:t>
      </w:r>
      <w:r w:rsidR="00A715EC">
        <w:rPr>
          <w:rFonts w:ascii="Times New Roman" w:hAnsi="Times New Roman" w:cs="Times New Roman"/>
          <w:sz w:val="24"/>
          <w:szCs w:val="24"/>
        </w:rPr>
        <w:t>29 years of data for two</w:t>
      </w:r>
      <w:r w:rsidRPr="00E05AC3">
        <w:rPr>
          <w:rFonts w:ascii="Times New Roman" w:hAnsi="Times New Roman" w:cs="Times New Roman"/>
          <w:sz w:val="24"/>
          <w:szCs w:val="24"/>
        </w:rPr>
        <w:t xml:space="preserve"> disc</w:t>
      </w:r>
      <w:r w:rsidR="00A715EC">
        <w:rPr>
          <w:rFonts w:ascii="Times New Roman" w:hAnsi="Times New Roman" w:cs="Times New Roman"/>
          <w:sz w:val="24"/>
          <w:szCs w:val="24"/>
        </w:rPr>
        <w:t>rete time series of chlorophyll-</w:t>
      </w:r>
      <w:r w:rsidRPr="00A715EC">
        <w:rPr>
          <w:rFonts w:ascii="Times New Roman" w:hAnsi="Times New Roman" w:cs="Times New Roman"/>
          <w:i/>
          <w:sz w:val="24"/>
          <w:szCs w:val="24"/>
        </w:rPr>
        <w:t>a</w:t>
      </w:r>
      <w:r w:rsidRPr="00E05AC3">
        <w:rPr>
          <w:rFonts w:ascii="Times New Roman" w:hAnsi="Times New Roman" w:cs="Times New Roman"/>
          <w:sz w:val="24"/>
          <w:szCs w:val="24"/>
        </w:rPr>
        <w:t xml:space="preserve"> (chl-</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w:t>
      </w:r>
      <w:r w:rsidR="007971E4">
        <w:rPr>
          <w:rFonts w:ascii="Times New Roman" w:hAnsi="Times New Roman" w:cs="Times New Roman"/>
          <w:sz w:val="24"/>
          <w:szCs w:val="24"/>
        </w:rPr>
        <w:t>in the Patuxent River Estuary</w:t>
      </w:r>
      <w:r w:rsidRPr="00E05AC3">
        <w:rPr>
          <w:rFonts w:ascii="Times New Roman" w:hAnsi="Times New Roman" w:cs="Times New Roman"/>
          <w:sz w:val="24"/>
          <w:szCs w:val="24"/>
        </w:rPr>
        <w:t xml:space="preserve">. Empirical descriptions of each model were based on predictive performance against the observed data and ability to reproduce flow-normalized trends with simulated data. </w:t>
      </w:r>
      <w:r w:rsidR="007971E4">
        <w:rPr>
          <w:rFonts w:ascii="Times New Roman" w:hAnsi="Times New Roman" w:cs="Times New Roman"/>
          <w:sz w:val="24"/>
          <w:szCs w:val="24"/>
        </w:rPr>
        <w:t>B</w:t>
      </w:r>
      <w:r w:rsidRPr="00E05AC3">
        <w:rPr>
          <w:rFonts w:ascii="Times New Roman" w:hAnsi="Times New Roman" w:cs="Times New Roman"/>
          <w:sz w:val="24"/>
          <w:szCs w:val="24"/>
        </w:rPr>
        <w:t>etween-model differences were apparent but minor</w:t>
      </w:r>
      <w:r>
        <w:rPr>
          <w:rFonts w:ascii="Times New Roman" w:hAnsi="Times New Roman" w:cs="Times New Roman"/>
          <w:sz w:val="24"/>
          <w:szCs w:val="24"/>
        </w:rPr>
        <w:t xml:space="preserve"> and </w:t>
      </w:r>
      <w:r w:rsidRPr="00E05AC3">
        <w:rPr>
          <w:rFonts w:ascii="Times New Roman" w:hAnsi="Times New Roman" w:cs="Times New Roman"/>
          <w:sz w:val="24"/>
          <w:szCs w:val="24"/>
        </w:rPr>
        <w:t>both models had comparable abilities to remove flow effec</w:t>
      </w:r>
      <w:r w:rsidR="007971E4">
        <w:rPr>
          <w:rFonts w:ascii="Times New Roman" w:hAnsi="Times New Roman" w:cs="Times New Roman"/>
          <w:sz w:val="24"/>
          <w:szCs w:val="24"/>
        </w:rPr>
        <w:t>ts from simulated time series</w:t>
      </w:r>
      <w:r w:rsidRPr="00E05AC3">
        <w:rPr>
          <w:rFonts w:ascii="Times New Roman" w:hAnsi="Times New Roman" w:cs="Times New Roman"/>
          <w:sz w:val="24"/>
          <w:szCs w:val="24"/>
        </w:rPr>
        <w:t>. Trends from each model revealed</w:t>
      </w:r>
      <w:r w:rsidR="007971E4">
        <w:rPr>
          <w:rFonts w:ascii="Times New Roman" w:hAnsi="Times New Roman" w:cs="Times New Roman"/>
          <w:sz w:val="24"/>
          <w:szCs w:val="24"/>
        </w:rPr>
        <w:t xml:space="preserve"> distinct m</w:t>
      </w:r>
      <w:r w:rsidRPr="00E05AC3">
        <w:rPr>
          <w:rFonts w:ascii="Times New Roman" w:hAnsi="Times New Roman" w:cs="Times New Roman"/>
          <w:sz w:val="24"/>
          <w:szCs w:val="24"/>
        </w:rPr>
        <w:t>ainstem influences of the Chesapeake Bay with both models predicting a roughly 65% increase in chl-</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over time in the lower estuary, whereas flow-normalized predictions for the upper estuary showed a more dynamic pattern, with a nearly 100% increase in chl-</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in the last 10 years. Despite similar predictive abilities and conclusions of trends from each model, qualitative comparisons highlighted important differences in the statistical structure, available products, and characteristics of the data and desired analysis. The empirical and qualitative comparisons provided in this study can be used as guidance for choosing an appropriate method.</w:t>
      </w:r>
    </w:p>
    <w:p w14:paraId="626688E8" w14:textId="77777777" w:rsidR="001D3308" w:rsidRDefault="00AA1FC5" w:rsidP="007E7ABF">
      <w:pPr>
        <w:spacing w:after="0" w:line="240" w:lineRule="auto"/>
        <w:rPr>
          <w:rFonts w:ascii="Times New Roman" w:hAnsi="Times New Roman" w:cs="Times New Roman"/>
          <w:sz w:val="24"/>
          <w:szCs w:val="24"/>
        </w:rPr>
      </w:pPr>
      <w:r w:rsidRPr="007400BF">
        <w:rPr>
          <w:rFonts w:ascii="Times New Roman" w:hAnsi="Times New Roman" w:cs="Times New Roman"/>
          <w:sz w:val="24"/>
          <w:szCs w:val="24"/>
        </w:rPr>
        <w:t>KEY TERMS: estuaries, additive models, nutrients, Patuxent River Estuary, statistics, time series analysis, weighted regression</w:t>
      </w:r>
    </w:p>
    <w:p w14:paraId="129F1E2D" w14:textId="77777777" w:rsidR="001D3308" w:rsidRDefault="001D3308" w:rsidP="00B86B4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D555B6B"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INTRODUCTION</w:t>
      </w:r>
    </w:p>
    <w:p w14:paraId="4EA1051E" w14:textId="6D518533"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interpretation of enviro</w:t>
      </w:r>
      <w:r w:rsidR="001D3308">
        <w:rPr>
          <w:rFonts w:ascii="Times New Roman" w:hAnsi="Times New Roman" w:cs="Times New Roman"/>
          <w:sz w:val="24"/>
          <w:szCs w:val="24"/>
        </w:rPr>
        <w:t>n</w:t>
      </w:r>
      <w:r w:rsidRPr="007400BF">
        <w:rPr>
          <w:rFonts w:ascii="Times New Roman" w:hAnsi="Times New Roman" w:cs="Times New Roman"/>
          <w:sz w:val="24"/>
          <w:szCs w:val="24"/>
        </w:rPr>
        <w:t>mental trends can have widespread implications for the management of natural resources and can facilitate an understanding of ecological factors that mediate system dynamics. An accurate interpretation of trends can depend on the chosen method of analysis, and more importantly, its ability to consider effects of multiple drivers on response endpoints that may be particular to the system of interest. The need to interpret potential impacts of nutrient pollution has been a priority issue for managing aquatic resources (Nixon 1995), particularly for estuaries that serve as focal points of human activities and receiving bodies for upstream hydrologic</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networks (Paerl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2014).</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Common assessment endpoints for eutrophication in estuaries have included seagrass growth patterns (Stew</w:t>
      </w:r>
      <w:r w:rsidR="001D3308">
        <w:rPr>
          <w:rFonts w:ascii="Times New Roman" w:hAnsi="Times New Roman" w:cs="Times New Roman"/>
          <w:sz w:val="24"/>
          <w:szCs w:val="24"/>
        </w:rPr>
        <w:t>ard</w:t>
      </w:r>
      <w:r w:rsidRPr="007400BF">
        <w:rPr>
          <w:rFonts w:ascii="Times New Roman" w:hAnsi="Times New Roman" w:cs="Times New Roman"/>
          <w:sz w:val="24"/>
          <w:szCs w:val="24"/>
        </w:rPr>
        <w:t xml:space="preserve"> and Green 2007), frequency and magnitude of oxygen depletion in bottom waters (Paerl 2006), and trophic network connectivity (Powers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2005). Additionally, chlorophyll</w:t>
      </w:r>
      <w:r w:rsidR="00550670">
        <w:rPr>
          <w:rFonts w:ascii="Times New Roman" w:hAnsi="Times New Roman" w:cs="Times New Roman"/>
          <w:sz w:val="24"/>
          <w:szCs w:val="24"/>
        </w:rPr>
        <w:t>-</w:t>
      </w:r>
      <w:r w:rsidRPr="009F0700">
        <w:rPr>
          <w:rFonts w:ascii="Times New Roman" w:hAnsi="Times New Roman" w:cs="Times New Roman"/>
          <w:i/>
          <w:sz w:val="24"/>
          <w:szCs w:val="24"/>
        </w:rPr>
        <w:t>a</w:t>
      </w:r>
      <w:r w:rsidRPr="007400BF">
        <w:rPr>
          <w:rFonts w:ascii="Times New Roman" w:hAnsi="Times New Roman" w:cs="Times New Roman"/>
          <w:sz w:val="24"/>
          <w:szCs w:val="24"/>
        </w:rPr>
        <w:t xml:space="preserv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concentration provides a measure of the release of phytoplank</w:t>
      </w:r>
      <w:r w:rsidR="00F852F6">
        <w:rPr>
          <w:rFonts w:ascii="Times New Roman" w:hAnsi="Times New Roman" w:cs="Times New Roman"/>
          <w:sz w:val="24"/>
          <w:szCs w:val="24"/>
        </w:rPr>
        <w:t>t</w:t>
      </w:r>
      <w:r w:rsidRPr="007400BF">
        <w:rPr>
          <w:rFonts w:ascii="Times New Roman" w:hAnsi="Times New Roman" w:cs="Times New Roman"/>
          <w:sz w:val="24"/>
          <w:szCs w:val="24"/>
        </w:rPr>
        <w:t xml:space="preserve">on communities from nutrient limitation with increasing eutrophication. Chlorophyll time series have been collected for decades in tidal systems (e.g., </w:t>
      </w:r>
      <w:r w:rsidR="00FB0212">
        <w:rPr>
          <w:rFonts w:ascii="Times New Roman" w:hAnsi="Times New Roman" w:cs="Times New Roman"/>
          <w:sz w:val="24"/>
          <w:szCs w:val="24"/>
        </w:rPr>
        <w:t xml:space="preserve">Tampa Bay, TBEP (Tampa Bay Estuary Program), (2011); </w:t>
      </w:r>
      <w:r w:rsidRPr="007400BF">
        <w:rPr>
          <w:rFonts w:ascii="Times New Roman" w:hAnsi="Times New Roman" w:cs="Times New Roman"/>
          <w:sz w:val="24"/>
          <w:szCs w:val="24"/>
        </w:rPr>
        <w:t xml:space="preserve">Chesapeake Bay, </w:t>
      </w:r>
      <w:r w:rsidR="001D3308">
        <w:rPr>
          <w:rFonts w:ascii="Times New Roman" w:hAnsi="Times New Roman" w:cs="Times New Roman"/>
          <w:sz w:val="24"/>
          <w:szCs w:val="24"/>
        </w:rPr>
        <w:t>Harding</w:t>
      </w:r>
      <w:r w:rsidRPr="007400BF">
        <w:rPr>
          <w:rFonts w:ascii="Times New Roman" w:hAnsi="Times New Roman" w:cs="Times New Roman"/>
          <w:sz w:val="24"/>
          <w:szCs w:val="24"/>
        </w:rPr>
        <w:t xml:space="preserve"> (1994); datasets cited in </w:t>
      </w:r>
      <w:r w:rsidR="001D3308">
        <w:rPr>
          <w:rFonts w:ascii="Times New Roman" w:hAnsi="Times New Roman" w:cs="Times New Roman"/>
          <w:sz w:val="24"/>
          <w:szCs w:val="24"/>
        </w:rPr>
        <w:t>Monbet</w:t>
      </w:r>
      <w:r w:rsidRPr="007400BF">
        <w:rPr>
          <w:rFonts w:ascii="Times New Roman" w:hAnsi="Times New Roman" w:cs="Times New Roman"/>
          <w:sz w:val="24"/>
          <w:szCs w:val="24"/>
        </w:rPr>
        <w:t xml:space="preserve"> (1992), Cloern and Jassby (2010)), although the interpr</w:t>
      </w:r>
      <w:r w:rsidR="001D3308">
        <w:rPr>
          <w:rFonts w:ascii="Times New Roman" w:hAnsi="Times New Roman" w:cs="Times New Roman"/>
          <w:sz w:val="24"/>
          <w:szCs w:val="24"/>
        </w:rPr>
        <w:t>et</w:t>
      </w:r>
      <w:r w:rsidRPr="007400BF">
        <w:rPr>
          <w:rFonts w:ascii="Times New Roman" w:hAnsi="Times New Roman" w:cs="Times New Roman"/>
          <w:sz w:val="24"/>
          <w:szCs w:val="24"/>
        </w:rPr>
        <w:t xml:space="preserve">ation of trends in observed data has been </w:t>
      </w:r>
      <w:r w:rsidR="001D3308">
        <w:rPr>
          <w:rFonts w:ascii="Times New Roman" w:hAnsi="Times New Roman" w:cs="Times New Roman"/>
          <w:sz w:val="24"/>
          <w:szCs w:val="24"/>
        </w:rPr>
        <w:t>problematic</w:t>
      </w:r>
      <w:r w:rsidRPr="007400BF">
        <w:rPr>
          <w:rFonts w:ascii="Times New Roman" w:hAnsi="Times New Roman" w:cs="Times New Roman"/>
          <w:sz w:val="24"/>
          <w:szCs w:val="24"/>
        </w:rPr>
        <w:t xml:space="preserve"> given the inherent variability of time series data. Identifying the response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drivers, such as management actions or increased pollutant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 xml:space="preserve">loads, can be confounded by natural variation from freshwater inflows (Borsuk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2004) or tidal exchange with oceanic outflows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(Monbet 1992). Seasonal and spatial variability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dynamics (see Cloern (1996)) can further complicate trend evaluation, such that relatively simple analysis methods may insufficiently describe variation in long-term datasets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2014). More rigorous quantitative tools are needed to create an </w:t>
      </w:r>
      <w:r w:rsidRPr="007400BF">
        <w:rPr>
          <w:rFonts w:ascii="Times New Roman" w:hAnsi="Times New Roman" w:cs="Times New Roman"/>
          <w:sz w:val="24"/>
          <w:szCs w:val="24"/>
        </w:rPr>
        <w:lastRenderedPageBreak/>
        <w:t>unambiguous characterization of chl</w:t>
      </w:r>
      <w:r w:rsidR="002845E6" w:rsidRPr="002845E6">
        <w:rPr>
          <w:rFonts w:ascii="Times New Roman" w:hAnsi="Times New Roman" w:cs="Times New Roman"/>
          <w:i/>
          <w:sz w:val="24"/>
          <w:szCs w:val="24"/>
        </w:rPr>
        <w:t>-a</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response independent of variation from confounding variables.</w:t>
      </w:r>
    </w:p>
    <w:p w14:paraId="124E2372" w14:textId="5C9D4FB9" w:rsidR="00B53283" w:rsidRPr="007400BF" w:rsidRDefault="00AA1FC5" w:rsidP="00C82CC6">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Recent applications of statistical methods to describe water quality dynamics have shown promise in estuaries, specifically weighted regression on time, discharge, and season (WRTDS) </w:t>
      </w:r>
      <w:r w:rsidR="00C82CC6">
        <w:rPr>
          <w:rFonts w:ascii="Times New Roman" w:hAnsi="Times New Roman" w:cs="Times New Roman"/>
          <w:sz w:val="24"/>
          <w:szCs w:val="24"/>
        </w:rPr>
        <w:t>and generalized additive models</w:t>
      </w:r>
      <w:r w:rsidRPr="007400BF">
        <w:rPr>
          <w:rFonts w:ascii="Times New Roman" w:hAnsi="Times New Roman" w:cs="Times New Roman"/>
          <w:sz w:val="24"/>
          <w:szCs w:val="24"/>
        </w:rPr>
        <w:t xml:space="preserve"> (GAMs). The WRTDS method was initially developed to describe water quality trends in rivers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Cicco 2014) and has recently been adapted to describe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trends in tidal waters (Beck and Hagy III 2015). A defining characteristic of WRTDS is a weighting scheme that fits a </w:t>
      </w:r>
      <w:r w:rsidR="001D3308">
        <w:rPr>
          <w:rFonts w:ascii="Times New Roman" w:hAnsi="Times New Roman" w:cs="Times New Roman"/>
          <w:sz w:val="24"/>
          <w:szCs w:val="24"/>
        </w:rPr>
        <w:t>continuous</w:t>
      </w:r>
      <w:r w:rsidRPr="007400BF">
        <w:rPr>
          <w:rFonts w:ascii="Times New Roman" w:hAnsi="Times New Roman" w:cs="Times New Roman"/>
          <w:sz w:val="24"/>
          <w:szCs w:val="24"/>
        </w:rPr>
        <w:t xml:space="preserve"> set of parameters</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to the time series by considering the influence of location in the record and flow values relative to the period of interest. The WRTDS model has been used to model pollutant delivery from tributary sources to Chesapeake Bay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Zhang </w:t>
      </w:r>
      <w:r w:rsidR="002845E6" w:rsidRPr="002845E6">
        <w:rPr>
          <w:rFonts w:ascii="Times New Roman" w:hAnsi="Times New Roman" w:cs="Times New Roman"/>
          <w:i/>
          <w:sz w:val="24"/>
          <w:szCs w:val="24"/>
        </w:rPr>
        <w:t>et al.</w:t>
      </w:r>
      <w:r w:rsidR="009F0700">
        <w:rPr>
          <w:rFonts w:ascii="Times New Roman" w:hAnsi="Times New Roman" w:cs="Times New Roman"/>
          <w:sz w:val="24"/>
          <w:szCs w:val="24"/>
        </w:rPr>
        <w:t xml:space="preserve"> </w:t>
      </w:r>
      <w:r w:rsidR="00BA1817">
        <w:rPr>
          <w:rFonts w:ascii="Times New Roman" w:hAnsi="Times New Roman" w:cs="Times New Roman"/>
          <w:sz w:val="24"/>
          <w:szCs w:val="24"/>
        </w:rPr>
        <w:t>2015</w:t>
      </w:r>
      <w:r w:rsidRPr="007400BF">
        <w:rPr>
          <w:rFonts w:ascii="Times New Roman" w:hAnsi="Times New Roman" w:cs="Times New Roman"/>
          <w:sz w:val="24"/>
          <w:szCs w:val="24"/>
        </w:rPr>
        <w:t xml:space="preserve">), Lake Champlain (Medalie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the Mississippi River (Sprague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2011), and is now being used operationally at the US </w:t>
      </w:r>
      <w:r w:rsidR="001D3308">
        <w:rPr>
          <w:rFonts w:ascii="Times New Roman" w:hAnsi="Times New Roman" w:cs="Times New Roman"/>
          <w:sz w:val="24"/>
          <w:szCs w:val="24"/>
        </w:rPr>
        <w:t xml:space="preserve">Geological </w:t>
      </w:r>
      <w:r w:rsidRPr="007400BF">
        <w:rPr>
          <w:rFonts w:ascii="Times New Roman" w:hAnsi="Times New Roman" w:cs="Times New Roman"/>
          <w:sz w:val="24"/>
          <w:szCs w:val="24"/>
        </w:rPr>
        <w:t>Survey (USGS) to produce nutrient load and concentration trend results annually for tributaries of the Chesapeake Bay (</w:t>
      </w:r>
      <w:r w:rsidR="00C82CC6">
        <w:rPr>
          <w:rFonts w:ascii="Times New Roman" w:hAnsi="Times New Roman" w:cs="Times New Roman"/>
          <w:sz w:val="24"/>
          <w:szCs w:val="24"/>
        </w:rPr>
        <w:t>USGS</w:t>
      </w:r>
      <w:r w:rsidR="00C82CC6" w:rsidRPr="007400BF">
        <w:rPr>
          <w:rFonts w:ascii="Times New Roman" w:hAnsi="Times New Roman" w:cs="Times New Roman"/>
          <w:sz w:val="24"/>
          <w:szCs w:val="24"/>
        </w:rPr>
        <w:t>, Water Quality Loads and Trends at Nontidal Monitoring</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 xml:space="preserve">Stations </w:t>
      </w:r>
      <w:r w:rsidR="00C82CC6">
        <w:rPr>
          <w:rFonts w:ascii="Times New Roman" w:hAnsi="Times New Roman" w:cs="Times New Roman"/>
          <w:sz w:val="24"/>
          <w:szCs w:val="24"/>
        </w:rPr>
        <w:t xml:space="preserve">in the Chesapeake Bay Watershed. </w:t>
      </w:r>
      <w:r w:rsidR="00C82CC6" w:rsidRPr="007400BF">
        <w:rPr>
          <w:rFonts w:ascii="Times New Roman" w:hAnsi="Times New Roman" w:cs="Times New Roman"/>
          <w:sz w:val="24"/>
          <w:szCs w:val="24"/>
        </w:rPr>
        <w:t>Accessed November,</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2015</w:t>
      </w:r>
      <w:r w:rsidR="00C82CC6">
        <w:rPr>
          <w:rFonts w:ascii="Times New Roman" w:hAnsi="Times New Roman" w:cs="Times New Roman"/>
          <w:sz w:val="24"/>
          <w:szCs w:val="24"/>
        </w:rPr>
        <w:t>,</w:t>
      </w:r>
      <w:r w:rsidR="00C82CC6" w:rsidRPr="007400BF">
        <w:rPr>
          <w:rFonts w:ascii="Times New Roman" w:hAnsi="Times New Roman" w:cs="Times New Roman"/>
          <w:sz w:val="24"/>
          <w:szCs w:val="24"/>
        </w:rPr>
        <w:t xml:space="preserve"> </w:t>
      </w:r>
      <w:hyperlink r:id="rId8">
        <w:r w:rsidR="00C82CC6" w:rsidRPr="007400BF">
          <w:rPr>
            <w:rStyle w:val="Hyperlink"/>
            <w:rFonts w:ascii="Times New Roman" w:hAnsi="Times New Roman" w:cs="Times New Roman"/>
            <w:sz w:val="24"/>
            <w:szCs w:val="24"/>
          </w:rPr>
          <w:t>http://cbrim.er.usgs.gov/</w:t>
        </w:r>
      </w:hyperlink>
      <w:r w:rsidR="00C82CC6">
        <w:rPr>
          <w:rFonts w:ascii="Times New Roman" w:hAnsi="Times New Roman" w:cs="Times New Roman"/>
          <w:sz w:val="24"/>
          <w:szCs w:val="24"/>
        </w:rPr>
        <w:t>)</w:t>
      </w:r>
      <w:r w:rsidRPr="007400BF">
        <w:rPr>
          <w:rFonts w:ascii="Times New Roman" w:hAnsi="Times New Roman" w:cs="Times New Roman"/>
          <w:sz w:val="24"/>
          <w:szCs w:val="24"/>
        </w:rPr>
        <w:t>. A comparison to an alternative regression-based model for evaluating nutrient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flux, ESTIMATOR, suggested that WRTDS can produce more accurate trend estimates (Moyer</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As opposed to WRTDS, GAMs were initially developed in a more general context as a modification to generalized linear models to model a response variable as the sum of smoothing functions of different predictors (Hastie and Tibshirani 1990, Wood 2006a). GAMs have recently been used to describe eutrophication endpoints in tidal waters (Haraguchi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Harding</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w:t>
      </w:r>
      <w:r w:rsidR="00F567B8">
        <w:rPr>
          <w:rFonts w:ascii="Times New Roman" w:hAnsi="Times New Roman" w:cs="Times New Roman"/>
          <w:sz w:val="24"/>
          <w:szCs w:val="24"/>
        </w:rPr>
        <w:t>6</w:t>
      </w:r>
      <w:r w:rsidRPr="007400BF">
        <w:rPr>
          <w:rFonts w:ascii="Times New Roman" w:hAnsi="Times New Roman" w:cs="Times New Roman"/>
          <w:sz w:val="24"/>
          <w:szCs w:val="24"/>
        </w:rPr>
        <w:t xml:space="preserve">), and exploratory analyses are underway to use GAMs for long-term trend analysis in Chesapeake Bay tidal waters at the </w:t>
      </w:r>
      <w:r w:rsidRPr="007400BF">
        <w:rPr>
          <w:rFonts w:ascii="Times New Roman" w:hAnsi="Times New Roman" w:cs="Times New Roman"/>
          <w:sz w:val="24"/>
          <w:szCs w:val="24"/>
        </w:rPr>
        <w:lastRenderedPageBreak/>
        <w:t xml:space="preserve">Chesapeake Bay Program. Although the approach was not developed specifically for application to water quality problems, GAMs are </w:t>
      </w:r>
      <w:r w:rsidR="001D3308">
        <w:rPr>
          <w:rFonts w:ascii="Times New Roman" w:hAnsi="Times New Roman" w:cs="Times New Roman"/>
          <w:sz w:val="24"/>
          <w:szCs w:val="24"/>
        </w:rPr>
        <w:t>particularly</w:t>
      </w:r>
      <w:r w:rsidRPr="007400BF">
        <w:rPr>
          <w:rFonts w:ascii="Times New Roman" w:hAnsi="Times New Roman" w:cs="Times New Roman"/>
          <w:sz w:val="24"/>
          <w:szCs w:val="24"/>
        </w:rPr>
        <w:t xml:space="preserve"> appealing because they are less computationally intense and provide more accessible estimates of model uncertainty than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Both approaches appear to have similar potential to characterize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system dynamics, but the relative merits of each have not been</w:t>
      </w:r>
      <w:r w:rsidR="00570FEB">
        <w:rPr>
          <w:rFonts w:ascii="Times New Roman" w:hAnsi="Times New Roman" w:cs="Times New Roman"/>
          <w:sz w:val="24"/>
          <w:szCs w:val="24"/>
        </w:rPr>
        <w:t xml:space="preserve"> evaluated. C</w:t>
      </w:r>
      <w:r w:rsidRPr="007400BF">
        <w:rPr>
          <w:rFonts w:ascii="Times New Roman" w:hAnsi="Times New Roman" w:cs="Times New Roman"/>
          <w:sz w:val="24"/>
          <w:szCs w:val="24"/>
        </w:rPr>
        <w:t xml:space="preserve">omparisons that describe the accuracy of empirical descriptions and the desired products could </w:t>
      </w:r>
      <w:r w:rsidR="001D3308">
        <w:rPr>
          <w:rFonts w:ascii="Times New Roman" w:hAnsi="Times New Roman" w:cs="Times New Roman"/>
          <w:sz w:val="24"/>
          <w:szCs w:val="24"/>
        </w:rPr>
        <w:t>inform</w:t>
      </w:r>
      <w:r w:rsidRPr="007400BF">
        <w:rPr>
          <w:rFonts w:ascii="Times New Roman" w:hAnsi="Times New Roman" w:cs="Times New Roman"/>
          <w:sz w:val="24"/>
          <w:szCs w:val="24"/>
        </w:rPr>
        <w:t xml:space="preserve"> the use of each model to describe </w:t>
      </w:r>
      <w:r w:rsidR="001D3308">
        <w:rPr>
          <w:rFonts w:ascii="Times New Roman" w:hAnsi="Times New Roman" w:cs="Times New Roman"/>
          <w:sz w:val="24"/>
          <w:szCs w:val="24"/>
        </w:rPr>
        <w:t>long-term</w:t>
      </w:r>
      <w:r w:rsidRPr="007400BF">
        <w:rPr>
          <w:rFonts w:ascii="Times New Roman" w:hAnsi="Times New Roman" w:cs="Times New Roman"/>
          <w:sz w:val="24"/>
          <w:szCs w:val="24"/>
        </w:rPr>
        <w:t xml:space="preserve"> changes in ecosystem characteristics.</w:t>
      </w:r>
    </w:p>
    <w:p w14:paraId="18420E49" w14:textId="77777777" w:rsidR="00570FEB" w:rsidRPr="00E05AC3" w:rsidRDefault="00570FEB" w:rsidP="004B284D">
      <w:pPr>
        <w:spacing w:after="0" w:line="480" w:lineRule="auto"/>
        <w:ind w:firstLine="720"/>
        <w:rPr>
          <w:rFonts w:ascii="Times New Roman" w:hAnsi="Times New Roman" w:cs="Times New Roman"/>
          <w:sz w:val="24"/>
          <w:szCs w:val="24"/>
        </w:rPr>
      </w:pPr>
      <w:r w:rsidRPr="00E05AC3">
        <w:rPr>
          <w:rFonts w:ascii="Times New Roman" w:hAnsi="Times New Roman" w:cs="Times New Roman"/>
          <w:sz w:val="24"/>
          <w:szCs w:val="24"/>
        </w:rPr>
        <w:t xml:space="preserve">The goal of this study is to provide an empirical and qualitative description of the relative abilities of WRTDS and GAMs to describe long-term changes in time series of eutrophication response endpoints in tidal waters. Two discrete time series covering 1986-2014 from two stations in the Patuxent River estuary are used as a common dataset for evaluating each model. The Patuxent Estuary is a well-studied tributary of the Chesapeake Bay system that has been monitored for several decades with fixed stations along the longitudinal axis. Two stations were chosen as representative time series that differed in the relative contributions of watershed inputs and influences from the mainstem of the Chesapeake, in addition to known historical events that have impacted water quality in the estuary. The specific objectives of the analysis were to 1) provide a narrative comparison of the statistical foundation of each model, both as a general description and as a means to evaluate water quality time series, 2) use each model to develop an empirical description of water quality  changes at each monitoring station given known historical changes in water quality drivers, 3) evaluate each model’s ability to reproduce flow-normalized trends as known  components of simulated time series, and 4) compare each technique’s ability to describe changes, as well as the differences  in the information provided by each. We conclude with recommendations on the most appropriate use of each method, with particular attention </w:t>
      </w:r>
      <w:r w:rsidRPr="00E05AC3">
        <w:rPr>
          <w:rFonts w:ascii="Times New Roman" w:hAnsi="Times New Roman" w:cs="Times New Roman"/>
          <w:sz w:val="24"/>
          <w:szCs w:val="24"/>
        </w:rPr>
        <w:lastRenderedPageBreak/>
        <w:t>given to the desired products and characteristics of a dataset that could influence interpretation of model results.</w:t>
      </w:r>
    </w:p>
    <w:p w14:paraId="0FEC1C75" w14:textId="77777777" w:rsidR="001D3308" w:rsidRDefault="001D3308" w:rsidP="00B86B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METHODS</w:t>
      </w:r>
    </w:p>
    <w:p w14:paraId="700C6342" w14:textId="77777777" w:rsidR="001D3308" w:rsidRPr="001D3308" w:rsidRDefault="001D3308" w:rsidP="00B86B48">
      <w:pPr>
        <w:spacing w:after="0" w:line="480" w:lineRule="auto"/>
        <w:rPr>
          <w:rFonts w:ascii="Times New Roman" w:hAnsi="Times New Roman" w:cs="Times New Roman"/>
          <w:i/>
          <w:sz w:val="24"/>
          <w:szCs w:val="24"/>
        </w:rPr>
      </w:pPr>
      <w:r w:rsidRPr="001D3308">
        <w:rPr>
          <w:rFonts w:ascii="Times New Roman" w:hAnsi="Times New Roman" w:cs="Times New Roman"/>
          <w:i/>
          <w:sz w:val="24"/>
          <w:szCs w:val="24"/>
        </w:rPr>
        <w:t>S</w:t>
      </w:r>
      <w:r w:rsidR="00AA1FC5" w:rsidRPr="001D3308">
        <w:rPr>
          <w:rFonts w:ascii="Times New Roman" w:hAnsi="Times New Roman" w:cs="Times New Roman"/>
          <w:i/>
          <w:sz w:val="24"/>
          <w:szCs w:val="24"/>
        </w:rPr>
        <w:t>tudy site and water quality data</w:t>
      </w:r>
    </w:p>
    <w:p w14:paraId="2648C201" w14:textId="4F5DCA41"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Patuxent River estuary, Maryland, is a tributary to Chesapeake Bay on the Atlantic coast of the </w:t>
      </w:r>
      <w:r w:rsidR="001D3308">
        <w:rPr>
          <w:rFonts w:ascii="Times New Roman" w:hAnsi="Times New Roman" w:cs="Times New Roman"/>
          <w:sz w:val="24"/>
          <w:szCs w:val="24"/>
        </w:rPr>
        <w:t>United</w:t>
      </w:r>
      <w:r w:rsidRPr="007400BF">
        <w:rPr>
          <w:rFonts w:ascii="Times New Roman" w:hAnsi="Times New Roman" w:cs="Times New Roman"/>
          <w:sz w:val="24"/>
          <w:szCs w:val="24"/>
        </w:rPr>
        <w:t xml:space="preserve"> States (Figure 1). The longitudinal axis extends 65 km landward from the confluence with the mesohaline portion of Chesapeake Bay. Estimated total volume at mean low water is 577 x 106 m</w:t>
      </w:r>
      <w:r w:rsidRPr="001D3308">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and a surface area of 126 x 106 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The lower estuary (below 45 km from the confluence) has a mean width of 2.2 km and depth of 6 m (Cronin and Pritchard 1975), whereas the upper estuary has a mean width of 0.4 km and mean depth of 2.5 m (Hagy 1996). The lower estuary is seasonally stratified and the upper estuary is vertically mixed. A two-layer circulation pattern occurs in the lower estuary characterized by an upper seaward-flowing layer and a lower landward-flo</w:t>
      </w:r>
      <w:r w:rsidR="001D3308">
        <w:rPr>
          <w:rFonts w:ascii="Times New Roman" w:hAnsi="Times New Roman" w:cs="Times New Roman"/>
          <w:sz w:val="24"/>
          <w:szCs w:val="24"/>
        </w:rPr>
        <w:t>wing</w:t>
      </w:r>
      <w:r w:rsidRPr="007400BF">
        <w:rPr>
          <w:rFonts w:ascii="Times New Roman" w:hAnsi="Times New Roman" w:cs="Times New Roman"/>
          <w:sz w:val="24"/>
          <w:szCs w:val="24"/>
        </w:rPr>
        <w:t xml:space="preserve"> layer. A mixed diurnal tide dominates with mean range varying from 0.8 m in the upper estuary to 0.4 m near the mouth (Boicourt and Sanford 1998). The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estuary drains a 2300 km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xml:space="preserve"> watershed that is</w:t>
      </w:r>
      <w:r w:rsidR="007E2FC1">
        <w:rPr>
          <w:rFonts w:ascii="Times New Roman" w:hAnsi="Times New Roman" w:cs="Times New Roman"/>
          <w:sz w:val="24"/>
          <w:szCs w:val="24"/>
        </w:rPr>
        <w:t xml:space="preserve"> </w:t>
      </w:r>
      <w:r w:rsidR="00A21848">
        <w:rPr>
          <w:rFonts w:ascii="Times New Roman" w:hAnsi="Times New Roman" w:cs="Times New Roman"/>
          <w:sz w:val="24"/>
          <w:szCs w:val="24"/>
        </w:rPr>
        <w:t>51% wooded, 35% developed, 9% cropland, and 5% pasture/hay (USEPA 2010</w:t>
      </w:r>
      <w:r w:rsidR="007E2FC1">
        <w:rPr>
          <w:rFonts w:ascii="Times New Roman" w:hAnsi="Times New Roman" w:cs="Times New Roman"/>
          <w:sz w:val="24"/>
          <w:szCs w:val="24"/>
        </w:rPr>
        <w:t>)</w:t>
      </w:r>
      <w:r w:rsidRPr="007400BF">
        <w:rPr>
          <w:rFonts w:ascii="Times New Roman" w:hAnsi="Times New Roman" w:cs="Times New Roman"/>
          <w:sz w:val="24"/>
          <w:szCs w:val="24"/>
        </w:rPr>
        <w:t>. The USGS stream gage on the Patuxent River at Bowie, Maryland measures discharge from 39% of the watershed. Daily mean discharge from 1985 to 2014 was</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11.0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with abnormally high years occur</w:t>
      </w:r>
      <w:r w:rsidR="001D3308">
        <w:rPr>
          <w:rFonts w:ascii="Times New Roman" w:hAnsi="Times New Roman" w:cs="Times New Roman"/>
          <w:sz w:val="24"/>
          <w:szCs w:val="24"/>
        </w:rPr>
        <w:t>r</w:t>
      </w:r>
      <w:r w:rsidRPr="007400BF">
        <w:rPr>
          <w:rFonts w:ascii="Times New Roman" w:hAnsi="Times New Roman" w:cs="Times New Roman"/>
          <w:sz w:val="24"/>
          <w:szCs w:val="24"/>
        </w:rPr>
        <w:t>ing in 1996 (annual mean 20.0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and 2003</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(annual mean 22.5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w:t>
      </w:r>
    </w:p>
    <w:p w14:paraId="504770E9" w14:textId="103A293F"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Chesapeake Bay Program and Maryland Department of Natural Resources (MDDNR) maintain a continuous monitoring network for the Patuxent at multiple fixed stations that cover the salinity gradient from estuarine to tidal fresh (</w:t>
      </w:r>
      <w:hyperlink r:id="rId9">
        <w:r w:rsidRPr="007400BF">
          <w:rPr>
            <w:rStyle w:val="Hyperlink"/>
            <w:rFonts w:ascii="Times New Roman" w:hAnsi="Times New Roman" w:cs="Times New Roman"/>
            <w:sz w:val="24"/>
            <w:szCs w:val="24"/>
          </w:rPr>
          <w:t>http://www.chesapeakebay.net/</w:t>
        </w:r>
      </w:hyperlink>
      <w:r w:rsidRPr="007400BF">
        <w:rPr>
          <w:rFonts w:ascii="Times New Roman" w:hAnsi="Times New Roman" w:cs="Times New Roman"/>
          <w:sz w:val="24"/>
          <w:szCs w:val="24"/>
        </w:rPr>
        <w:t>, Figure 1</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Table 1). Water quality samples have been collected by MDDNR since 1985 at </w:t>
      </w:r>
      <w:r w:rsidRPr="007400BF">
        <w:rPr>
          <w:rFonts w:ascii="Times New Roman" w:hAnsi="Times New Roman" w:cs="Times New Roman"/>
          <w:sz w:val="24"/>
          <w:szCs w:val="24"/>
        </w:rPr>
        <w:lastRenderedPageBreak/>
        <w:t xml:space="preserve">monthly or </w:t>
      </w:r>
      <w:r w:rsidR="00D668C7">
        <w:rPr>
          <w:rFonts w:ascii="Times New Roman" w:hAnsi="Times New Roman" w:cs="Times New Roman"/>
          <w:sz w:val="24"/>
          <w:szCs w:val="24"/>
        </w:rPr>
        <w:t xml:space="preserve">bimonthly </w:t>
      </w:r>
      <w:r w:rsidRPr="007400BF">
        <w:rPr>
          <w:rFonts w:ascii="Times New Roman" w:hAnsi="Times New Roman" w:cs="Times New Roman"/>
          <w:sz w:val="24"/>
          <w:szCs w:val="24"/>
        </w:rPr>
        <w:t>intervals and include salinity, temperature,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dissolved oxygen, and additional</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dissolved or </w:t>
      </w:r>
      <w:r w:rsidR="00D668C7">
        <w:rPr>
          <w:rFonts w:ascii="Times New Roman" w:hAnsi="Times New Roman" w:cs="Times New Roman"/>
          <w:sz w:val="24"/>
          <w:szCs w:val="24"/>
        </w:rPr>
        <w:t>particulate</w:t>
      </w:r>
      <w:r w:rsidRPr="007400BF">
        <w:rPr>
          <w:rFonts w:ascii="Times New Roman" w:hAnsi="Times New Roman" w:cs="Times New Roman"/>
          <w:sz w:val="24"/>
          <w:szCs w:val="24"/>
        </w:rPr>
        <w:t xml:space="preserve"> nutrients and organic carbon. Seasonal v</w:t>
      </w:r>
      <w:r w:rsidR="00D668C7">
        <w:rPr>
          <w:rFonts w:ascii="Times New Roman" w:hAnsi="Times New Roman" w:cs="Times New Roman"/>
          <w:sz w:val="24"/>
          <w:szCs w:val="24"/>
        </w:rPr>
        <w:t>ariation</w:t>
      </w:r>
      <w:r w:rsidRPr="007400BF">
        <w:rPr>
          <w:rFonts w:ascii="Times New Roman" w:hAnsi="Times New Roman" w:cs="Times New Roman"/>
          <w:sz w:val="24"/>
          <w:szCs w:val="24"/>
        </w:rPr>
        <w:t xml:space="preserv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observed across the stations with spring and summer blooms occu</w:t>
      </w:r>
      <w:r w:rsidR="00D668C7">
        <w:rPr>
          <w:rFonts w:ascii="Times New Roman" w:hAnsi="Times New Roman" w:cs="Times New Roman"/>
          <w:sz w:val="24"/>
          <w:szCs w:val="24"/>
        </w:rPr>
        <w:t>r</w:t>
      </w:r>
      <w:r w:rsidRPr="007400BF">
        <w:rPr>
          <w:rFonts w:ascii="Times New Roman" w:hAnsi="Times New Roman" w:cs="Times New Roman"/>
          <w:sz w:val="24"/>
          <w:szCs w:val="24"/>
        </w:rPr>
        <w:t>ring in the upper, oligohaline section, whereas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generally higher in the lower estuary during winter months (Figure 2). </w:t>
      </w:r>
      <w:r w:rsidR="00550670" w:rsidRPr="007400BF">
        <w:rPr>
          <w:rFonts w:ascii="Times New Roman" w:hAnsi="Times New Roman" w:cs="Times New Roman"/>
          <w:sz w:val="24"/>
          <w:szCs w:val="24"/>
        </w:rPr>
        <w:t>Chl</w:t>
      </w:r>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concentrations are generally lowest for all stations in late fall and early winter. Periods of low flow are associated with higher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in the upper estuary, whereas the opposite is observed for high flow. Stations TF1.6 and </w:t>
      </w:r>
      <w:r w:rsidR="00D668C7">
        <w:rPr>
          <w:rFonts w:ascii="Times New Roman" w:hAnsi="Times New Roman" w:cs="Times New Roman"/>
          <w:sz w:val="24"/>
          <w:szCs w:val="24"/>
        </w:rPr>
        <w:t>LE1.2</w:t>
      </w:r>
      <w:r w:rsidRPr="007400BF">
        <w:rPr>
          <w:rFonts w:ascii="Times New Roman" w:hAnsi="Times New Roman" w:cs="Times New Roman"/>
          <w:sz w:val="24"/>
          <w:szCs w:val="24"/>
        </w:rPr>
        <w:t xml:space="preserve"> were chosen as representative time series from different salinity regions to evaluate the water quality models. Observations at each station capture a longitudinal gradient of watershed influences at TF1.6 to main</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stem influences from the Chesapeake Bay at LE1.2.</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Long-term</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changes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also been related to historical reductions in nutrient inputs following a statewide ban on phosphorus-based detergents in 1984 and wastewater treatment improvements in the early 1990s that reduced point sources of nitrogen (Lung and Bai 2003,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Therefore, the chosen stations provide unique datasets to evaluate the predictive and flow-normalization abilities of each model given the differing contributions of landward and seaward influences on water quality.</w:t>
      </w:r>
    </w:p>
    <w:p w14:paraId="5FC37E99" w14:textId="5AD78962" w:rsidR="009D25FE"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Thirty years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salinity data from 1986 to 2014 were obtained for stations TF1.6 (n = 522) and LE1.2 (n = 530, Chesapeake Bay Program data hub, Accessed March 23, 2015, </w:t>
      </w:r>
      <w:hyperlink r:id="rId10">
        <w:r w:rsidRPr="007400BF">
          <w:rPr>
            <w:rStyle w:val="Hyperlink"/>
            <w:rFonts w:ascii="Times New Roman" w:hAnsi="Times New Roman" w:cs="Times New Roman"/>
            <w:sz w:val="24"/>
            <w:szCs w:val="24"/>
          </w:rPr>
          <w:t>http://www.chesapeakebay.net/data</w:t>
        </w:r>
      </w:hyperlink>
      <w:r w:rsidRPr="007400BF">
        <w:rPr>
          <w:rFonts w:ascii="Times New Roman" w:hAnsi="Times New Roman" w:cs="Times New Roman"/>
          <w:sz w:val="24"/>
          <w:szCs w:val="24"/>
        </w:rPr>
        <w:t>). All data were v</w:t>
      </w:r>
      <w:r w:rsidR="00D668C7">
        <w:rPr>
          <w:rFonts w:ascii="Times New Roman" w:hAnsi="Times New Roman" w:cs="Times New Roman"/>
          <w:sz w:val="24"/>
          <w:szCs w:val="24"/>
        </w:rPr>
        <w:t>ertically</w:t>
      </w:r>
      <w:r w:rsidRPr="007400BF">
        <w:rPr>
          <w:rFonts w:ascii="Times New Roman" w:hAnsi="Times New Roman" w:cs="Times New Roman"/>
          <w:sz w:val="24"/>
          <w:szCs w:val="24"/>
        </w:rPr>
        <w:t xml:space="preserve"> integrated throughout the water column for each date to create a representative sample of water quality. The integration averaged all values after interpolating from the surface to the maximum depth. Observations at the most shallow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deepest sampling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depth were repeated for zero depth and maximum depths, respectively, to bound the interpolations within the range of the data. Daily flow data were also obtained from the USGS stream gage station at Bowie, </w:t>
      </w:r>
      <w:r w:rsidR="00D668C7">
        <w:rPr>
          <w:rFonts w:ascii="Times New Roman" w:hAnsi="Times New Roman" w:cs="Times New Roman"/>
          <w:sz w:val="24"/>
          <w:szCs w:val="24"/>
        </w:rPr>
        <w:t>Maryland</w:t>
      </w:r>
      <w:r w:rsidRPr="007400BF">
        <w:rPr>
          <w:rFonts w:ascii="Times New Roman" w:hAnsi="Times New Roman" w:cs="Times New Roman"/>
          <w:sz w:val="24"/>
          <w:szCs w:val="24"/>
        </w:rPr>
        <w:t xml:space="preserve"> and merged with the nearest </w:t>
      </w:r>
      <w:r w:rsidRPr="007400BF">
        <w:rPr>
          <w:rFonts w:ascii="Times New Roman" w:hAnsi="Times New Roman" w:cs="Times New Roman"/>
          <w:sz w:val="24"/>
          <w:szCs w:val="24"/>
        </w:rPr>
        <w:lastRenderedPageBreak/>
        <w:t xml:space="preserve">date in the </w:t>
      </w:r>
      <w:r w:rsidR="00550670">
        <w:rPr>
          <w:rFonts w:ascii="Times New Roman" w:hAnsi="Times New Roman" w:cs="Times New Roman"/>
          <w:sz w:val="24"/>
          <w:szCs w:val="24"/>
        </w:rPr>
        <w:t>chl-</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and salinity time series. Initial analyses suggested that a moving-window average of discharge for the preceding five days provided a better fit to the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data at TF1.6, whereas the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record was used as a tracer of discharge at LE1.2. Both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data were log-transformed.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Censored data were not present in any of the datasets. Initial quality</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assurance checks for all monitoring data were conducted following standard protocols adopted by the Chesapeake Bay </w:t>
      </w:r>
      <w:r w:rsidR="009D25FE">
        <w:rPr>
          <w:rFonts w:ascii="Times New Roman" w:hAnsi="Times New Roman" w:cs="Times New Roman"/>
          <w:sz w:val="24"/>
          <w:szCs w:val="24"/>
        </w:rPr>
        <w:t>Program.</w:t>
      </w:r>
    </w:p>
    <w:p w14:paraId="69DC9942" w14:textId="77777777" w:rsidR="00B53283" w:rsidRPr="00D668C7" w:rsidRDefault="00AA1FC5" w:rsidP="00B86B48">
      <w:pPr>
        <w:spacing w:after="0" w:line="480" w:lineRule="auto"/>
        <w:ind w:firstLine="720"/>
        <w:rPr>
          <w:rFonts w:ascii="Times New Roman" w:hAnsi="Times New Roman" w:cs="Times New Roman"/>
          <w:i/>
          <w:sz w:val="24"/>
          <w:szCs w:val="24"/>
        </w:rPr>
      </w:pPr>
      <w:r w:rsidRPr="00D668C7">
        <w:rPr>
          <w:rFonts w:ascii="Times New Roman" w:hAnsi="Times New Roman" w:cs="Times New Roman"/>
          <w:i/>
          <w:sz w:val="24"/>
          <w:szCs w:val="24"/>
        </w:rPr>
        <w:t>Model descriptions</w:t>
      </w:r>
    </w:p>
    <w:p w14:paraId="4EF06579" w14:textId="77777777" w:rsidR="00B53283" w:rsidRPr="00D668C7" w:rsidRDefault="00AA1FC5" w:rsidP="00B86B48">
      <w:pPr>
        <w:spacing w:after="0" w:line="480" w:lineRule="auto"/>
        <w:ind w:firstLine="720"/>
        <w:rPr>
          <w:rFonts w:ascii="Times New Roman" w:hAnsi="Times New Roman" w:cs="Times New Roman"/>
          <w:b/>
          <w:sz w:val="24"/>
          <w:szCs w:val="24"/>
        </w:rPr>
      </w:pPr>
      <w:r w:rsidRPr="00D668C7">
        <w:rPr>
          <w:rFonts w:ascii="Times New Roman" w:hAnsi="Times New Roman" w:cs="Times New Roman"/>
          <w:b/>
          <w:sz w:val="24"/>
          <w:szCs w:val="24"/>
        </w:rPr>
        <w:t>Weighted Regression on Time, Discharge, and Season.</w:t>
      </w:r>
    </w:p>
    <w:p w14:paraId="7771AD64" w14:textId="79929922"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WRTDS method relates a response variable, typically a nutrient concentration, to discharge and time to evaluate long-term trends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Cicco 2014). Recent adaptation of WRTDS to tidal waters relates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to salinity and time (Beck and Hagy III 2015), where salinity is a tracer of freshwater inputs or tidal ch</w:t>
      </w:r>
      <w:r w:rsidR="006222A8">
        <w:rPr>
          <w:rFonts w:ascii="Times New Roman" w:hAnsi="Times New Roman" w:cs="Times New Roman"/>
          <w:sz w:val="24"/>
          <w:szCs w:val="24"/>
        </w:rPr>
        <w:t>anges (R package link in Appendi</w:t>
      </w:r>
      <w:r w:rsidRPr="007400BF">
        <w:rPr>
          <w:rFonts w:ascii="Times New Roman" w:hAnsi="Times New Roman" w:cs="Times New Roman"/>
          <w:sz w:val="24"/>
          <w:szCs w:val="24"/>
        </w:rPr>
        <w:t xml:space="preserve">x </w:t>
      </w:r>
      <w:r w:rsidR="00180EBA">
        <w:rPr>
          <w:rFonts w:ascii="Times New Roman" w:hAnsi="Times New Roman" w:cs="Times New Roman"/>
          <w:sz w:val="24"/>
          <w:szCs w:val="24"/>
        </w:rPr>
        <w:t>A</w:t>
      </w:r>
      <w:r w:rsidRPr="007400BF">
        <w:rPr>
          <w:rFonts w:ascii="Times New Roman" w:hAnsi="Times New Roman" w:cs="Times New Roman"/>
          <w:sz w:val="24"/>
          <w:szCs w:val="24"/>
        </w:rPr>
        <w:t>). The functional form of the model is a simple regression that relates the natural log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r w:rsidRPr="002845E6">
        <w:rPr>
          <w:rFonts w:ascii="Times New Roman" w:hAnsi="Times New Roman" w:cs="Times New Roman"/>
          <w:i/>
          <w:sz w:val="24"/>
          <w:szCs w:val="24"/>
        </w:rPr>
        <w:t>Chl</w:t>
      </w:r>
      <w:r w:rsidRPr="007400BF">
        <w:rPr>
          <w:rFonts w:ascii="Times New Roman" w:hAnsi="Times New Roman" w:cs="Times New Roman"/>
          <w:sz w:val="24"/>
          <w:szCs w:val="24"/>
        </w:rPr>
        <w:t>) to decimal time (</w:t>
      </w:r>
      <w:r w:rsidRPr="002845E6">
        <w:rPr>
          <w:rFonts w:ascii="Times New Roman" w:hAnsi="Times New Roman" w:cs="Times New Roman"/>
          <w:i/>
          <w:sz w:val="24"/>
          <w:szCs w:val="24"/>
        </w:rPr>
        <w:t>T</w:t>
      </w:r>
      <w:r w:rsidRPr="007400BF">
        <w:rPr>
          <w:rFonts w:ascii="Times New Roman" w:hAnsi="Times New Roman" w:cs="Times New Roman"/>
          <w:sz w:val="24"/>
          <w:szCs w:val="24"/>
        </w:rPr>
        <w:t>) and salinity (</w:t>
      </w:r>
      <w:r w:rsidRPr="002845E6">
        <w:rPr>
          <w:rFonts w:ascii="Times New Roman" w:hAnsi="Times New Roman" w:cs="Times New Roman"/>
          <w:i/>
          <w:sz w:val="24"/>
          <w:szCs w:val="24"/>
        </w:rPr>
        <w:t>Sal</w:t>
      </w:r>
      <w:r w:rsidRPr="007400BF">
        <w:rPr>
          <w:rFonts w:ascii="Times New Roman" w:hAnsi="Times New Roman" w:cs="Times New Roman"/>
          <w:sz w:val="24"/>
          <w:szCs w:val="24"/>
        </w:rPr>
        <w:t>) on a sinusoidal annual time scale (i.e., cyclical variation by year).</w:t>
      </w:r>
    </w:p>
    <w:p w14:paraId="5F15DEBF" w14:textId="77777777" w:rsidR="00BB6133"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BB6133">
        <w:rPr>
          <w:rFonts w:ascii="Times New Roman" w:hAnsi="Times New Roman" w:cs="Times New Roman"/>
          <w:position w:val="-12"/>
          <w:sz w:val="24"/>
          <w:szCs w:val="24"/>
        </w:rPr>
        <w:object w:dxaOrig="5760" w:dyaOrig="360" w14:anchorId="224EB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9pt" o:ole="">
            <v:imagedata r:id="rId11" o:title=""/>
          </v:shape>
          <o:OLEObject Type="Embed" ProgID="Equation.3" ShapeID="_x0000_i1025" DrawAspect="Content" ObjectID="_1534941808" r:id="rId12"/>
        </w:object>
      </w:r>
      <w:r>
        <w:rPr>
          <w:rFonts w:ascii="Times New Roman" w:hAnsi="Times New Roman" w:cs="Times New Roman"/>
          <w:sz w:val="24"/>
          <w:szCs w:val="24"/>
        </w:rPr>
        <w:tab/>
      </w:r>
      <w:r w:rsidR="00AA1FC5" w:rsidRPr="007400BF">
        <w:rPr>
          <w:rFonts w:ascii="Times New Roman" w:hAnsi="Times New Roman" w:cs="Times New Roman"/>
          <w:sz w:val="24"/>
          <w:szCs w:val="24"/>
        </w:rPr>
        <w:t>(1)</w:t>
      </w:r>
    </w:p>
    <w:p w14:paraId="650F2452" w14:textId="5FC48C3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The tidal adaptation of WRTDS uses quantile regression models (Cade and Noon 2003) to characterize trends in different conditional distributions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e.g., the median or 90th percentile. For comparison to GAMs, a version of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created by the authors similar the original model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was used to characterize the conditional mean</w:t>
      </w:r>
      <w:r w:rsidR="00180EBA">
        <w:rPr>
          <w:rFonts w:ascii="Times New Roman" w:hAnsi="Times New Roman" w:cs="Times New Roman"/>
          <w:sz w:val="24"/>
          <w:szCs w:val="24"/>
        </w:rPr>
        <w:t xml:space="preserve"> of the response (see Appendix A</w:t>
      </w:r>
      <w:r w:rsidRPr="007400BF">
        <w:rPr>
          <w:rFonts w:ascii="Times New Roman" w:hAnsi="Times New Roman" w:cs="Times New Roman"/>
          <w:sz w:val="24"/>
          <w:szCs w:val="24"/>
        </w:rPr>
        <w:t xml:space="preserve">). Mean models require an estimation of the back-transformation bias parameter for response variables in log-space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Although back-transformation is developed for WRTDS, a similar approach has not yet been implemented for GAMs. For </w:t>
      </w:r>
      <w:r w:rsidRPr="007400BF">
        <w:rPr>
          <w:rFonts w:ascii="Times New Roman" w:hAnsi="Times New Roman" w:cs="Times New Roman"/>
          <w:sz w:val="24"/>
          <w:szCs w:val="24"/>
        </w:rPr>
        <w:lastRenderedPageBreak/>
        <w:t>simplicity and ease of comparison, all units for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are reported in log-space unless otherwise noted.</w:t>
      </w:r>
    </w:p>
    <w:p w14:paraId="10F13CF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WR</w:t>
      </w:r>
      <w:r w:rsidR="00BB6133">
        <w:rPr>
          <w:rFonts w:ascii="Times New Roman" w:hAnsi="Times New Roman" w:cs="Times New Roman"/>
          <w:sz w:val="24"/>
          <w:szCs w:val="24"/>
        </w:rPr>
        <w:t>TDS</w:t>
      </w:r>
      <w:r w:rsidRPr="007400BF">
        <w:rPr>
          <w:rFonts w:ascii="Times New Roman" w:hAnsi="Times New Roman" w:cs="Times New Roman"/>
          <w:sz w:val="24"/>
          <w:szCs w:val="24"/>
        </w:rPr>
        <w:t xml:space="preserve"> approach obtains fitted values of the response variable by </w:t>
      </w:r>
      <w:r w:rsidR="00BB6133">
        <w:rPr>
          <w:rFonts w:ascii="Times New Roman" w:hAnsi="Times New Roman" w:cs="Times New Roman"/>
          <w:sz w:val="24"/>
          <w:szCs w:val="24"/>
        </w:rPr>
        <w:t>estimating</w:t>
      </w:r>
      <w:r w:rsidRPr="007400BF">
        <w:rPr>
          <w:rFonts w:ascii="Times New Roman" w:hAnsi="Times New Roman" w:cs="Times New Roman"/>
          <w:sz w:val="24"/>
          <w:szCs w:val="24"/>
        </w:rPr>
        <w:t xml:space="preserve"> a unique regression model at each point in the time series. Each model is weighted with a</w:t>
      </w:r>
      <w:r w:rsidR="00BB6133">
        <w:rPr>
          <w:rFonts w:ascii="Times New Roman" w:hAnsi="Times New Roman" w:cs="Times New Roman"/>
          <w:sz w:val="24"/>
          <w:szCs w:val="24"/>
        </w:rPr>
        <w:t xml:space="preserve"> </w:t>
      </w:r>
      <w:r w:rsidRPr="007400BF">
        <w:rPr>
          <w:rFonts w:ascii="Times New Roman" w:hAnsi="Times New Roman" w:cs="Times New Roman"/>
          <w:sz w:val="24"/>
          <w:szCs w:val="24"/>
        </w:rPr>
        <w:t xml:space="preserve">three-dimensional window by month, year, and salinity (or flow) such that a unique set of regression parameters for each observation is obtained. For example, a weighted regression centered on a single observation weights other observations in the same year, month, and similar salinity with higher importance, whereas observations for different months, years, or salinities receive lower importance. This </w:t>
      </w:r>
      <w:r w:rsidR="00BB6133">
        <w:rPr>
          <w:rFonts w:ascii="Times New Roman" w:hAnsi="Times New Roman" w:cs="Times New Roman"/>
          <w:sz w:val="24"/>
          <w:szCs w:val="24"/>
        </w:rPr>
        <w:t>weighting</w:t>
      </w:r>
      <w:r w:rsidRPr="007400BF">
        <w:rPr>
          <w:rFonts w:ascii="Times New Roman" w:hAnsi="Times New Roman" w:cs="Times New Roman"/>
          <w:sz w:val="24"/>
          <w:szCs w:val="24"/>
        </w:rPr>
        <w:t xml:space="preserve"> approach allows estimation of regression parameters that vary in relation to observed conditions throughout the period of record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Optimal window widths can be identified using cross-validation, described below, that evaluates</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the ability of the model to generalize results with novel datasets.</w:t>
      </w:r>
    </w:p>
    <w:p w14:paraId="11BC03F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Predicted values are based on an interpolation matrix from the unique regressions at each time step. A sequence of salinity or flow values based on the minimum and maximum values for the data are used to predict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using the observed month and year based on the parameters fit to the observation.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Model predictions are based on a bilinear interpolation from the grid using the salinity (flow) and date values closest to observed. Salinity- or flow-normalized values are also obtained from the prediction grid that allow an interpretation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 that is independent of variation related to freshwater inputs. Normalized predictions are obtained for each observation</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 xml:space="preserve">by collecting the sample of observed </w:t>
      </w:r>
      <w:r w:rsidR="009026F7">
        <w:rPr>
          <w:rFonts w:ascii="Times New Roman" w:hAnsi="Times New Roman" w:cs="Times New Roman"/>
          <w:sz w:val="24"/>
          <w:szCs w:val="24"/>
        </w:rPr>
        <w:t>salinity</w:t>
      </w:r>
      <w:r w:rsidRPr="007400BF">
        <w:rPr>
          <w:rFonts w:ascii="Times New Roman" w:hAnsi="Times New Roman" w:cs="Times New Roman"/>
          <w:sz w:val="24"/>
          <w:szCs w:val="24"/>
        </w:rPr>
        <w:t xml:space="preserve"> or flow values that occur for the same month throughout all years in the dataset. These values are assumed to be equally likely to occur across the time series at that particular month. A normalized value for each point in the time series is the average of the predicted values from each specific model based on the salinity or flow values </w:t>
      </w:r>
      <w:r w:rsidRPr="007400BF">
        <w:rPr>
          <w:rFonts w:ascii="Times New Roman" w:hAnsi="Times New Roman" w:cs="Times New Roman"/>
          <w:sz w:val="24"/>
          <w:szCs w:val="24"/>
        </w:rPr>
        <w:lastRenderedPageBreak/>
        <w:t>that are expected to occur for each month.</w:t>
      </w:r>
    </w:p>
    <w:p w14:paraId="74F17585" w14:textId="77777777" w:rsidR="00B53283" w:rsidRPr="009D25FE" w:rsidRDefault="00AA1FC5" w:rsidP="00B86B48">
      <w:pPr>
        <w:spacing w:after="0" w:line="480" w:lineRule="auto"/>
        <w:ind w:firstLine="720"/>
        <w:rPr>
          <w:rFonts w:ascii="Times New Roman" w:hAnsi="Times New Roman" w:cs="Times New Roman"/>
          <w:b/>
          <w:sz w:val="24"/>
          <w:szCs w:val="24"/>
        </w:rPr>
      </w:pPr>
      <w:r w:rsidRPr="009026F7">
        <w:rPr>
          <w:rFonts w:ascii="Times New Roman" w:hAnsi="Times New Roman" w:cs="Times New Roman"/>
          <w:b/>
          <w:sz w:val="24"/>
          <w:szCs w:val="24"/>
        </w:rPr>
        <w:t>Generalized Additive Models.</w:t>
      </w:r>
    </w:p>
    <w:p w14:paraId="6E365823" w14:textId="7136F550"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 GAM is a statistical model that allows for a linear predictor to be represented as the sum of multiple smooth functions of covariates (Hastie and Tibshirani 1990). In this application, GAMs were constructed with the same explanatory variables as the WRTDS approach: log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modeled as a function of decimal time, salinity or flow, and day of year (i.e., to capture the annual cycle). </w:t>
      </w:r>
      <w:ins w:id="0" w:author="Rebecca Murphy" w:date="2016-09-09T12:52:00Z">
        <w:r w:rsidR="00D33501">
          <w:rPr>
            <w:rFonts w:ascii="Times New Roman" w:hAnsi="Times New Roman" w:cs="Times New Roman"/>
            <w:sz w:val="24"/>
            <w:szCs w:val="24"/>
          </w:rPr>
          <w:t xml:space="preserve">Multiple types of smooth functions could be used in a GAM (Hastie 1990), </w:t>
        </w:r>
      </w:ins>
      <w:ins w:id="1" w:author="Rebecca Murphy" w:date="2016-09-09T12:54:00Z">
        <w:r w:rsidR="00D33501">
          <w:rPr>
            <w:rFonts w:ascii="Times New Roman" w:hAnsi="Times New Roman" w:cs="Times New Roman"/>
            <w:sz w:val="24"/>
            <w:szCs w:val="24"/>
          </w:rPr>
          <w:t>and</w:t>
        </w:r>
      </w:ins>
      <w:ins w:id="2" w:author="Rebecca Murphy" w:date="2016-09-09T12:52:00Z">
        <w:r w:rsidR="00D33501">
          <w:rPr>
            <w:rFonts w:ascii="Times New Roman" w:hAnsi="Times New Roman" w:cs="Times New Roman"/>
            <w:sz w:val="24"/>
            <w:szCs w:val="24"/>
          </w:rPr>
          <w:t xml:space="preserve"> our implementation relies on thin plate regression splines (Wood 2006a).</w:t>
        </w:r>
      </w:ins>
      <w:ins w:id="3" w:author="Rebecca Murphy" w:date="2016-09-09T12:54:00Z">
        <w:r w:rsidR="00D33501">
          <w:rPr>
            <w:rFonts w:ascii="Times New Roman" w:hAnsi="Times New Roman" w:cs="Times New Roman"/>
            <w:sz w:val="24"/>
            <w:szCs w:val="24"/>
          </w:rPr>
          <w:t xml:space="preserve"> A spline is a piece-wise function (</w:t>
        </w:r>
      </w:ins>
      <w:ins w:id="4" w:author="Rebecca Murphy" w:date="2016-09-09T13:03:00Z">
        <w:r w:rsidR="00B268BC">
          <w:rPr>
            <w:rFonts w:ascii="Times New Roman" w:hAnsi="Times New Roman" w:cs="Times New Roman"/>
            <w:sz w:val="24"/>
            <w:szCs w:val="24"/>
          </w:rPr>
          <w:t xml:space="preserve">e.g., </w:t>
        </w:r>
      </w:ins>
      <w:ins w:id="5" w:author="Rebecca Murphy" w:date="2016-09-09T12:54:00Z">
        <w:r w:rsidR="00D33501">
          <w:rPr>
            <w:rFonts w:ascii="Times New Roman" w:hAnsi="Times New Roman" w:cs="Times New Roman"/>
            <w:sz w:val="24"/>
            <w:szCs w:val="24"/>
          </w:rPr>
          <w:t>a polynomial) whose pieces are connected at knots, or breakpoints</w:t>
        </w:r>
      </w:ins>
      <w:ins w:id="6" w:author="Rebecca Murphy" w:date="2016-09-09T12:55:00Z">
        <w:r w:rsidR="00D33501">
          <w:rPr>
            <w:rFonts w:ascii="Times New Roman" w:hAnsi="Times New Roman" w:cs="Times New Roman"/>
            <w:sz w:val="24"/>
            <w:szCs w:val="24"/>
          </w:rPr>
          <w:t>, where the functions are joined smoothly</w:t>
        </w:r>
      </w:ins>
      <w:ins w:id="7" w:author="Rebecca Murphy" w:date="2016-09-09T12:54:00Z">
        <w:r w:rsidR="00D33501">
          <w:rPr>
            <w:rFonts w:ascii="Times New Roman" w:hAnsi="Times New Roman" w:cs="Times New Roman"/>
            <w:sz w:val="24"/>
            <w:szCs w:val="24"/>
          </w:rPr>
          <w:t xml:space="preserve"> (Hastie 1990).</w:t>
        </w:r>
      </w:ins>
      <w:ins w:id="8" w:author="Rebecca Murphy" w:date="2016-09-09T12:52:00Z">
        <w:r w:rsidR="00D33501">
          <w:rPr>
            <w:rFonts w:ascii="Times New Roman" w:hAnsi="Times New Roman" w:cs="Times New Roman"/>
            <w:sz w:val="24"/>
            <w:szCs w:val="24"/>
          </w:rPr>
          <w:t xml:space="preserve"> </w:t>
        </w:r>
      </w:ins>
      <w:ins w:id="9" w:author="Rebecca Murphy" w:date="2016-09-09T12:57:00Z">
        <w:r w:rsidR="00D33501">
          <w:rPr>
            <w:rFonts w:ascii="Times New Roman" w:hAnsi="Times New Roman" w:cs="Times New Roman"/>
            <w:sz w:val="24"/>
            <w:szCs w:val="24"/>
          </w:rPr>
          <w:t xml:space="preserve">The thin plate regression spline has the benefit that a user is not required to select knot locations </w:t>
        </w:r>
      </w:ins>
      <w:ins w:id="10" w:author="Rebecca Murphy" w:date="2016-09-09T13:31:00Z">
        <w:r w:rsidR="00115E94">
          <w:rPr>
            <w:rFonts w:ascii="Times New Roman" w:hAnsi="Times New Roman" w:cs="Times New Roman"/>
            <w:sz w:val="24"/>
            <w:szCs w:val="24"/>
          </w:rPr>
          <w:t xml:space="preserve">for a spline </w:t>
        </w:r>
      </w:ins>
      <w:ins w:id="11" w:author="Rebecca Murphy" w:date="2016-09-09T12:57:00Z">
        <w:r w:rsidR="00D33501">
          <w:rPr>
            <w:rFonts w:ascii="Times New Roman" w:hAnsi="Times New Roman" w:cs="Times New Roman"/>
            <w:sz w:val="24"/>
            <w:szCs w:val="24"/>
          </w:rPr>
          <w:t xml:space="preserve">explicitly, but </w:t>
        </w:r>
      </w:ins>
      <w:ins w:id="12" w:author="Rebecca Murphy" w:date="2016-09-09T13:31:00Z">
        <w:r w:rsidR="00115E94">
          <w:rPr>
            <w:rFonts w:ascii="Times New Roman" w:hAnsi="Times New Roman" w:cs="Times New Roman"/>
            <w:sz w:val="24"/>
            <w:szCs w:val="24"/>
          </w:rPr>
          <w:t xml:space="preserve">only </w:t>
        </w:r>
      </w:ins>
      <w:ins w:id="13" w:author="Rebecca Murphy" w:date="2016-09-09T13:04:00Z">
        <w:r w:rsidR="00B268BC">
          <w:rPr>
            <w:rFonts w:ascii="Times New Roman" w:hAnsi="Times New Roman" w:cs="Times New Roman"/>
            <w:sz w:val="24"/>
            <w:szCs w:val="24"/>
          </w:rPr>
          <w:t xml:space="preserve">selects </w:t>
        </w:r>
      </w:ins>
      <w:ins w:id="14" w:author="Rebecca Murphy" w:date="2016-09-09T12:57:00Z">
        <w:r w:rsidR="00D33501">
          <w:rPr>
            <w:rFonts w:ascii="Times New Roman" w:hAnsi="Times New Roman" w:cs="Times New Roman"/>
            <w:sz w:val="24"/>
            <w:szCs w:val="24"/>
          </w:rPr>
          <w:t>a</w:t>
        </w:r>
      </w:ins>
      <w:ins w:id="15" w:author="Rebecca Murphy" w:date="2016-09-09T13:03:00Z">
        <w:r w:rsidR="00B268BC">
          <w:rPr>
            <w:rFonts w:ascii="Times New Roman" w:hAnsi="Times New Roman" w:cs="Times New Roman"/>
            <w:sz w:val="24"/>
            <w:szCs w:val="24"/>
          </w:rPr>
          <w:t xml:space="preserve"> </w:t>
        </w:r>
        <w:r w:rsidR="00B268BC" w:rsidRPr="007400BF">
          <w:rPr>
            <w:rFonts w:ascii="Times New Roman" w:hAnsi="Times New Roman" w:cs="Times New Roman"/>
            <w:sz w:val="24"/>
            <w:szCs w:val="24"/>
          </w:rPr>
          <w:t>reasonable upper limit on the flexibility of the fun</w:t>
        </w:r>
        <w:r w:rsidR="00B268BC">
          <w:rPr>
            <w:rFonts w:ascii="Times New Roman" w:hAnsi="Times New Roman" w:cs="Times New Roman"/>
            <w:sz w:val="24"/>
            <w:szCs w:val="24"/>
          </w:rPr>
          <w:t>ction</w:t>
        </w:r>
        <w:r w:rsidR="00115E94">
          <w:rPr>
            <w:rFonts w:ascii="Times New Roman" w:hAnsi="Times New Roman" w:cs="Times New Roman"/>
            <w:sz w:val="24"/>
            <w:szCs w:val="24"/>
          </w:rPr>
          <w:t>.  Within that limit,</w:t>
        </w:r>
        <w:r w:rsidR="00B268BC" w:rsidRPr="007400BF">
          <w:rPr>
            <w:rFonts w:ascii="Times New Roman" w:hAnsi="Times New Roman" w:cs="Times New Roman"/>
            <w:sz w:val="24"/>
            <w:szCs w:val="24"/>
          </w:rPr>
          <w:t xml:space="preserve"> </w:t>
        </w:r>
      </w:ins>
      <w:ins w:id="16" w:author="Rebecca Murphy" w:date="2016-09-09T13:31:00Z">
        <w:r w:rsidR="00115E94">
          <w:rPr>
            <w:rFonts w:ascii="Times New Roman" w:hAnsi="Times New Roman" w:cs="Times New Roman"/>
            <w:sz w:val="24"/>
            <w:szCs w:val="24"/>
          </w:rPr>
          <w:t>t</w:t>
        </w:r>
        <w:r w:rsidR="00115E94" w:rsidRPr="007400BF">
          <w:rPr>
            <w:rFonts w:ascii="Times New Roman" w:hAnsi="Times New Roman" w:cs="Times New Roman"/>
            <w:sz w:val="24"/>
            <w:szCs w:val="24"/>
          </w:rPr>
          <w:t xml:space="preserve">he balance between model fit and smoothness is achieved by </w:t>
        </w:r>
        <w:r w:rsidR="00115E94">
          <w:rPr>
            <w:rFonts w:ascii="Times New Roman" w:hAnsi="Times New Roman" w:cs="Times New Roman"/>
            <w:sz w:val="24"/>
            <w:szCs w:val="24"/>
          </w:rPr>
          <w:t>fitting</w:t>
        </w:r>
        <w:r w:rsidR="00115E94" w:rsidRPr="007400BF">
          <w:rPr>
            <w:rFonts w:ascii="Times New Roman" w:hAnsi="Times New Roman" w:cs="Times New Roman"/>
            <w:sz w:val="24"/>
            <w:szCs w:val="24"/>
          </w:rPr>
          <w:t xml:space="preserve"> a smoothness parameter that minimizes the generalized cross-validation score (Wood 2006a)</w:t>
        </w:r>
        <w:r w:rsidR="00115E94">
          <w:rPr>
            <w:rFonts w:ascii="Times New Roman" w:hAnsi="Times New Roman" w:cs="Times New Roman"/>
            <w:sz w:val="24"/>
            <w:szCs w:val="24"/>
          </w:rPr>
          <w:t xml:space="preserve">.  </w:t>
        </w:r>
      </w:ins>
      <w:del w:id="17" w:author="Rebecca Murphy" w:date="2016-09-09T13:32:00Z">
        <w:r w:rsidRPr="007400BF" w:rsidDel="00115E94">
          <w:rPr>
            <w:rFonts w:ascii="Times New Roman" w:hAnsi="Times New Roman" w:cs="Times New Roman"/>
            <w:sz w:val="24"/>
            <w:szCs w:val="24"/>
          </w:rPr>
          <w:delText>The relationships between log-chl</w:delText>
        </w:r>
        <w:r w:rsidR="002845E6" w:rsidRPr="002845E6" w:rsidDel="00115E94">
          <w:rPr>
            <w:rFonts w:ascii="Times New Roman" w:hAnsi="Times New Roman" w:cs="Times New Roman"/>
            <w:i/>
            <w:sz w:val="24"/>
            <w:szCs w:val="24"/>
          </w:rPr>
          <w:delText>-a</w:delText>
        </w:r>
        <w:r w:rsidRPr="007400BF" w:rsidDel="00115E94">
          <w:rPr>
            <w:rFonts w:ascii="Times New Roman" w:hAnsi="Times New Roman" w:cs="Times New Roman"/>
            <w:sz w:val="24"/>
            <w:szCs w:val="24"/>
          </w:rPr>
          <w:delText xml:space="preserve"> and the covariates were modeled with thin plate regression splines (Wood 2006a) as the smooth functions using the ‘mgcv’ package in R. </w:delText>
        </w:r>
      </w:del>
      <w:r w:rsidRPr="007400BF">
        <w:rPr>
          <w:rFonts w:ascii="Times New Roman" w:hAnsi="Times New Roman" w:cs="Times New Roman"/>
          <w:sz w:val="24"/>
          <w:szCs w:val="24"/>
        </w:rPr>
        <w:t xml:space="preserve">To allow for </w:t>
      </w:r>
      <w:r w:rsidR="009026F7">
        <w:rPr>
          <w:rFonts w:ascii="Times New Roman" w:hAnsi="Times New Roman" w:cs="Times New Roman"/>
          <w:sz w:val="24"/>
          <w:szCs w:val="24"/>
        </w:rPr>
        <w:t>interaction</w:t>
      </w:r>
      <w:r w:rsidRPr="007400BF">
        <w:rPr>
          <w:rFonts w:ascii="Times New Roman" w:hAnsi="Times New Roman" w:cs="Times New Roman"/>
          <w:sz w:val="24"/>
          <w:szCs w:val="24"/>
        </w:rPr>
        <w:t xml:space="preserve"> between the model covariates (e.g., seasonal differences in the long-term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 a tensor product basis </w:t>
      </w:r>
      <w:ins w:id="18" w:author="Rebecca Murphy" w:date="2016-09-09T13:33:00Z">
        <w:r w:rsidR="00115E94" w:rsidRPr="007400BF">
          <w:rPr>
            <w:rFonts w:ascii="Times New Roman" w:hAnsi="Times New Roman" w:cs="Times New Roman"/>
            <w:sz w:val="24"/>
            <w:szCs w:val="24"/>
          </w:rPr>
          <w:t>(Wood 2006b)</w:t>
        </w:r>
        <w:r w:rsidR="00115E94">
          <w:rPr>
            <w:rFonts w:ascii="Times New Roman" w:hAnsi="Times New Roman" w:cs="Times New Roman"/>
            <w:sz w:val="24"/>
            <w:szCs w:val="24"/>
          </w:rPr>
          <w:t xml:space="preserve"> </w:t>
        </w:r>
      </w:ins>
      <w:r w:rsidRPr="007400BF">
        <w:rPr>
          <w:rFonts w:ascii="Times New Roman" w:hAnsi="Times New Roman" w:cs="Times New Roman"/>
          <w:sz w:val="24"/>
          <w:szCs w:val="24"/>
        </w:rPr>
        <w:t>between all three covariates was constructed</w:t>
      </w:r>
      <w:ins w:id="19" w:author="Rebecca Murphy" w:date="2016-09-09T13:33:00Z">
        <w:r w:rsidR="00115E94">
          <w:rPr>
            <w:rFonts w:ascii="Times New Roman" w:hAnsi="Times New Roman" w:cs="Times New Roman"/>
            <w:sz w:val="24"/>
            <w:szCs w:val="24"/>
          </w:rPr>
          <w:t>, which allows for the model covariates to interact (e.g., the long-term patterns to vary by season)</w:t>
        </w:r>
      </w:ins>
      <w:r w:rsidRPr="007400BF">
        <w:rPr>
          <w:rFonts w:ascii="Times New Roman" w:hAnsi="Times New Roman" w:cs="Times New Roman"/>
          <w:sz w:val="24"/>
          <w:szCs w:val="24"/>
        </w:rPr>
        <w:t xml:space="preserve">. </w:t>
      </w:r>
      <w:del w:id="20" w:author="Rebecca Murphy" w:date="2016-09-09T13:33:00Z">
        <w:r w:rsidRPr="007400BF" w:rsidDel="00115E94">
          <w:rPr>
            <w:rFonts w:ascii="Times New Roman" w:hAnsi="Times New Roman" w:cs="Times New Roman"/>
            <w:sz w:val="24"/>
            <w:szCs w:val="24"/>
          </w:rPr>
          <w:delText xml:space="preserve">The tensor product basis allows for the smooth construct to be a function of any number of covariates, without an isotropy constraint (Wood 2006b). The GAM implementation in ‘mgcv’ does not require the selection of knots for a spline basis, but instead a reasonable upper limit on the flexibility of the function is set, and a ‘wiggliness’ penalty is added to create a penalized regression spline structure. The balance </w:delText>
        </w:r>
        <w:r w:rsidRPr="007400BF" w:rsidDel="00115E94">
          <w:rPr>
            <w:rFonts w:ascii="Times New Roman" w:hAnsi="Times New Roman" w:cs="Times New Roman"/>
            <w:sz w:val="24"/>
            <w:szCs w:val="24"/>
          </w:rPr>
          <w:lastRenderedPageBreak/>
          <w:delText xml:space="preserve">between model fit and smoothness is achieved by </w:delText>
        </w:r>
      </w:del>
      <w:del w:id="21" w:author="Rebecca Murphy" w:date="2016-09-09T13:30:00Z">
        <w:r w:rsidRPr="007400BF" w:rsidDel="00115E94">
          <w:rPr>
            <w:rFonts w:ascii="Times New Roman" w:hAnsi="Times New Roman" w:cs="Times New Roman"/>
            <w:sz w:val="24"/>
            <w:szCs w:val="24"/>
          </w:rPr>
          <w:delText xml:space="preserve">selecting </w:delText>
        </w:r>
      </w:del>
      <w:del w:id="22" w:author="Rebecca Murphy" w:date="2016-09-09T13:33:00Z">
        <w:r w:rsidRPr="007400BF" w:rsidDel="00115E94">
          <w:rPr>
            <w:rFonts w:ascii="Times New Roman" w:hAnsi="Times New Roman" w:cs="Times New Roman"/>
            <w:sz w:val="24"/>
            <w:szCs w:val="24"/>
          </w:rPr>
          <w:delText>a smoothness parameter that minimizes the generalized cross-validation score (Wood 2006a).</w:delText>
        </w:r>
      </w:del>
    </w:p>
    <w:p w14:paraId="35E03B6A" w14:textId="0B8F4C38" w:rsidR="00B53283"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Predictions with GAMs are straightforward to obtain after the model </w:t>
      </w:r>
      <w:del w:id="23" w:author="Beck, Marcus" w:date="2016-09-08T11:59:00Z">
        <w:r w:rsidRPr="007400BF" w:rsidDel="00DA2FEC">
          <w:rPr>
            <w:rFonts w:ascii="Times New Roman" w:hAnsi="Times New Roman" w:cs="Times New Roman"/>
            <w:sz w:val="24"/>
            <w:szCs w:val="24"/>
          </w:rPr>
          <w:delText xml:space="preserve">parameters are selected, </w:delText>
        </w:r>
      </w:del>
      <w:ins w:id="24" w:author="Beck, Marcus" w:date="2016-09-08T11:59:00Z">
        <w:r w:rsidR="00DA2FEC">
          <w:rPr>
            <w:rFonts w:ascii="Times New Roman" w:hAnsi="Times New Roman" w:cs="Times New Roman"/>
            <w:sz w:val="24"/>
            <w:szCs w:val="24"/>
          </w:rPr>
          <w:t xml:space="preserve">is fit </w:t>
        </w:r>
      </w:ins>
      <w:r w:rsidRPr="007400BF">
        <w:rPr>
          <w:rFonts w:ascii="Times New Roman" w:hAnsi="Times New Roman" w:cs="Times New Roman"/>
          <w:sz w:val="24"/>
          <w:szCs w:val="24"/>
        </w:rPr>
        <w:t xml:space="preserve">and can be obtained along with standard errors </w:t>
      </w:r>
      <w:del w:id="25" w:author="Beck, Marcus" w:date="2016-09-08T12:00:00Z">
        <w:r w:rsidR="009026F7" w:rsidDel="00DA2FEC">
          <w:rPr>
            <w:rFonts w:ascii="Times New Roman" w:hAnsi="Times New Roman" w:cs="Times New Roman"/>
            <w:sz w:val="24"/>
            <w:szCs w:val="24"/>
          </w:rPr>
          <w:delText xml:space="preserve">which </w:delText>
        </w:r>
        <w:r w:rsidRPr="007400BF" w:rsidDel="00DA2FEC">
          <w:rPr>
            <w:rFonts w:ascii="Times New Roman" w:hAnsi="Times New Roman" w:cs="Times New Roman"/>
            <w:sz w:val="24"/>
            <w:szCs w:val="24"/>
          </w:rPr>
          <w:delText xml:space="preserve">are </w:delText>
        </w:r>
      </w:del>
      <w:r w:rsidRPr="007400BF">
        <w:rPr>
          <w:rFonts w:ascii="Times New Roman" w:hAnsi="Times New Roman" w:cs="Times New Roman"/>
          <w:sz w:val="24"/>
          <w:szCs w:val="24"/>
        </w:rPr>
        <w:t>based on the Bayesian posterior</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covariance matrix (Wood 2006a). For this comparison, salinity- or flow-normalized GAM predictions were obtained in a manner consistent with that used for WRTDS. The observed salinity or flow values were compiled that occurred in the same month throughout all years in the dataset. These values were assumed to be equally likely to occur at that particular month. A normalized GAM estimate at each date in the record was computed as the average of the predictions obtained using all of the flow or salinity values for that month of the year throughout the record.</w:t>
      </w:r>
    </w:p>
    <w:p w14:paraId="0BB166AA" w14:textId="77777777" w:rsidR="00D70C43" w:rsidRPr="00FF4027" w:rsidRDefault="00D70C43" w:rsidP="00D70C43">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Methodological contrasts of WRTDS and GAMs.</w:t>
      </w:r>
    </w:p>
    <w:p w14:paraId="2FBC2EDF" w14:textId="18AE31FD" w:rsidR="00D70C43" w:rsidRPr="00FF4027" w:rsidRDefault="00D70C43" w:rsidP="00D70C43">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WRTDS and GAMs are statistical models that have very similar functional forms. Both use core models that empirically describe a response variable as numerical combinations of one or more explanatory variables. As noted above, the core functional model of WRTDS is a simple linear regression that relates pollutant concentration to fixed effects of time, discharge, and season. In a simple regression the fixed effects are parameterized by a single set of model coefficient</w:t>
      </w:r>
      <w:ins w:id="26" w:author="Beck, Marcus" w:date="2016-09-08T11:55:00Z">
        <w:r w:rsidR="00CD5BD5">
          <w:rPr>
            <w:rFonts w:ascii="Times New Roman" w:hAnsi="Times New Roman" w:cs="Times New Roman"/>
            <w:sz w:val="24"/>
            <w:szCs w:val="24"/>
          </w:rPr>
          <w:t>s</w:t>
        </w:r>
      </w:ins>
      <w:r w:rsidRPr="00FF4027">
        <w:rPr>
          <w:rFonts w:ascii="Times New Roman" w:hAnsi="Times New Roman" w:cs="Times New Roman"/>
          <w:sz w:val="24"/>
          <w:szCs w:val="24"/>
        </w:rPr>
        <w:t xml:space="preserve"> that describe the linear relationship with the response variable.  </w:t>
      </w:r>
      <w:ins w:id="27" w:author="Beck, Marcus" w:date="2016-09-08T11:55:00Z">
        <w:r w:rsidR="00CD5BD5">
          <w:rPr>
            <w:rFonts w:ascii="Times New Roman" w:hAnsi="Times New Roman" w:cs="Times New Roman"/>
            <w:sz w:val="24"/>
            <w:szCs w:val="24"/>
          </w:rPr>
          <w:t xml:space="preserve">This simple regression is used at each time step with different weights such </w:t>
        </w:r>
      </w:ins>
      <w:ins w:id="28" w:author="Beck, Marcus" w:date="2016-09-08T11:56:00Z">
        <w:r w:rsidR="00CD5BD5">
          <w:rPr>
            <w:rFonts w:ascii="Times New Roman" w:hAnsi="Times New Roman" w:cs="Times New Roman"/>
            <w:sz w:val="24"/>
            <w:szCs w:val="24"/>
          </w:rPr>
          <w:t>that</w:t>
        </w:r>
      </w:ins>
      <w:ins w:id="29" w:author="Beck, Marcus" w:date="2016-09-08T11:55:00Z">
        <w:r w:rsidR="00CD5BD5">
          <w:rPr>
            <w:rFonts w:ascii="Times New Roman" w:hAnsi="Times New Roman" w:cs="Times New Roman"/>
            <w:sz w:val="24"/>
            <w:szCs w:val="24"/>
          </w:rPr>
          <w:t xml:space="preserve"> a combined parameter set equal in length to the time series is created.  </w:t>
        </w:r>
      </w:ins>
      <w:r w:rsidRPr="00FF4027">
        <w:rPr>
          <w:rFonts w:ascii="Times New Roman" w:hAnsi="Times New Roman" w:cs="Times New Roman"/>
          <w:sz w:val="24"/>
          <w:szCs w:val="24"/>
        </w:rPr>
        <w:t xml:space="preserve">By comparison, GAMs link individual explanatory variables with the response using </w:t>
      </w:r>
      <w:r>
        <w:rPr>
          <w:rFonts w:ascii="Times New Roman" w:hAnsi="Times New Roman" w:cs="Times New Roman"/>
          <w:sz w:val="24"/>
          <w:szCs w:val="24"/>
        </w:rPr>
        <w:t>smoothing</w:t>
      </w:r>
      <w:r w:rsidRPr="00FF4027">
        <w:rPr>
          <w:rFonts w:ascii="Times New Roman" w:hAnsi="Times New Roman" w:cs="Times New Roman"/>
          <w:sz w:val="24"/>
          <w:szCs w:val="24"/>
        </w:rPr>
        <w:t xml:space="preserve"> functions for each variable instead of fixed parameters. As such, the functional forms of both models are conceptually identical where the only difference is the type of parameter used in each (fixed or smoothing function). These </w:t>
      </w:r>
      <w:r w:rsidRPr="00FF4027">
        <w:rPr>
          <w:rFonts w:ascii="Times New Roman" w:hAnsi="Times New Roman" w:cs="Times New Roman"/>
          <w:sz w:val="24"/>
          <w:szCs w:val="24"/>
        </w:rPr>
        <w:lastRenderedPageBreak/>
        <w:t>functional similarities can potentially explain why both models have been used for the similar purpose of describing pollutant trends over time (e</w:t>
      </w:r>
      <w:r w:rsidR="00A21848">
        <w:rPr>
          <w:rFonts w:ascii="Times New Roman" w:hAnsi="Times New Roman" w:cs="Times New Roman"/>
          <w:sz w:val="24"/>
          <w:szCs w:val="24"/>
        </w:rPr>
        <w:t>.g., USGS</w:t>
      </w:r>
      <w:r w:rsidRPr="00FF4027">
        <w:rPr>
          <w:rFonts w:ascii="Times New Roman" w:hAnsi="Times New Roman" w:cs="Times New Roman"/>
          <w:sz w:val="24"/>
          <w:szCs w:val="24"/>
        </w:rPr>
        <w:t xml:space="preserve"> 2015, Harding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2016). </w:t>
      </w:r>
      <w:del w:id="30" w:author="Beck, Marcus" w:date="2016-09-09T15:50:00Z">
        <w:r w:rsidRPr="00FF4027" w:rsidDel="00B74F11">
          <w:rPr>
            <w:rFonts w:ascii="Times New Roman" w:hAnsi="Times New Roman" w:cs="Times New Roman"/>
            <w:sz w:val="24"/>
            <w:szCs w:val="24"/>
          </w:rPr>
          <w:delText>However, lack of understanding of how the theoretical foundations of each model differ has likely contributed to their applications for similar purposes without a strong basis for choosing one over the other.</w:delText>
        </w:r>
      </w:del>
      <w:bookmarkStart w:id="31" w:name="_GoBack"/>
      <w:bookmarkEnd w:id="31"/>
    </w:p>
    <w:p w14:paraId="67CE5D9D" w14:textId="422837CF" w:rsidR="00D70C43" w:rsidRPr="007400BF" w:rsidRDefault="00D70C43"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Althou</w:t>
      </w:r>
      <w:r>
        <w:rPr>
          <w:rFonts w:ascii="Times New Roman" w:hAnsi="Times New Roman" w:cs="Times New Roman"/>
          <w:sz w:val="24"/>
          <w:szCs w:val="24"/>
        </w:rPr>
        <w:t>gh</w:t>
      </w:r>
      <w:r w:rsidRPr="00FF4027">
        <w:rPr>
          <w:rFonts w:ascii="Times New Roman" w:hAnsi="Times New Roman" w:cs="Times New Roman"/>
          <w:sz w:val="24"/>
          <w:szCs w:val="24"/>
        </w:rPr>
        <w:t xml:space="preserve"> both models use functional forms with similar structures, the statistical similarities of WRTDS and GAMs depart during model estimation when parameters are fit to the observed data. This difference is critical for understanding the need to describe potential differences between model results and guidance for appropriate use of each. As previously described, WRTDS results are based on repeated multiple linear re</w:t>
      </w:r>
      <w:r>
        <w:rPr>
          <w:rFonts w:ascii="Times New Roman" w:hAnsi="Times New Roman" w:cs="Times New Roman"/>
          <w:sz w:val="24"/>
          <w:szCs w:val="24"/>
        </w:rPr>
        <w:t>g</w:t>
      </w:r>
      <w:r w:rsidRPr="00FF4027">
        <w:rPr>
          <w:rFonts w:ascii="Times New Roman" w:hAnsi="Times New Roman" w:cs="Times New Roman"/>
          <w:sz w:val="24"/>
          <w:szCs w:val="24"/>
        </w:rPr>
        <w:t>ressions that are each weighted separately depending on location of an ob</w:t>
      </w:r>
      <w:r>
        <w:rPr>
          <w:rFonts w:ascii="Times New Roman" w:hAnsi="Times New Roman" w:cs="Times New Roman"/>
          <w:sz w:val="24"/>
          <w:szCs w:val="24"/>
        </w:rPr>
        <w:t>s</w:t>
      </w:r>
      <w:r w:rsidRPr="00FF4027">
        <w:rPr>
          <w:rFonts w:ascii="Times New Roman" w:hAnsi="Times New Roman" w:cs="Times New Roman"/>
          <w:sz w:val="24"/>
          <w:szCs w:val="24"/>
        </w:rPr>
        <w:t>ervation in the time, discharge, and season domain.  This results in a multi-dimensional parameter set that varies smoothly across the time series and that has no resemblance to results from a single parameter set that is fit to the entire time series. The final</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parameter set produces results that are more similar to a locally-estimated (LOESS) polynomial curve (i.e., Cleveland 1979) than a simple regression. By contrast, </w:t>
      </w:r>
      <w:ins w:id="32" w:author="Rebecca Murphy" w:date="2016-09-09T13:47:00Z">
        <w:r w:rsidR="004560CD">
          <w:rPr>
            <w:rFonts w:ascii="Times New Roman" w:hAnsi="Times New Roman" w:cs="Times New Roman"/>
            <w:sz w:val="24"/>
            <w:szCs w:val="24"/>
          </w:rPr>
          <w:t xml:space="preserve">this </w:t>
        </w:r>
      </w:ins>
      <w:ins w:id="33" w:author="Rebecca Murphy" w:date="2016-09-09T13:48:00Z">
        <w:r w:rsidR="004560CD">
          <w:rPr>
            <w:rFonts w:ascii="Times New Roman" w:hAnsi="Times New Roman" w:cs="Times New Roman"/>
            <w:sz w:val="24"/>
            <w:szCs w:val="24"/>
          </w:rPr>
          <w:t>implementation</w:t>
        </w:r>
      </w:ins>
      <w:ins w:id="34" w:author="Rebecca Murphy" w:date="2016-09-09T13:47:00Z">
        <w:r w:rsidR="004560CD">
          <w:rPr>
            <w:rFonts w:ascii="Times New Roman" w:hAnsi="Times New Roman" w:cs="Times New Roman"/>
            <w:sz w:val="24"/>
            <w:szCs w:val="24"/>
          </w:rPr>
          <w:t xml:space="preserve"> </w:t>
        </w:r>
      </w:ins>
      <w:ins w:id="35" w:author="Rebecca Murphy" w:date="2016-09-09T13:48:00Z">
        <w:r w:rsidR="004560CD">
          <w:rPr>
            <w:rFonts w:ascii="Times New Roman" w:hAnsi="Times New Roman" w:cs="Times New Roman"/>
            <w:sz w:val="24"/>
            <w:szCs w:val="24"/>
          </w:rPr>
          <w:t xml:space="preserve">of </w:t>
        </w:r>
      </w:ins>
      <w:r w:rsidRPr="00FF4027">
        <w:rPr>
          <w:rFonts w:ascii="Times New Roman" w:hAnsi="Times New Roman" w:cs="Times New Roman"/>
          <w:sz w:val="24"/>
          <w:szCs w:val="24"/>
        </w:rPr>
        <w:t>GAMs estimate</w:t>
      </w:r>
      <w:ins w:id="36" w:author="Rebecca Murphy" w:date="2016-09-09T13:48:00Z">
        <w:r w:rsidR="004560CD">
          <w:rPr>
            <w:rFonts w:ascii="Times New Roman" w:hAnsi="Times New Roman" w:cs="Times New Roman"/>
            <w:sz w:val="24"/>
            <w:szCs w:val="24"/>
          </w:rPr>
          <w:t>s</w:t>
        </w:r>
      </w:ins>
      <w:r w:rsidRPr="00FF4027">
        <w:rPr>
          <w:rFonts w:ascii="Times New Roman" w:hAnsi="Times New Roman" w:cs="Times New Roman"/>
          <w:sz w:val="24"/>
          <w:szCs w:val="24"/>
        </w:rPr>
        <w:t xml:space="preserve"> the smoothing functions for the explanatory variables using a </w:t>
      </w:r>
      <w:r>
        <w:rPr>
          <w:rFonts w:ascii="Times New Roman" w:hAnsi="Times New Roman" w:cs="Times New Roman"/>
          <w:sz w:val="24"/>
          <w:szCs w:val="24"/>
        </w:rPr>
        <w:t>spline-fitting</w:t>
      </w:r>
      <w:r w:rsidRPr="00FF4027">
        <w:rPr>
          <w:rFonts w:ascii="Times New Roman" w:hAnsi="Times New Roman" w:cs="Times New Roman"/>
          <w:sz w:val="24"/>
          <w:szCs w:val="24"/>
        </w:rPr>
        <w:t xml:space="preserve"> process </w:t>
      </w:r>
      <w:del w:id="37" w:author="Rebecca Murphy" w:date="2016-09-09T13:54:00Z">
        <w:r w:rsidRPr="00FF4027" w:rsidDel="004560CD">
          <w:rPr>
            <w:rFonts w:ascii="Times New Roman" w:hAnsi="Times New Roman" w:cs="Times New Roman"/>
            <w:sz w:val="24"/>
            <w:szCs w:val="24"/>
          </w:rPr>
          <w:delText>that optimizes the tradeoff between precision and model over-fitting</w:delText>
        </w:r>
      </w:del>
      <w:ins w:id="38" w:author="Rebecca Murphy" w:date="2016-09-09T13:54:00Z">
        <w:r w:rsidR="00842DBD">
          <w:rPr>
            <w:rFonts w:ascii="Times New Roman" w:hAnsi="Times New Roman" w:cs="Times New Roman"/>
            <w:sz w:val="24"/>
            <w:szCs w:val="24"/>
          </w:rPr>
          <w:t xml:space="preserve">that results in </w:t>
        </w:r>
        <w:r w:rsidR="004560CD">
          <w:rPr>
            <w:rFonts w:ascii="Times New Roman" w:hAnsi="Times New Roman" w:cs="Times New Roman"/>
            <w:sz w:val="24"/>
            <w:szCs w:val="24"/>
          </w:rPr>
          <w:t xml:space="preserve">single (although quite complicated) </w:t>
        </w:r>
      </w:ins>
      <w:ins w:id="39" w:author="Rebecca Murphy" w:date="2016-09-09T13:58:00Z">
        <w:r w:rsidR="00842DBD">
          <w:rPr>
            <w:rFonts w:ascii="Times New Roman" w:hAnsi="Times New Roman" w:cs="Times New Roman"/>
            <w:sz w:val="24"/>
            <w:szCs w:val="24"/>
          </w:rPr>
          <w:t xml:space="preserve">spline </w:t>
        </w:r>
      </w:ins>
      <w:ins w:id="40" w:author="Rebecca Murphy" w:date="2016-09-09T13:54:00Z">
        <w:r w:rsidR="004560CD">
          <w:rPr>
            <w:rFonts w:ascii="Times New Roman" w:hAnsi="Times New Roman" w:cs="Times New Roman"/>
            <w:sz w:val="24"/>
            <w:szCs w:val="24"/>
          </w:rPr>
          <w:t>function</w:t>
        </w:r>
      </w:ins>
      <w:ins w:id="41" w:author="Rebecca Murphy" w:date="2016-09-09T13:59:00Z">
        <w:r w:rsidR="00842DBD">
          <w:rPr>
            <w:rFonts w:ascii="Times New Roman" w:hAnsi="Times New Roman" w:cs="Times New Roman"/>
            <w:sz w:val="24"/>
            <w:szCs w:val="24"/>
          </w:rPr>
          <w:t>s</w:t>
        </w:r>
      </w:ins>
      <w:ins w:id="42" w:author="Rebecca Murphy" w:date="2016-09-09T13:54:00Z">
        <w:r w:rsidR="00842DBD">
          <w:rPr>
            <w:rFonts w:ascii="Times New Roman" w:hAnsi="Times New Roman" w:cs="Times New Roman"/>
            <w:sz w:val="24"/>
            <w:szCs w:val="24"/>
          </w:rPr>
          <w:t xml:space="preserve"> fit across the entire data set</w:t>
        </w:r>
      </w:ins>
      <w:ins w:id="43" w:author="Rebecca Murphy" w:date="2016-09-09T14:02:00Z">
        <w:r w:rsidR="00842DBD">
          <w:rPr>
            <w:rFonts w:ascii="Times New Roman" w:hAnsi="Times New Roman" w:cs="Times New Roman"/>
            <w:sz w:val="24"/>
            <w:szCs w:val="24"/>
          </w:rPr>
          <w:t xml:space="preserve"> for each explanatory variable</w:t>
        </w:r>
      </w:ins>
      <w:r w:rsidRPr="00FF4027">
        <w:rPr>
          <w:rFonts w:ascii="Times New Roman" w:hAnsi="Times New Roman" w:cs="Times New Roman"/>
          <w:sz w:val="24"/>
          <w:szCs w:val="24"/>
        </w:rPr>
        <w:t>.  Although parallels between GAM fits can be made</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with both LOESS and WRTDS, the relationship between response and explanatory variables described by the hyper-dimensional smoothing surface </w:t>
      </w:r>
      <w:ins w:id="44" w:author="Rebecca Murphy" w:date="2016-09-09T13:55:00Z">
        <w:r w:rsidR="004560CD">
          <w:rPr>
            <w:rFonts w:ascii="Times New Roman" w:hAnsi="Times New Roman" w:cs="Times New Roman"/>
            <w:sz w:val="24"/>
            <w:szCs w:val="24"/>
          </w:rPr>
          <w:t xml:space="preserve">from WRTDS is a different </w:t>
        </w:r>
      </w:ins>
      <w:ins w:id="45" w:author="Rebecca Murphy" w:date="2016-09-09T13:56:00Z">
        <w:r w:rsidR="004560CD">
          <w:rPr>
            <w:rFonts w:ascii="Times New Roman" w:hAnsi="Times New Roman" w:cs="Times New Roman"/>
            <w:sz w:val="24"/>
            <w:szCs w:val="24"/>
          </w:rPr>
          <w:t>theoretical</w:t>
        </w:r>
      </w:ins>
      <w:ins w:id="46" w:author="Rebecca Murphy" w:date="2016-09-09T13:55:00Z">
        <w:r w:rsidR="004560CD">
          <w:rPr>
            <w:rFonts w:ascii="Times New Roman" w:hAnsi="Times New Roman" w:cs="Times New Roman"/>
            <w:sz w:val="24"/>
            <w:szCs w:val="24"/>
          </w:rPr>
          <w:t xml:space="preserve"> </w:t>
        </w:r>
      </w:ins>
      <w:ins w:id="47" w:author="Rebecca Murphy" w:date="2016-09-09T13:56:00Z">
        <w:r w:rsidR="004560CD">
          <w:rPr>
            <w:rFonts w:ascii="Times New Roman" w:hAnsi="Times New Roman" w:cs="Times New Roman"/>
            <w:sz w:val="24"/>
            <w:szCs w:val="24"/>
          </w:rPr>
          <w:t xml:space="preserve">approach than a set of spline functions </w:t>
        </w:r>
      </w:ins>
      <w:del w:id="48" w:author="Rebecca Murphy" w:date="2016-09-09T13:59:00Z">
        <w:r w:rsidRPr="00FF4027" w:rsidDel="00842DBD">
          <w:rPr>
            <w:rFonts w:ascii="Times New Roman" w:hAnsi="Times New Roman" w:cs="Times New Roman"/>
            <w:sz w:val="24"/>
            <w:szCs w:val="24"/>
          </w:rPr>
          <w:delText xml:space="preserve">is </w:delText>
        </w:r>
        <w:r w:rsidDel="00842DBD">
          <w:rPr>
            <w:rFonts w:ascii="Times New Roman" w:hAnsi="Times New Roman" w:cs="Times New Roman"/>
            <w:sz w:val="24"/>
            <w:szCs w:val="24"/>
          </w:rPr>
          <w:delText>mathema</w:delText>
        </w:r>
        <w:r w:rsidRPr="00FF4027" w:rsidDel="00842DBD">
          <w:rPr>
            <w:rFonts w:ascii="Times New Roman" w:hAnsi="Times New Roman" w:cs="Times New Roman"/>
            <w:sz w:val="24"/>
            <w:szCs w:val="24"/>
          </w:rPr>
          <w:delText>tically complex by comparison</w:delText>
        </w:r>
      </w:del>
      <w:ins w:id="49" w:author="Rebecca Murphy" w:date="2016-09-09T13:59:00Z">
        <w:r w:rsidR="00842DBD">
          <w:rPr>
            <w:rFonts w:ascii="Times New Roman" w:hAnsi="Times New Roman" w:cs="Times New Roman"/>
            <w:sz w:val="24"/>
            <w:szCs w:val="24"/>
          </w:rPr>
          <w:t>fit across all the data</w:t>
        </w:r>
      </w:ins>
      <w:ins w:id="50" w:author="Rebecca Murphy" w:date="2016-09-09T14:10:00Z">
        <w:r w:rsidR="00FE03B6">
          <w:rPr>
            <w:rFonts w:ascii="Times New Roman" w:hAnsi="Times New Roman" w:cs="Times New Roman"/>
            <w:sz w:val="24"/>
            <w:szCs w:val="24"/>
          </w:rPr>
          <w:t xml:space="preserve"> </w:t>
        </w:r>
        <w:del w:id="51" w:author="Beck, Marcus" w:date="2016-09-09T15:18:00Z">
          <w:r w:rsidR="00FE03B6" w:rsidDel="002D49E2">
            <w:rPr>
              <w:rFonts w:ascii="Times New Roman" w:hAnsi="Times New Roman" w:cs="Times New Roman"/>
              <w:sz w:val="24"/>
              <w:szCs w:val="24"/>
            </w:rPr>
            <w:delText xml:space="preserve"> </w:delText>
          </w:r>
        </w:del>
        <w:r w:rsidR="00FE03B6">
          <w:rPr>
            <w:rFonts w:ascii="Times New Roman" w:hAnsi="Times New Roman" w:cs="Times New Roman"/>
            <w:sz w:val="24"/>
            <w:szCs w:val="24"/>
          </w:rPr>
          <w:t>with GAMs</w:t>
        </w:r>
      </w:ins>
      <w:r w:rsidRPr="00FF4027">
        <w:rPr>
          <w:rFonts w:ascii="Times New Roman" w:hAnsi="Times New Roman" w:cs="Times New Roman"/>
          <w:sz w:val="24"/>
          <w:szCs w:val="24"/>
        </w:rPr>
        <w:t xml:space="preserve">. Therefore, a reasonable expectation is that different estimation techniques used by WRTDS and </w:t>
      </w:r>
      <w:r w:rsidRPr="00FF4027">
        <w:rPr>
          <w:rFonts w:ascii="Times New Roman" w:hAnsi="Times New Roman" w:cs="Times New Roman"/>
          <w:sz w:val="24"/>
          <w:szCs w:val="24"/>
        </w:rPr>
        <w:lastRenderedPageBreak/>
        <w:t>GAMs can lead to different descriptions of relationships between variables.</w:t>
      </w:r>
    </w:p>
    <w:p w14:paraId="1DB05FCC" w14:textId="77777777" w:rsidR="00B35620" w:rsidRPr="00FF4027" w:rsidRDefault="00B35620" w:rsidP="00B35620">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Selection of model parameters.</w:t>
      </w:r>
    </w:p>
    <w:p w14:paraId="3E5E3BA3" w14:textId="7D7B804A" w:rsidR="00B53283" w:rsidRPr="007400BF" w:rsidRDefault="00B35620"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The selection of optimal model parameters is a challenge that represents a tradeoff between model precision and ability to generalize to novel datasets. Weighted regression requires identifying optimal half-window widths, whereas the GAM approach used here requires identifying an optimal value for a smoothing parameter that weights the wiggliness of the function against model fit (Wood 2006a). Both models used a form of cross-validation to identify model parameters that maximize the precision of model predictions with novel data. For the</w:t>
      </w:r>
      <w:r>
        <w:rPr>
          <w:rFonts w:ascii="Times New Roman" w:hAnsi="Times New Roman" w:cs="Times New Roman"/>
          <w:sz w:val="24"/>
          <w:szCs w:val="24"/>
        </w:rPr>
        <w:t xml:space="preserve"> </w:t>
      </w:r>
      <w:r w:rsidRPr="00FF4027">
        <w:rPr>
          <w:rFonts w:ascii="Times New Roman" w:hAnsi="Times New Roman" w:cs="Times New Roman"/>
          <w:sz w:val="24"/>
          <w:szCs w:val="24"/>
        </w:rPr>
        <w:t>GAM</w:t>
      </w:r>
      <w:r>
        <w:rPr>
          <w:rFonts w:ascii="Times New Roman" w:hAnsi="Times New Roman" w:cs="Times New Roman"/>
          <w:sz w:val="24"/>
          <w:szCs w:val="24"/>
        </w:rPr>
        <w:t xml:space="preserve"> a</w:t>
      </w:r>
      <w:r w:rsidRPr="00FF4027">
        <w:rPr>
          <w:rFonts w:ascii="Times New Roman" w:hAnsi="Times New Roman" w:cs="Times New Roman"/>
          <w:sz w:val="24"/>
          <w:szCs w:val="24"/>
        </w:rPr>
        <w:t>pproach, generalized cross-validation was used to obtain the optimal smoothing parameter in an iterative process with penalized likelihood maximization to solve for model coefficients.</w:t>
      </w:r>
      <w:r>
        <w:rPr>
          <w:rFonts w:ascii="Times New Roman" w:hAnsi="Times New Roman" w:cs="Times New Roman"/>
          <w:sz w:val="24"/>
          <w:szCs w:val="24"/>
        </w:rPr>
        <w:t xml:space="preserve"> </w:t>
      </w:r>
      <w:r w:rsidRPr="00FF4027">
        <w:rPr>
          <w:rFonts w:ascii="Times New Roman" w:hAnsi="Times New Roman" w:cs="Times New Roman"/>
          <w:sz w:val="24"/>
          <w:szCs w:val="24"/>
        </w:rPr>
        <w:t>The effectiv</w:t>
      </w:r>
      <w:r>
        <w:rPr>
          <w:rFonts w:ascii="Times New Roman" w:hAnsi="Times New Roman" w:cs="Times New Roman"/>
          <w:sz w:val="24"/>
          <w:szCs w:val="24"/>
        </w:rPr>
        <w:t>e</w:t>
      </w:r>
      <w:r w:rsidRPr="00FF4027">
        <w:rPr>
          <w:rFonts w:ascii="Times New Roman" w:hAnsi="Times New Roman" w:cs="Times New Roman"/>
          <w:sz w:val="24"/>
          <w:szCs w:val="24"/>
        </w:rPr>
        <w:t xml:space="preserve"> degrees of freedom of the resulting model varied with the smoothing parameter (Wood 2006a). Similarly, the tidal adaptation of WR</w:t>
      </w:r>
      <w:r>
        <w:rPr>
          <w:rFonts w:ascii="Times New Roman" w:hAnsi="Times New Roman" w:cs="Times New Roman"/>
          <w:sz w:val="24"/>
          <w:szCs w:val="24"/>
        </w:rPr>
        <w:t>TDS</w:t>
      </w:r>
      <w:r w:rsidRPr="00FF4027">
        <w:rPr>
          <w:rFonts w:ascii="Times New Roman" w:hAnsi="Times New Roman" w:cs="Times New Roman"/>
          <w:sz w:val="24"/>
          <w:szCs w:val="24"/>
        </w:rPr>
        <w:t xml:space="preserve"> used k-fold cross-validation (k = 10) to identify the optimal half-windo</w:t>
      </w:r>
      <w:r>
        <w:rPr>
          <w:rFonts w:ascii="Times New Roman" w:hAnsi="Times New Roman" w:cs="Times New Roman"/>
          <w:sz w:val="24"/>
          <w:szCs w:val="24"/>
        </w:rPr>
        <w:t>w</w:t>
      </w:r>
      <w:r w:rsidRPr="00FF4027">
        <w:rPr>
          <w:rFonts w:ascii="Times New Roman" w:hAnsi="Times New Roman" w:cs="Times New Roman"/>
          <w:sz w:val="24"/>
          <w:szCs w:val="24"/>
        </w:rPr>
        <w:t xml:space="preserve"> widths (Efron and Tibshirani 1993, Arlot and Celisse 2010). Evaluating multiple combinations of window-widths can be computationally intensive. An optimization function was implemented in R (RDCT 2015) to more efficiently evaluate model parameters with cross-validation. Window widths were searched using the limited-memory modification of the BFGS quasi-Newton method that imposes upper and lower bounds for each parameter (Byrd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1995, Nocedal and Wright 2006). The chosen parameters were based on a selected convergence tolerance for the error minimization of the search algorithm.</w:t>
      </w:r>
      <w:r>
        <w:rPr>
          <w:rFonts w:ascii="Times New Roman" w:hAnsi="Times New Roman" w:cs="Times New Roman"/>
          <w:sz w:val="24"/>
          <w:szCs w:val="24"/>
        </w:rPr>
        <w:t xml:space="preserve"> </w:t>
      </w:r>
      <w:r w:rsidRPr="00FF4027">
        <w:rPr>
          <w:rFonts w:ascii="Times New Roman" w:hAnsi="Times New Roman" w:cs="Times New Roman"/>
          <w:sz w:val="24"/>
          <w:szCs w:val="24"/>
        </w:rPr>
        <w:t>Specifically, the algorithm converged when the reduction in the minimization function for a given change in parameters was within an acceptable tolerance without excessive search time.</w:t>
      </w:r>
    </w:p>
    <w:p w14:paraId="4022BA1A" w14:textId="77777777" w:rsidR="00B53283" w:rsidRPr="009D25FE" w:rsidRDefault="00AA1FC5" w:rsidP="00B86B48">
      <w:pPr>
        <w:spacing w:after="0" w:line="480" w:lineRule="auto"/>
        <w:rPr>
          <w:rFonts w:ascii="Times New Roman" w:hAnsi="Times New Roman" w:cs="Times New Roman"/>
          <w:i/>
          <w:sz w:val="24"/>
          <w:szCs w:val="24"/>
        </w:rPr>
      </w:pPr>
      <w:r w:rsidRPr="009D25FE">
        <w:rPr>
          <w:rFonts w:ascii="Times New Roman" w:hAnsi="Times New Roman" w:cs="Times New Roman"/>
          <w:i/>
          <w:sz w:val="24"/>
          <w:szCs w:val="24"/>
        </w:rPr>
        <w:t>Comparison of modelled trends</w:t>
      </w:r>
    </w:p>
    <w:p w14:paraId="0F4A41C7" w14:textId="6D8FFE58"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lastRenderedPageBreak/>
        <w:t xml:space="preserve">Separate WRTDS and </w:t>
      </w:r>
      <w:r w:rsidR="009D25FE">
        <w:rPr>
          <w:rFonts w:ascii="Times New Roman" w:hAnsi="Times New Roman" w:cs="Times New Roman"/>
          <w:sz w:val="24"/>
          <w:szCs w:val="24"/>
        </w:rPr>
        <w:t>GAMs</w:t>
      </w:r>
      <w:r w:rsidRPr="007400BF">
        <w:rPr>
          <w:rFonts w:ascii="Times New Roman" w:hAnsi="Times New Roman" w:cs="Times New Roman"/>
          <w:sz w:val="24"/>
          <w:szCs w:val="24"/>
        </w:rPr>
        <w:t xml:space="preserve"> were created using the above methods for the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time series at TF1.6 and LE1.2. For each model and station, a predicted and flow-normalized (hereafter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flow-normalized refers to flow at TF1.6 and salinity at LE1.2) time series was obtained for comparison. The results were compared with summary statistics that evaluated both the predictive performance to describe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direct comparisons between the models. Emphasis was on agreement between observed and predicted values, rather than uncertainty associated with parameter estimates or model results. As of writing, methods for estimating confidence intervals of WRTDS have been developed for the original model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but have not been fully developed for application to WRTDS in tidal waters. In addition to visual evaluation of trends over time, summary statistics used to compare model predictions to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included root mean square error (RMSE) and average differences. For all comparisons, RMSE</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comparing each model’s predictions to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(fit) was defined as:</w:t>
      </w:r>
    </w:p>
    <w:p w14:paraId="2ECA29F7" w14:textId="77777777" w:rsidR="00B53283"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CF6CCA" w:rsidRPr="00CF6CCA">
        <w:rPr>
          <w:rFonts w:ascii="Times New Roman" w:hAnsi="Times New Roman" w:cs="Times New Roman"/>
          <w:position w:val="-26"/>
          <w:sz w:val="24"/>
          <w:szCs w:val="24"/>
        </w:rPr>
        <w:object w:dxaOrig="3140" w:dyaOrig="1100" w14:anchorId="4213C1A2">
          <v:shape id="_x0000_i1026" type="#_x0000_t75" style="width:156.9pt;height:55pt" o:ole="">
            <v:imagedata r:id="rId13" o:title=""/>
          </v:shape>
          <o:OLEObject Type="Embed" ProgID="Equation.3" ShapeID="_x0000_i1026" DrawAspect="Content" ObjectID="_1534941809" r:id="rId14"/>
        </w:object>
      </w:r>
      <w:r w:rsidR="009D25FE">
        <w:rPr>
          <w:rFonts w:ascii="Times New Roman" w:hAnsi="Times New Roman" w:cs="Times New Roman"/>
          <w:sz w:val="24"/>
          <w:szCs w:val="24"/>
        </w:rPr>
        <w:tab/>
        <w:t>(2)</w:t>
      </w:r>
    </w:p>
    <w:p w14:paraId="1CB8A4D3" w14:textId="4641E424"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where </w:t>
      </w:r>
      <w:r w:rsidRPr="00791BE4">
        <w:rPr>
          <w:rFonts w:ascii="Times New Roman" w:hAnsi="Times New Roman" w:cs="Times New Roman"/>
          <w:i/>
          <w:sz w:val="24"/>
          <w:szCs w:val="24"/>
        </w:rPr>
        <w:t>n</w:t>
      </w:r>
      <w:r w:rsidRPr="007400BF">
        <w:rPr>
          <w:rFonts w:ascii="Times New Roman" w:hAnsi="Times New Roman" w:cs="Times New Roman"/>
          <w:sz w:val="24"/>
          <w:szCs w:val="24"/>
        </w:rPr>
        <w:t xml:space="preserve"> is the number of observa</w:t>
      </w:r>
      <w:r w:rsidR="00791BE4">
        <w:rPr>
          <w:rFonts w:ascii="Times New Roman" w:hAnsi="Times New Roman" w:cs="Times New Roman"/>
          <w:sz w:val="24"/>
          <w:szCs w:val="24"/>
        </w:rPr>
        <w:t xml:space="preserve">tions for a given evaluation, </w:t>
      </w:r>
      <w:r w:rsidR="00791BE4" w:rsidRPr="00791BE4">
        <w:rPr>
          <w:rFonts w:ascii="Times New Roman" w:hAnsi="Times New Roman" w:cs="Times New Roman"/>
          <w:i/>
          <w:sz w:val="24"/>
          <w:szCs w:val="24"/>
        </w:rPr>
        <w:t>C</w:t>
      </w:r>
      <w:r w:rsidRPr="00791BE4">
        <w:rPr>
          <w:rFonts w:ascii="Times New Roman" w:hAnsi="Times New Roman" w:cs="Times New Roman"/>
          <w:i/>
          <w:sz w:val="24"/>
          <w:szCs w:val="24"/>
        </w:rPr>
        <w:t>hl</w:t>
      </w:r>
      <w:r w:rsidRPr="00791BE4">
        <w:rPr>
          <w:rFonts w:ascii="Times New Roman" w:hAnsi="Times New Roman" w:cs="Times New Roman"/>
          <w:i/>
          <w:sz w:val="24"/>
          <w:szCs w:val="24"/>
          <w:vertAlign w:val="subscript"/>
        </w:rPr>
        <w:t>i</w:t>
      </w:r>
      <w:r w:rsidRPr="007400BF">
        <w:rPr>
          <w:rFonts w:ascii="Times New Roman" w:hAnsi="Times New Roman" w:cs="Times New Roman"/>
          <w:sz w:val="24"/>
          <w:szCs w:val="24"/>
        </w:rPr>
        <w:t xml:space="preserve"> is the observed value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r w:rsidRPr="00791BE4">
        <w:rPr>
          <w:rFonts w:ascii="Times New Roman" w:hAnsi="Times New Roman" w:cs="Times New Roman"/>
          <w:i/>
          <w:sz w:val="24"/>
          <w:szCs w:val="24"/>
        </w:rPr>
        <w:t>i</w:t>
      </w:r>
      <w:r w:rsidR="00791BE4">
        <w:rPr>
          <w:rFonts w:ascii="Times New Roman" w:hAnsi="Times New Roman" w:cs="Times New Roman"/>
          <w:sz w:val="24"/>
          <w:szCs w:val="24"/>
        </w:rPr>
        <w:t xml:space="preserve">, and </w:t>
      </w:r>
      <w:r w:rsidR="00791BE4" w:rsidRPr="00795E1E">
        <w:rPr>
          <w:position w:val="-12"/>
        </w:rPr>
        <w:object w:dxaOrig="460" w:dyaOrig="400" w14:anchorId="0AF8490C">
          <v:shape id="_x0000_i1027" type="#_x0000_t75" style="width:22.4pt;height:20.4pt" o:ole="">
            <v:imagedata r:id="rId15" o:title=""/>
          </v:shape>
          <o:OLEObject Type="Embed" ProgID="Equation.3" ShapeID="_x0000_i1027" DrawAspect="Content" ObjectID="_1534941810" r:id="rId16"/>
        </w:object>
      </w:r>
      <w:r w:rsidRPr="007400BF">
        <w:rPr>
          <w:rFonts w:ascii="Times New Roman" w:hAnsi="Times New Roman" w:cs="Times New Roman"/>
          <w:sz w:val="24"/>
          <w:szCs w:val="24"/>
        </w:rPr>
        <w:t>is the predicted value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r w:rsidRPr="00791BE4">
        <w:rPr>
          <w:rFonts w:ascii="Times New Roman" w:hAnsi="Times New Roman" w:cs="Times New Roman"/>
          <w:i/>
          <w:sz w:val="24"/>
          <w:szCs w:val="24"/>
        </w:rPr>
        <w:t>i</w:t>
      </w:r>
      <w:r w:rsidRPr="007400BF">
        <w:rPr>
          <w:rFonts w:ascii="Times New Roman" w:hAnsi="Times New Roman" w:cs="Times New Roman"/>
          <w:sz w:val="24"/>
          <w:szCs w:val="24"/>
        </w:rPr>
        <w:t xml:space="preserve">. RMSE values closer to zero represent model predictions closer to observed. Comparisons between models </w:t>
      </w:r>
      <w:del w:id="52" w:author="Beck, Marcus" w:date="2016-09-08T11:44:00Z">
        <w:r w:rsidRPr="007400BF" w:rsidDel="00CF6CCA">
          <w:rPr>
            <w:rFonts w:ascii="Times New Roman" w:hAnsi="Times New Roman" w:cs="Times New Roman"/>
            <w:sz w:val="24"/>
            <w:szCs w:val="24"/>
          </w:rPr>
          <w:delText>using</w:delText>
        </w:r>
      </w:del>
      <w:r w:rsidR="00791BE4">
        <w:rPr>
          <w:rFonts w:ascii="Times New Roman" w:hAnsi="Times New Roman" w:cs="Times New Roman"/>
          <w:sz w:val="24"/>
          <w:szCs w:val="24"/>
        </w:rPr>
        <w:t xml:space="preserve"> </w:t>
      </w:r>
      <w:del w:id="53" w:author="Beck, Marcus" w:date="2016-09-08T11:44:00Z">
        <w:r w:rsidRPr="007400BF" w:rsidDel="00CF6CCA">
          <w:rPr>
            <w:rFonts w:ascii="Times New Roman" w:hAnsi="Times New Roman" w:cs="Times New Roman"/>
            <w:sz w:val="24"/>
            <w:szCs w:val="24"/>
          </w:rPr>
          <w:delText xml:space="preserve">RMSE </w:delText>
        </w:r>
      </w:del>
      <w:r w:rsidRPr="007400BF">
        <w:rPr>
          <w:rFonts w:ascii="Times New Roman" w:hAnsi="Times New Roman" w:cs="Times New Roman"/>
          <w:sz w:val="24"/>
          <w:szCs w:val="24"/>
        </w:rPr>
        <w:t>were performed similarly</w:t>
      </w:r>
      <w:ins w:id="54" w:author="Beck, Marcus" w:date="2016-09-08T11:44:00Z">
        <w:r w:rsidR="00CF6CCA">
          <w:rPr>
            <w:rFonts w:ascii="Times New Roman" w:hAnsi="Times New Roman" w:cs="Times New Roman"/>
            <w:sz w:val="24"/>
            <w:szCs w:val="24"/>
          </w:rPr>
          <w:t xml:space="preserve"> using the root mean square difference (RMSD)</w:t>
        </w:r>
      </w:ins>
      <w:del w:id="55" w:author="Beck, Marcus" w:date="2016-09-08T11:45:00Z">
        <w:r w:rsidRPr="007400BF" w:rsidDel="00CF6CCA">
          <w:rPr>
            <w:rFonts w:ascii="Times New Roman" w:hAnsi="Times New Roman" w:cs="Times New Roman"/>
            <w:sz w:val="24"/>
            <w:szCs w:val="24"/>
          </w:rPr>
          <w:delText>, using the equation</w:delText>
        </w:r>
      </w:del>
      <w:r w:rsidRPr="007400BF">
        <w:rPr>
          <w:rFonts w:ascii="Times New Roman" w:hAnsi="Times New Roman" w:cs="Times New Roman"/>
          <w:sz w:val="24"/>
          <w:szCs w:val="24"/>
        </w:rPr>
        <w:t>:</w:t>
      </w:r>
    </w:p>
    <w:p w14:paraId="7298000D" w14:textId="77777777" w:rsidR="00791BE4"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CF6CCA" w:rsidRPr="00CF6CCA">
        <w:rPr>
          <w:rFonts w:ascii="Times New Roman" w:hAnsi="Times New Roman" w:cs="Times New Roman"/>
          <w:position w:val="-26"/>
          <w:sz w:val="24"/>
          <w:szCs w:val="24"/>
        </w:rPr>
        <w:object w:dxaOrig="4040" w:dyaOrig="1140" w14:anchorId="7216FD6A">
          <v:shape id="_x0000_i1028" type="#_x0000_t75" style="width:201.75pt;height:56.4pt" o:ole="">
            <v:imagedata r:id="rId17" o:title=""/>
          </v:shape>
          <o:OLEObject Type="Embed" ProgID="Equation.3" ShapeID="_x0000_i1028" DrawAspect="Content" ObjectID="_1534941811" r:id="rId18"/>
        </w:object>
      </w:r>
      <w:r w:rsidR="00791BE4">
        <w:rPr>
          <w:rFonts w:ascii="Times New Roman" w:hAnsi="Times New Roman" w:cs="Times New Roman"/>
          <w:sz w:val="24"/>
          <w:szCs w:val="24"/>
        </w:rPr>
        <w:tab/>
        <w:t>(3)</w:t>
      </w:r>
    </w:p>
    <w:p w14:paraId="4C46E4EA" w14:textId="77777777"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lastRenderedPageBreak/>
        <w:t>where the estimat</w:t>
      </w:r>
      <w:r w:rsidR="00791BE4">
        <w:rPr>
          <w:rFonts w:ascii="Times New Roman" w:hAnsi="Times New Roman" w:cs="Times New Roman"/>
          <w:sz w:val="24"/>
          <w:szCs w:val="24"/>
        </w:rPr>
        <w:t>ed chl</w:t>
      </w:r>
      <w:r w:rsidR="002845E6" w:rsidRPr="002845E6">
        <w:rPr>
          <w:rFonts w:ascii="Times New Roman" w:hAnsi="Times New Roman" w:cs="Times New Roman"/>
          <w:i/>
          <w:sz w:val="24"/>
          <w:szCs w:val="24"/>
        </w:rPr>
        <w:t>-a</w:t>
      </w:r>
      <w:r w:rsidR="00791BE4">
        <w:rPr>
          <w:rFonts w:ascii="Times New Roman" w:hAnsi="Times New Roman" w:cs="Times New Roman"/>
          <w:sz w:val="24"/>
          <w:szCs w:val="24"/>
        </w:rPr>
        <w:t xml:space="preserve"> values for each model,</w:t>
      </w:r>
      <w:r w:rsidR="00791BE4" w:rsidRPr="00791BE4">
        <w:rPr>
          <w:position w:val="-14"/>
        </w:rPr>
        <w:object w:dxaOrig="960" w:dyaOrig="420" w14:anchorId="7704C437">
          <v:shape id="_x0000_i1029" type="#_x0000_t75" style="width:48.25pt;height:21.75pt" o:ole="">
            <v:imagedata r:id="rId19" o:title=""/>
          </v:shape>
          <o:OLEObject Type="Embed" ProgID="Equation.3" ShapeID="_x0000_i1029" DrawAspect="Content" ObjectID="_1534941812" r:id="rId20"/>
        </w:object>
      </w:r>
      <w:r w:rsidR="00791BE4">
        <w:rPr>
          <w:rFonts w:ascii="Times New Roman" w:hAnsi="Times New Roman" w:cs="Times New Roman"/>
          <w:sz w:val="24"/>
          <w:szCs w:val="24"/>
        </w:rPr>
        <w:t>,</w:t>
      </w:r>
      <w:r w:rsidRPr="007400BF">
        <w:rPr>
          <w:rFonts w:ascii="Times New Roman" w:hAnsi="Times New Roman" w:cs="Times New Roman"/>
          <w:sz w:val="24"/>
          <w:szCs w:val="24"/>
        </w:rPr>
        <w:t xml:space="preserve"> and</w:t>
      </w:r>
      <w:r w:rsidR="00791BE4">
        <w:rPr>
          <w:rFonts w:ascii="Times New Roman" w:hAnsi="Times New Roman" w:cs="Times New Roman"/>
          <w:sz w:val="24"/>
          <w:szCs w:val="24"/>
        </w:rPr>
        <w:t xml:space="preserve"> </w:t>
      </w:r>
      <w:r w:rsidR="00791BE4" w:rsidRPr="00791BE4">
        <w:rPr>
          <w:position w:val="-14"/>
        </w:rPr>
        <w:object w:dxaOrig="840" w:dyaOrig="440" w14:anchorId="0CE863CD">
          <v:shape id="_x0000_i1030" type="#_x0000_t75" style="width:42.1pt;height:21.75pt" o:ole="">
            <v:imagedata r:id="rId21" o:title=""/>
          </v:shape>
          <o:OLEObject Type="Embed" ProgID="Equation.3" ShapeID="_x0000_i1030" DrawAspect="Content" ObjectID="_1534941813" r:id="rId22"/>
        </w:object>
      </w:r>
      <w:r w:rsidRPr="007400BF">
        <w:rPr>
          <w:rFonts w:ascii="Times New Roman" w:hAnsi="Times New Roman" w:cs="Times New Roman"/>
          <w:sz w:val="24"/>
          <w:szCs w:val="24"/>
        </w:rPr>
        <w:t>, are compared</w:t>
      </w:r>
      <w:r w:rsidR="00791BE4">
        <w:rPr>
          <w:rFonts w:ascii="Times New Roman" w:hAnsi="Times New Roman" w:cs="Times New Roman"/>
          <w:sz w:val="24"/>
          <w:szCs w:val="24"/>
        </w:rPr>
        <w:t xml:space="preserve"> directly. </w:t>
      </w:r>
      <w:r w:rsidRPr="007400BF">
        <w:rPr>
          <w:rFonts w:ascii="Times New Roman" w:hAnsi="Times New Roman" w:cs="Times New Roman"/>
          <w:sz w:val="24"/>
          <w:szCs w:val="24"/>
        </w:rPr>
        <w:t>Similarly, average differences (or bias) of predictions between models as a percentage was defined as:</w:t>
      </w:r>
    </w:p>
    <w:p w14:paraId="56C8B7F4" w14:textId="77777777" w:rsidR="00791BE4"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Pr>
          <w:rFonts w:ascii="Times New Roman" w:hAnsi="Times New Roman" w:cs="Times New Roman"/>
          <w:sz w:val="24"/>
          <w:szCs w:val="24"/>
        </w:rPr>
        <w:t xml:space="preserve">Average difference </w:t>
      </w:r>
      <w:r w:rsidR="00C36727" w:rsidRPr="00C36727">
        <w:rPr>
          <w:rFonts w:ascii="Times New Roman" w:hAnsi="Times New Roman" w:cs="Times New Roman"/>
          <w:position w:val="-66"/>
          <w:sz w:val="24"/>
          <w:szCs w:val="24"/>
        </w:rPr>
        <w:object w:dxaOrig="4220" w:dyaOrig="1400" w14:anchorId="4A495FA7">
          <v:shape id="_x0000_i1031" type="#_x0000_t75" style="width:210.55pt;height:69.95pt" o:ole="">
            <v:imagedata r:id="rId23" o:title=""/>
          </v:shape>
          <o:OLEObject Type="Embed" ProgID="Equation.3" ShapeID="_x0000_i1031" DrawAspect="Content" ObjectID="_1534941814" r:id="rId24"/>
        </w:object>
      </w:r>
      <w:r w:rsidR="00791BE4">
        <w:rPr>
          <w:rFonts w:ascii="Times New Roman" w:hAnsi="Times New Roman" w:cs="Times New Roman"/>
          <w:sz w:val="24"/>
          <w:szCs w:val="24"/>
        </w:rPr>
        <w:tab/>
        <w:t>(4)</w:t>
      </w:r>
    </w:p>
    <w:p w14:paraId="6D45E866" w14:textId="45FA81B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Positive values indicate that WRTDS provided higher predictions than GAMs on average, whereas the opposite is true for negative values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Results between models were also evaluated using regressions comparing</w:t>
      </w:r>
      <w:r w:rsidR="001671A6">
        <w:rPr>
          <w:rFonts w:ascii="Times New Roman" w:hAnsi="Times New Roman" w:cs="Times New Roman"/>
          <w:sz w:val="24"/>
          <w:szCs w:val="24"/>
        </w:rPr>
        <w:t xml:space="preserve"> </w:t>
      </w:r>
      <w:r w:rsidRPr="007400BF">
        <w:rPr>
          <w:rFonts w:ascii="Times New Roman" w:hAnsi="Times New Roman" w:cs="Times New Roman"/>
          <w:sz w:val="24"/>
          <w:szCs w:val="24"/>
        </w:rPr>
        <w:t>WRTDS (as the response) and GAM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 regressions were compared to a null model having an intercept of zero and slope of one. Deviation of either the intercept or slope of the regressions from the null model provided evidence of systematic differences between the models. An intercept significantly different from zero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an overall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between the predictions,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whereas a slope different from one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 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that varies with relative magnitude of the predictions. Although the signs of the slope and intercept estimates for the comparisons depended on which model was used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were primarily concerned with magnitude of the parameter estimates in the regression comparisons as evidence of systematic differences between each model. The statistical comparisons described above were conducted for the entire time series at each station to evaluate overall performance.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time periods were also evaluated to identify potential temporal variation in results, which included a comparison of results by annual and seasonal aggregations and periods with different levels of flow using the discharge recor</w:t>
      </w:r>
      <w:r w:rsidR="00233A89">
        <w:rPr>
          <w:rFonts w:ascii="Times New Roman" w:hAnsi="Times New Roman" w:cs="Times New Roman"/>
          <w:sz w:val="24"/>
          <w:szCs w:val="24"/>
        </w:rPr>
        <w:t>d at Bowie,</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Maryland.</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 xml:space="preserve">Annual </w:t>
      </w:r>
      <w:r w:rsidRPr="007400BF">
        <w:rPr>
          <w:rFonts w:ascii="Times New Roman" w:hAnsi="Times New Roman" w:cs="Times New Roman"/>
          <w:sz w:val="24"/>
          <w:szCs w:val="24"/>
        </w:rPr>
        <w:t xml:space="preserve">and seasonal aggregations shown in Figure 2 were evaluated between the models, in addition to evaluating the models at different levels of flow defined by the quartile </w:t>
      </w:r>
      <w:r w:rsidRPr="007400BF">
        <w:rPr>
          <w:rFonts w:ascii="Times New Roman" w:hAnsi="Times New Roman" w:cs="Times New Roman"/>
          <w:sz w:val="24"/>
          <w:szCs w:val="24"/>
        </w:rPr>
        <w:lastRenderedPageBreak/>
        <w:t>distributions (min–25%, 25%–median, median–75%, and 75%–max).</w:t>
      </w:r>
    </w:p>
    <w:p w14:paraId="2DF18C50" w14:textId="77777777" w:rsidR="00233A8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Flow-normalized time series were compared similarly but only between models because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true flow-independent component of the observed data is not known and can only be empirically estimated. As described below, an evaluation of flow-normalized data for each model was accomplished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using simulated datasets with known components that were independent of discharge. However, a simple comparison of flow-normalized trends by different time periods summarized long-term patterns in the Patuxent River estuary. These comparisons evaluated percent changes of flow-normalized estimates at the beginning and end of each time period. Percent changes within each period were based on annual mean estimates for the first and last three years of flow-normal</w:t>
      </w:r>
      <w:r w:rsidR="009D4FCA">
        <w:rPr>
          <w:rFonts w:ascii="Times New Roman" w:hAnsi="Times New Roman" w:cs="Times New Roman"/>
          <w:sz w:val="24"/>
          <w:szCs w:val="24"/>
        </w:rPr>
        <w:t>ized chl</w:t>
      </w:r>
      <w:r w:rsidR="002845E6" w:rsidRPr="002845E6">
        <w:rPr>
          <w:rFonts w:ascii="Times New Roman" w:hAnsi="Times New Roman" w:cs="Times New Roman"/>
          <w:i/>
          <w:sz w:val="24"/>
          <w:szCs w:val="24"/>
        </w:rPr>
        <w:t>-a</w:t>
      </w:r>
      <w:r w:rsidR="009D4FCA">
        <w:rPr>
          <w:rFonts w:ascii="Times New Roman" w:hAnsi="Times New Roman" w:cs="Times New Roman"/>
          <w:sz w:val="24"/>
          <w:szCs w:val="24"/>
        </w:rPr>
        <w:t xml:space="preserve"> estimates, excluding</w:t>
      </w:r>
      <w:r w:rsidRPr="007400BF">
        <w:rPr>
          <w:rFonts w:ascii="Times New Roman" w:hAnsi="Times New Roman" w:cs="Times New Roman"/>
          <w:sz w:val="24"/>
          <w:szCs w:val="24"/>
        </w:rPr>
        <w:t xml:space="preserve"> the annual aggregations that had limited annual mean data (i.e., seven years per period). For example, percent change for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January-February-March (JFM) seasonal period compared an average of JFM annual means for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1986 through 1988 to an average of JFM annual means for 2012 through 2014. This approach was used to reduce the influence of abnormal years or missing data on trend estimates. </w:t>
      </w:r>
    </w:p>
    <w:p w14:paraId="26A0AB43" w14:textId="77777777" w:rsidR="00B53283" w:rsidRPr="00233A89" w:rsidRDefault="00AA1FC5" w:rsidP="00B86B48">
      <w:pPr>
        <w:spacing w:after="0" w:line="480" w:lineRule="auto"/>
        <w:ind w:firstLine="720"/>
        <w:rPr>
          <w:rFonts w:ascii="Times New Roman" w:hAnsi="Times New Roman" w:cs="Times New Roman"/>
          <w:i/>
          <w:sz w:val="24"/>
          <w:szCs w:val="24"/>
        </w:rPr>
      </w:pPr>
      <w:r w:rsidRPr="00233A89">
        <w:rPr>
          <w:rFonts w:ascii="Times New Roman" w:hAnsi="Times New Roman" w:cs="Times New Roman"/>
          <w:i/>
          <w:sz w:val="24"/>
          <w:szCs w:val="24"/>
        </w:rPr>
        <w:t>Comparison of flow-normalized trends</w:t>
      </w:r>
    </w:p>
    <w:p w14:paraId="7CD6E6C7" w14:textId="481D671C"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relative abilities of each model to characterize flow-normalized trends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evaluated using</w:t>
      </w:r>
      <w:r w:rsidR="00233A89">
        <w:rPr>
          <w:rFonts w:ascii="Times New Roman" w:hAnsi="Times New Roman" w:cs="Times New Roman"/>
          <w:sz w:val="24"/>
          <w:szCs w:val="24"/>
        </w:rPr>
        <w:t xml:space="preserve"> simulated datasets with known </w:t>
      </w:r>
      <w:r w:rsidRPr="007400BF">
        <w:rPr>
          <w:rFonts w:ascii="Times New Roman" w:hAnsi="Times New Roman" w:cs="Times New Roman"/>
          <w:sz w:val="24"/>
          <w:szCs w:val="24"/>
        </w:rPr>
        <w:t>components.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This approach was used because the flow-independent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can only be empiri</w:t>
      </w:r>
      <w:r w:rsidR="00233A89">
        <w:rPr>
          <w:rFonts w:ascii="Times New Roman" w:hAnsi="Times New Roman" w:cs="Times New Roman"/>
          <w:sz w:val="24"/>
          <w:szCs w:val="24"/>
        </w:rPr>
        <w:t xml:space="preserve">cally estimated from raw data. </w:t>
      </w:r>
      <w:r w:rsidRPr="007400BF">
        <w:rPr>
          <w:rFonts w:ascii="Times New Roman" w:hAnsi="Times New Roman" w:cs="Times New Roman"/>
          <w:sz w:val="24"/>
          <w:szCs w:val="24"/>
        </w:rPr>
        <w:t xml:space="preserve">Accordingly, the ability of each model </w:t>
      </w:r>
      <w:r w:rsidR="00233A89">
        <w:rPr>
          <w:rFonts w:ascii="Times New Roman" w:hAnsi="Times New Roman" w:cs="Times New Roman"/>
          <w:sz w:val="24"/>
          <w:szCs w:val="24"/>
        </w:rPr>
        <w:t xml:space="preserve">to isolate the flow-normalized </w:t>
      </w:r>
      <w:r w:rsidRPr="007400BF">
        <w:rPr>
          <w:rFonts w:ascii="Times New Roman" w:hAnsi="Times New Roman" w:cs="Times New Roman"/>
          <w:sz w:val="24"/>
          <w:szCs w:val="24"/>
        </w:rPr>
        <w:t>trend cannot be evaluated with reasonable certainty unless the t</w:t>
      </w:r>
      <w:r w:rsidR="00233A89">
        <w:rPr>
          <w:rFonts w:ascii="Times New Roman" w:hAnsi="Times New Roman" w:cs="Times New Roman"/>
          <w:sz w:val="24"/>
          <w:szCs w:val="24"/>
        </w:rPr>
        <w:t xml:space="preserve">rue signal is known. Following </w:t>
      </w:r>
      <w:r w:rsidRPr="007400BF">
        <w:rPr>
          <w:rFonts w:ascii="Times New Roman" w:hAnsi="Times New Roman" w:cs="Times New Roman"/>
          <w:sz w:val="24"/>
          <w:szCs w:val="24"/>
        </w:rPr>
        <w:t>similar concepts in Beck</w:t>
      </w:r>
      <w:r w:rsidR="00233A89">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00233A89">
        <w:rPr>
          <w:rFonts w:ascii="Times New Roman" w:hAnsi="Times New Roman" w:cs="Times New Roman"/>
          <w:sz w:val="24"/>
          <w:szCs w:val="24"/>
        </w:rPr>
        <w:t xml:space="preserve"> (2015), s</w:t>
      </w:r>
      <w:r w:rsidRPr="007400BF">
        <w:rPr>
          <w:rFonts w:ascii="Times New Roman" w:hAnsi="Times New Roman" w:cs="Times New Roman"/>
          <w:sz w:val="24"/>
          <w:szCs w:val="24"/>
        </w:rPr>
        <w:t>imulated time s</w:t>
      </w:r>
      <w:r w:rsidR="00233A89">
        <w:rPr>
          <w:rFonts w:ascii="Times New Roman" w:hAnsi="Times New Roman" w:cs="Times New Roman"/>
          <w:sz w:val="24"/>
          <w:szCs w:val="24"/>
        </w:rPr>
        <w:t xml:space="preserve">eries of observed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00233A89">
        <w:rPr>
          <w:rFonts w:ascii="Times New Roman" w:hAnsi="Times New Roman" w:cs="Times New Roman"/>
          <w:sz w:val="24"/>
          <w:szCs w:val="24"/>
        </w:rPr>
        <w:t>(</w:t>
      </w:r>
      <w:r w:rsidR="00233A89" w:rsidRPr="00233A89">
        <w:rPr>
          <w:rFonts w:ascii="Times New Roman" w:hAnsi="Times New Roman" w:cs="Times New Roman"/>
          <w:i/>
          <w:sz w:val="24"/>
          <w:szCs w:val="24"/>
        </w:rPr>
        <w:t>C</w:t>
      </w:r>
      <w:r w:rsidRPr="00233A89">
        <w:rPr>
          <w:rFonts w:ascii="Times New Roman" w:hAnsi="Times New Roman" w:cs="Times New Roman"/>
          <w:i/>
          <w:sz w:val="24"/>
          <w:szCs w:val="24"/>
        </w:rPr>
        <w:t>hl</w:t>
      </w:r>
      <w:r w:rsidRPr="00233A89">
        <w:rPr>
          <w:rFonts w:ascii="Times New Roman" w:hAnsi="Times New Roman" w:cs="Times New Roman"/>
          <w:i/>
          <w:sz w:val="24"/>
          <w:szCs w:val="24"/>
          <w:vertAlign w:val="subscript"/>
        </w:rPr>
        <w:t>obs</w:t>
      </w:r>
      <w:r w:rsidRPr="007400BF">
        <w:rPr>
          <w:rFonts w:ascii="Times New Roman" w:hAnsi="Times New Roman" w:cs="Times New Roman"/>
          <w:sz w:val="24"/>
          <w:szCs w:val="24"/>
        </w:rPr>
        <w:t>) were created as additiv</w:t>
      </w:r>
      <w:r w:rsidR="00233A89">
        <w:rPr>
          <w:rFonts w:ascii="Times New Roman" w:hAnsi="Times New Roman" w:cs="Times New Roman"/>
          <w:sz w:val="24"/>
          <w:szCs w:val="24"/>
        </w:rPr>
        <w:t>e components related to flow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w:t>
      </w:r>
      <w:r w:rsidRPr="00233A89">
        <w:rPr>
          <w:rFonts w:ascii="Times New Roman" w:hAnsi="Times New Roman" w:cs="Times New Roman"/>
          <w:i/>
          <w:sz w:val="24"/>
          <w:szCs w:val="24"/>
          <w:vertAlign w:val="subscript"/>
        </w:rPr>
        <w:t>lo</w:t>
      </w:r>
      <w:r w:rsidR="00233A89">
        <w:rPr>
          <w:rFonts w:ascii="Times New Roman" w:hAnsi="Times New Roman" w:cs="Times New Roman"/>
          <w:sz w:val="24"/>
          <w:szCs w:val="24"/>
        </w:rPr>
        <w:t xml:space="preserve">) and a flow-independent biological </w:t>
      </w:r>
      <w:r w:rsidRPr="007400BF">
        <w:rPr>
          <w:rFonts w:ascii="Times New Roman" w:hAnsi="Times New Roman" w:cs="Times New Roman"/>
          <w:sz w:val="24"/>
          <w:szCs w:val="24"/>
        </w:rPr>
        <w:t>component of chl</w:t>
      </w:r>
      <w:r w:rsidR="002845E6" w:rsidRPr="002845E6">
        <w:rPr>
          <w:rFonts w:ascii="Times New Roman" w:hAnsi="Times New Roman" w:cs="Times New Roman"/>
          <w:i/>
          <w:sz w:val="24"/>
          <w:szCs w:val="24"/>
        </w:rPr>
        <w:t>-a</w:t>
      </w:r>
      <w:r w:rsidR="00233A89">
        <w:rPr>
          <w:rFonts w:ascii="Times New Roman" w:hAnsi="Times New Roman" w:cs="Times New Roman"/>
          <w:sz w:val="24"/>
          <w:szCs w:val="24"/>
        </w:rPr>
        <w:t xml:space="preserve"> (</w:t>
      </w:r>
      <w:r w:rsidR="00233A89" w:rsidRPr="00233A89">
        <w:rPr>
          <w:rFonts w:ascii="Times New Roman" w:hAnsi="Times New Roman" w:cs="Times New Roman"/>
          <w:i/>
          <w:sz w:val="24"/>
          <w:szCs w:val="24"/>
        </w:rPr>
        <w:t>Ch</w:t>
      </w:r>
      <w:r w:rsidRPr="00233A89">
        <w:rPr>
          <w:rFonts w:ascii="Times New Roman" w:hAnsi="Times New Roman" w:cs="Times New Roman"/>
          <w:i/>
          <w:sz w:val="24"/>
          <w:szCs w:val="24"/>
        </w:rPr>
        <w:t>l</w:t>
      </w:r>
      <w:r w:rsidRPr="00233A89">
        <w:rPr>
          <w:rFonts w:ascii="Times New Roman" w:hAnsi="Times New Roman" w:cs="Times New Roman"/>
          <w:i/>
          <w:sz w:val="24"/>
          <w:szCs w:val="24"/>
          <w:vertAlign w:val="subscript"/>
        </w:rPr>
        <w:t>bio</w:t>
      </w:r>
      <w:r w:rsidRPr="007400BF">
        <w:rPr>
          <w:rFonts w:ascii="Times New Roman" w:hAnsi="Times New Roman" w:cs="Times New Roman"/>
          <w:sz w:val="24"/>
          <w:szCs w:val="24"/>
        </w:rPr>
        <w:t>):</w:t>
      </w:r>
    </w:p>
    <w:p w14:paraId="5B605E65" w14:textId="77777777" w:rsidR="00B53283"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233A89" w:rsidRPr="00233A89">
        <w:rPr>
          <w:rFonts w:ascii="Times New Roman" w:hAnsi="Times New Roman" w:cs="Times New Roman"/>
          <w:position w:val="-14"/>
          <w:sz w:val="24"/>
          <w:szCs w:val="24"/>
        </w:rPr>
        <w:object w:dxaOrig="2240" w:dyaOrig="380" w14:anchorId="7BE75BA3">
          <v:shape id="_x0000_i1032" type="#_x0000_t75" style="width:112.75pt;height:19pt" o:ole="">
            <v:imagedata r:id="rId25" o:title=""/>
          </v:shape>
          <o:OLEObject Type="Embed" ProgID="Equation.3" ShapeID="_x0000_i1032" DrawAspect="Content" ObjectID="_1534941815" r:id="rId26"/>
        </w:object>
      </w:r>
      <w:r>
        <w:rPr>
          <w:rFonts w:ascii="Times New Roman" w:hAnsi="Times New Roman" w:cs="Times New Roman"/>
          <w:sz w:val="24"/>
          <w:szCs w:val="24"/>
        </w:rPr>
        <w:tab/>
      </w:r>
      <w:r w:rsidR="00AA1FC5" w:rsidRPr="007400BF">
        <w:rPr>
          <w:rFonts w:ascii="Times New Roman" w:hAnsi="Times New Roman" w:cs="Times New Roman"/>
          <w:sz w:val="24"/>
          <w:szCs w:val="24"/>
        </w:rPr>
        <w:t>(5)</w:t>
      </w:r>
    </w:p>
    <w:p w14:paraId="1B123D82" w14:textId="77777777" w:rsidR="00233A89"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lastRenderedPageBreak/>
        <w:t xml:space="preserve">A distinction between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flo</w:t>
      </w:r>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bio</w:t>
      </w:r>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is that the former describes variation in the observed time series with changes in discharge</w:t>
      </w:r>
      <w:r w:rsidR="00233A89">
        <w:rPr>
          <w:rFonts w:ascii="Times New Roman" w:hAnsi="Times New Roman" w:cs="Times New Roman"/>
          <w:sz w:val="24"/>
          <w:szCs w:val="24"/>
        </w:rPr>
        <w:t xml:space="preserve"> (e.g., concentration dilution </w:t>
      </w:r>
      <w:r w:rsidRPr="007400BF">
        <w:rPr>
          <w:rFonts w:ascii="Times New Roman" w:hAnsi="Times New Roman" w:cs="Times New Roman"/>
          <w:sz w:val="24"/>
          <w:szCs w:val="24"/>
        </w:rPr>
        <w:t>with increased flow) and the latter describes a true, desired measure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water co</w:t>
      </w:r>
      <w:r w:rsidR="00233A89">
        <w:rPr>
          <w:rFonts w:ascii="Times New Roman" w:hAnsi="Times New Roman" w:cs="Times New Roman"/>
          <w:sz w:val="24"/>
          <w:szCs w:val="24"/>
        </w:rPr>
        <w:t xml:space="preserve">lumn that is directly linked to </w:t>
      </w:r>
      <w:r w:rsidRPr="007400BF">
        <w:rPr>
          <w:rFonts w:ascii="Times New Roman" w:hAnsi="Times New Roman" w:cs="Times New Roman"/>
          <w:sz w:val="24"/>
          <w:szCs w:val="24"/>
        </w:rPr>
        <w:t>productivity. The biological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comparable to an observation in a system that is not affected by flow and is the time series that is estimated by flow-normalization with WRTDS and GAMs.</w:t>
      </w:r>
    </w:p>
    <w:p w14:paraId="25CE5E86"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simulated time series was created using methods similar to those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and was based on a stochastic model derived from actual flow and water quality measurements to ensure the statistical properties were comparable to existing datasets. This approach allowed us to evaluate GAMs and WRTDS under different sampling regimes (e.g., monthly rather than daily), while ensuring the simulated datasets had statistical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properties that were consistent with known time series. Daily flow observations from the USGS stream gage station 01594440 near Bowie, Maryland (38</w:t>
      </w:r>
      <w:r w:rsidR="00A50B44">
        <w:rPr>
          <w:rFonts w:ascii="Calibri" w:hAnsi="Calibri" w:cs="Calibri"/>
          <w:sz w:val="24"/>
          <w:szCs w:val="24"/>
        </w:rPr>
        <w:t>°</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57</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21.3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Pr="007400BF">
        <w:rPr>
          <w:rFonts w:ascii="Times New Roman" w:hAnsi="Times New Roman" w:cs="Times New Roman"/>
          <w:sz w:val="24"/>
          <w:szCs w:val="24"/>
        </w:rPr>
        <w:t>41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37.3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 were obtained from 1985 to 2014. Daily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records were estimated from fluorescence values from the Jug Bay station (38</w:t>
      </w:r>
      <w:r w:rsidR="00A50B44">
        <w:rPr>
          <w:rFonts w:ascii="Calibri" w:hAnsi="Calibri" w:cs="Calibri"/>
          <w:sz w:val="24"/>
          <w:szCs w:val="24"/>
        </w:rPr>
        <w:t xml:space="preserve">° </w:t>
      </w:r>
      <w:r w:rsidRPr="007400BF">
        <w:rPr>
          <w:rFonts w:ascii="Times New Roman" w:hAnsi="Times New Roman" w:cs="Times New Roman"/>
          <w:sz w:val="24"/>
          <w:szCs w:val="24"/>
        </w:rPr>
        <w:t>46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50.6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00A50B44">
        <w:rPr>
          <w:rFonts w:ascii="Times New Roman" w:hAnsi="Times New Roman" w:cs="Times New Roman"/>
          <w:sz w:val="24"/>
          <w:szCs w:val="24"/>
        </w:rPr>
        <w:t xml:space="preserve">42’ </w:t>
      </w:r>
      <w:r w:rsidRPr="007400BF">
        <w:rPr>
          <w:rFonts w:ascii="Times New Roman" w:hAnsi="Times New Roman" w:cs="Times New Roman"/>
          <w:sz w:val="24"/>
          <w:szCs w:val="24"/>
        </w:rPr>
        <w:t>29.1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w:t>
      </w:r>
      <w:r w:rsidR="00A50B44">
        <w:rPr>
          <w:rFonts w:ascii="Times New Roman" w:hAnsi="Times New Roman" w:cs="Times New Roman"/>
          <w:sz w:val="24"/>
          <w:szCs w:val="24"/>
        </w:rPr>
        <w:t xml:space="preserve"> of the Chesapeake Bay Maryland National </w:t>
      </w:r>
      <w:r w:rsidRPr="007400BF">
        <w:rPr>
          <w:rFonts w:ascii="Times New Roman" w:hAnsi="Times New Roman" w:cs="Times New Roman"/>
          <w:sz w:val="24"/>
          <w:szCs w:val="24"/>
        </w:rPr>
        <w:t>Estuarine Research Reserve in the upper Patuxent.</w:t>
      </w:r>
    </w:p>
    <w:p w14:paraId="790CFA4A" w14:textId="2B0981CD" w:rsidR="009F7F2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Four time series were estimated or simulated from the actual datasets to create the complete, simulated time series: 1) estimated discharge as a stationary seasonal component (</w:t>
      </w:r>
      <w:r w:rsidR="009D5B54" w:rsidRPr="00A50B44">
        <w:rPr>
          <w:rFonts w:ascii="Times New Roman" w:hAnsi="Times New Roman" w:cs="Times New Roman"/>
          <w:position w:val="-12"/>
          <w:sz w:val="24"/>
          <w:szCs w:val="24"/>
        </w:rPr>
        <w:object w:dxaOrig="499" w:dyaOrig="400" w14:anchorId="75B3717A">
          <v:shape id="_x0000_i1033" type="#_x0000_t75" style="width:24.45pt;height:20.4pt" o:ole="">
            <v:imagedata r:id="rId27" o:title=""/>
          </v:shape>
          <o:OLEObject Type="Embed" ProgID="Equation.3" ShapeID="_x0000_i1033" DrawAspect="Content" ObjectID="_1534941816" r:id="rId28"/>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2) simulated error structure from the residuals of the seasonal discharge model (</w:t>
      </w:r>
      <w:r w:rsidR="009D5B54" w:rsidRPr="009D5B54">
        <w:rPr>
          <w:rFonts w:ascii="Times New Roman" w:hAnsi="Times New Roman" w:cs="Times New Roman"/>
          <w:position w:val="-14"/>
          <w:sz w:val="24"/>
          <w:szCs w:val="24"/>
        </w:rPr>
        <w:object w:dxaOrig="560" w:dyaOrig="380" w14:anchorId="00153981">
          <v:shape id="_x0000_i1034" type="#_x0000_t75" style="width:27.85pt;height:19pt" o:ole="">
            <v:imagedata r:id="rId29" o:title=""/>
          </v:shape>
          <o:OLEObject Type="Embed" ProgID="Equation.3" ShapeID="_x0000_i1034" DrawAspect="Content" ObjectID="_1534941817" r:id="rId30"/>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3) estimated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independent of discharge as a stationary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component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r w:rsidR="009D5B54" w:rsidRPr="00A50B44">
        <w:rPr>
          <w:rFonts w:ascii="Times New Roman" w:hAnsi="Times New Roman" w:cs="Times New Roman"/>
          <w:position w:val="-12"/>
          <w:sz w:val="24"/>
          <w:szCs w:val="24"/>
        </w:rPr>
        <w:object w:dxaOrig="680" w:dyaOrig="400" w14:anchorId="494BB7CB">
          <v:shape id="_x0000_i1035" type="#_x0000_t75" style="width:34.65pt;height:20.4pt" o:ole="">
            <v:imagedata r:id="rId31" o:title=""/>
          </v:shape>
          <o:OLEObject Type="Embed" ProgID="Equation.3" ShapeID="_x0000_i1035" DrawAspect="Content" ObjectID="_1534941818" r:id="rId32"/>
        </w:object>
      </w:r>
      <w:r w:rsidRPr="007400BF">
        <w:rPr>
          <w:rFonts w:ascii="Times New Roman" w:hAnsi="Times New Roman" w:cs="Times New Roman"/>
          <w:sz w:val="24"/>
          <w:szCs w:val="24"/>
        </w:rPr>
        <w:t>), and</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4) simulated error structure from the residuals of the seasonal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model (</w:t>
      </w:r>
      <w:r w:rsidR="00570A57" w:rsidRPr="009D5B54">
        <w:rPr>
          <w:rFonts w:ascii="Times New Roman" w:hAnsi="Times New Roman" w:cs="Times New Roman"/>
          <w:position w:val="-14"/>
          <w:sz w:val="24"/>
          <w:szCs w:val="24"/>
        </w:rPr>
        <w:object w:dxaOrig="660" w:dyaOrig="380" w14:anchorId="78D6CDD8">
          <v:shape id="_x0000_i1036" type="#_x0000_t75" style="width:33.3pt;height:19pt" o:ole="">
            <v:imagedata r:id="rId33" o:title=""/>
          </v:shape>
          <o:OLEObject Type="Embed" ProgID="Equation.3" ShapeID="_x0000_i1036" DrawAspect="Content" ObjectID="_1534941819" r:id="rId34"/>
        </w:object>
      </w:r>
      <w:r w:rsidRPr="007400BF">
        <w:rPr>
          <w:rFonts w:ascii="Times New Roman" w:hAnsi="Times New Roman" w:cs="Times New Roman"/>
          <w:sz w:val="24"/>
          <w:szCs w:val="24"/>
        </w:rPr>
        <w:t>). Unless otherwise noted,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are in </w:t>
      </w:r>
      <w:r w:rsidR="00E0294F">
        <w:rPr>
          <w:rFonts w:ascii="Times New Roman" w:hAnsi="Times New Roman" w:cs="Times New Roman"/>
          <w:sz w:val="24"/>
          <w:szCs w:val="24"/>
        </w:rPr>
        <w:t>natural log</w:t>
      </w:r>
      <w:r w:rsidRPr="007400BF">
        <w:rPr>
          <w:rFonts w:ascii="Times New Roman" w:hAnsi="Times New Roman" w:cs="Times New Roman"/>
          <w:sz w:val="24"/>
          <w:szCs w:val="24"/>
        </w:rPr>
        <w:t>-transformed units. Each of the four components was used to simulate the components in eq. (5):</w:t>
      </w:r>
    </w:p>
    <w:p w14:paraId="01EAF142" w14:textId="77777777" w:rsidR="00B53283"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
      </w:r>
      <w:r w:rsidR="00C521DB" w:rsidRPr="00D907E2">
        <w:rPr>
          <w:rFonts w:ascii="Times New Roman" w:hAnsi="Times New Roman" w:cs="Times New Roman"/>
          <w:position w:val="-32"/>
          <w:sz w:val="24"/>
          <w:szCs w:val="24"/>
        </w:rPr>
        <w:object w:dxaOrig="3220" w:dyaOrig="760" w14:anchorId="63A3E2E9">
          <v:shape id="_x0000_i1037" type="#_x0000_t75" style="width:160.3pt;height:37.35pt" o:ole="">
            <v:imagedata r:id="rId35" o:title=""/>
          </v:shape>
          <o:OLEObject Type="Embed" ProgID="Equation.3" ShapeID="_x0000_i1037" DrawAspect="Content" ObjectID="_1534941820" r:id="rId36"/>
        </w:object>
      </w:r>
      <w:r>
        <w:rPr>
          <w:rFonts w:ascii="Times New Roman" w:hAnsi="Times New Roman" w:cs="Times New Roman"/>
          <w:sz w:val="24"/>
          <w:szCs w:val="24"/>
        </w:rPr>
        <w:tab/>
      </w:r>
      <w:r w:rsidR="00570A57">
        <w:rPr>
          <w:rFonts w:ascii="Times New Roman" w:hAnsi="Times New Roman" w:cs="Times New Roman"/>
          <w:sz w:val="24"/>
          <w:szCs w:val="24"/>
        </w:rPr>
        <w:t>(6)</w:t>
      </w:r>
    </w:p>
    <w:p w14:paraId="2D361492" w14:textId="77777777" w:rsidR="00570A57"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570A57" w:rsidRPr="00570A57">
        <w:rPr>
          <w:rFonts w:ascii="Times New Roman" w:hAnsi="Times New Roman" w:cs="Times New Roman"/>
          <w:position w:val="-18"/>
          <w:sz w:val="24"/>
          <w:szCs w:val="24"/>
        </w:rPr>
        <w:object w:dxaOrig="3060" w:dyaOrig="460" w14:anchorId="2144DFD6">
          <v:shape id="_x0000_i1038" type="#_x0000_t75" style="width:152.15pt;height:22.4pt" o:ole="">
            <v:imagedata r:id="rId37" o:title=""/>
          </v:shape>
          <o:OLEObject Type="Embed" ProgID="Equation.3" ShapeID="_x0000_i1038" DrawAspect="Content" ObjectID="_1534941821" r:id="rId38"/>
        </w:object>
      </w:r>
      <w:r w:rsidR="00570A57">
        <w:rPr>
          <w:rFonts w:ascii="Times New Roman" w:hAnsi="Times New Roman" w:cs="Times New Roman"/>
          <w:sz w:val="24"/>
          <w:szCs w:val="24"/>
        </w:rPr>
        <w:tab/>
        <w:t>(7)</w:t>
      </w:r>
    </w:p>
    <w:p w14:paraId="0EBFE33C" w14:textId="2E9DFF04" w:rsidR="00B53283" w:rsidRPr="007400BF" w:rsidRDefault="00AA1FC5" w:rsidP="00B86B48">
      <w:pPr>
        <w:spacing w:after="0" w:line="480" w:lineRule="auto"/>
        <w:rPr>
          <w:rFonts w:ascii="Times New Roman" w:hAnsi="Times New Roman" w:cs="Times New Roman"/>
          <w:sz w:val="24"/>
          <w:szCs w:val="24"/>
        </w:rPr>
      </w:pPr>
      <w:r w:rsidRPr="009F7F29">
        <w:rPr>
          <w:rFonts w:ascii="Times New Roman" w:hAnsi="Times New Roman" w:cs="Times New Roman"/>
          <w:sz w:val="24"/>
          <w:szCs w:val="24"/>
        </w:rPr>
        <w:t xml:space="preserve">Standard </w:t>
      </w:r>
      <w:del w:id="56" w:author="Beck, Marcus" w:date="2016-09-09T09:14:00Z">
        <w:r w:rsidRPr="009F7F29" w:rsidDel="00C521DB">
          <w:rPr>
            <w:rFonts w:ascii="Times New Roman" w:hAnsi="Times New Roman" w:cs="Times New Roman"/>
            <w:sz w:val="24"/>
            <w:szCs w:val="24"/>
          </w:rPr>
          <w:delText xml:space="preserve">errors </w:delText>
        </w:r>
      </w:del>
      <w:ins w:id="57" w:author="Beck, Marcus" w:date="2016-09-09T09:14:00Z">
        <w:r w:rsidR="00C521DB">
          <w:rPr>
            <w:rFonts w:ascii="Times New Roman" w:hAnsi="Times New Roman" w:cs="Times New Roman"/>
            <w:sz w:val="24"/>
            <w:szCs w:val="24"/>
          </w:rPr>
          <w:t xml:space="preserve">deviation </w:t>
        </w:r>
      </w:ins>
      <w:r w:rsidRPr="009F7F29">
        <w:rPr>
          <w:rFonts w:ascii="Times New Roman" w:hAnsi="Times New Roman" w:cs="Times New Roman"/>
          <w:sz w:val="24"/>
          <w:szCs w:val="24"/>
        </w:rPr>
        <w:t xml:space="preserve">for the residuals of </w:t>
      </w:r>
      <w:del w:id="58" w:author="Beck, Marcus" w:date="2016-09-09T09:16:00Z">
        <w:r w:rsidRPr="009F7F29" w:rsidDel="00C521DB">
          <w:rPr>
            <w:rFonts w:ascii="Times New Roman" w:hAnsi="Times New Roman" w:cs="Times New Roman"/>
            <w:sz w:val="24"/>
            <w:szCs w:val="24"/>
          </w:rPr>
          <w:delText>the discharge time series</w:delText>
        </w:r>
      </w:del>
      <w:ins w:id="59" w:author="Beck, Marcus" w:date="2016-09-09T15:19:00Z">
        <w:r w:rsidR="002D49E2">
          <w:rPr>
            <w:rFonts w:ascii="Times New Roman" w:hAnsi="Times New Roman" w:cs="Times New Roman"/>
            <w:sz w:val="24"/>
            <w:szCs w:val="24"/>
          </w:rPr>
          <w:t xml:space="preserve"> the </w:t>
        </w:r>
      </w:ins>
      <w:ins w:id="60" w:author="Beck, Marcus" w:date="2016-09-09T09:16:00Z">
        <w:r w:rsidR="00C521DB">
          <w:rPr>
            <w:rFonts w:ascii="Times New Roman" w:hAnsi="Times New Roman" w:cs="Times New Roman"/>
            <w:sz w:val="24"/>
            <w:szCs w:val="24"/>
          </w:rPr>
          <w:t>seasonal flow component</w:t>
        </w:r>
      </w:ins>
      <w:r w:rsidRPr="009F7F29">
        <w:rPr>
          <w:rFonts w:ascii="Times New Roman" w:hAnsi="Times New Roman" w:cs="Times New Roman"/>
          <w:sz w:val="24"/>
          <w:szCs w:val="24"/>
        </w:rPr>
        <w:t xml:space="preserve">, </w:t>
      </w:r>
      <w:r w:rsidR="00D907E2" w:rsidRPr="00D907E2">
        <w:rPr>
          <w:rFonts w:ascii="Times New Roman" w:hAnsi="Times New Roman" w:cs="Times New Roman"/>
          <w:position w:val="-26"/>
          <w:sz w:val="24"/>
          <w:szCs w:val="24"/>
        </w:rPr>
        <w:object w:dxaOrig="300" w:dyaOrig="499" w14:anchorId="6A4BCA63">
          <v:shape id="_x0000_i1039" type="#_x0000_t75" style="width:14.95pt;height:24.45pt" o:ole="">
            <v:imagedata r:id="rId39" o:title=""/>
          </v:shape>
          <o:OLEObject Type="Embed" ProgID="Equation.3" ShapeID="_x0000_i1039" DrawAspect="Content" ObjectID="_1534941822" r:id="rId40"/>
        </w:object>
      </w:r>
      <w:r w:rsidRPr="009F7F29">
        <w:rPr>
          <w:rFonts w:ascii="Times New Roman" w:hAnsi="Times New Roman" w:cs="Times New Roman"/>
          <w:sz w:val="24"/>
          <w:szCs w:val="24"/>
        </w:rPr>
        <w:t xml:space="preserve">, and the </w:t>
      </w:r>
      <w:ins w:id="61" w:author="Beck, Marcus" w:date="2016-09-09T09:15:00Z">
        <w:r w:rsidR="00C521DB">
          <w:rPr>
            <w:rFonts w:ascii="Times New Roman" w:hAnsi="Times New Roman" w:cs="Times New Roman"/>
            <w:sz w:val="24"/>
            <w:szCs w:val="24"/>
          </w:rPr>
          <w:t xml:space="preserve">random errors, </w:t>
        </w:r>
      </w:ins>
      <w:ins w:id="62" w:author="Beck, Marcus" w:date="2016-09-09T09:19:00Z">
        <w:r w:rsidR="0014468D" w:rsidRPr="009D5B54">
          <w:rPr>
            <w:rFonts w:ascii="Times New Roman" w:hAnsi="Times New Roman" w:cs="Times New Roman"/>
            <w:position w:val="-14"/>
            <w:sz w:val="24"/>
            <w:szCs w:val="24"/>
          </w:rPr>
          <w:object w:dxaOrig="560" w:dyaOrig="380" w14:anchorId="61DF9617">
            <v:shape id="_x0000_i1040" type="#_x0000_t75" style="width:27.85pt;height:19pt" o:ole="">
              <v:imagedata r:id="rId29" o:title=""/>
            </v:shape>
            <o:OLEObject Type="Embed" ProgID="Equation.3" ShapeID="_x0000_i1040" DrawAspect="Content" ObjectID="_1534941823" r:id="rId41"/>
          </w:object>
        </w:r>
      </w:ins>
      <w:ins w:id="63" w:author="Beck, Marcus" w:date="2016-09-09T09:19:00Z">
        <w:r w:rsidR="0014468D">
          <w:rPr>
            <w:rFonts w:ascii="Times New Roman" w:hAnsi="Times New Roman" w:cs="Times New Roman"/>
            <w:sz w:val="24"/>
            <w:szCs w:val="24"/>
          </w:rPr>
          <w:t xml:space="preserve">, </w:t>
        </w:r>
      </w:ins>
      <w:ins w:id="64" w:author="Beck, Marcus" w:date="2016-09-09T09:16:00Z">
        <w:r w:rsidR="00C521DB">
          <w:rPr>
            <w:rFonts w:ascii="Times New Roman" w:hAnsi="Times New Roman" w:cs="Times New Roman"/>
            <w:sz w:val="24"/>
            <w:szCs w:val="24"/>
          </w:rPr>
          <w:t>are derived from the observed data</w:t>
        </w:r>
      </w:ins>
      <w:ins w:id="65" w:author="Beck, Marcus" w:date="2016-09-09T09:19:00Z">
        <w:r w:rsidR="0014468D">
          <w:rPr>
            <w:rFonts w:ascii="Times New Roman" w:hAnsi="Times New Roman" w:cs="Times New Roman"/>
            <w:sz w:val="24"/>
            <w:szCs w:val="24"/>
          </w:rPr>
          <w:t xml:space="preserve"> (see Appendix B)</w:t>
        </w:r>
      </w:ins>
      <w:ins w:id="66" w:author="Beck, Marcus" w:date="2016-09-09T09:18:00Z">
        <w:r w:rsidR="00C521DB">
          <w:rPr>
            <w:rFonts w:ascii="Times New Roman" w:hAnsi="Times New Roman" w:cs="Times New Roman"/>
            <w:sz w:val="24"/>
            <w:szCs w:val="24"/>
          </w:rPr>
          <w:t>.</w:t>
        </w:r>
      </w:ins>
      <w:ins w:id="67" w:author="Beck, Marcus" w:date="2016-09-09T09:19:00Z">
        <w:r w:rsidR="0014468D">
          <w:rPr>
            <w:rFonts w:ascii="Times New Roman" w:hAnsi="Times New Roman" w:cs="Times New Roman"/>
            <w:sz w:val="24"/>
            <w:szCs w:val="24"/>
          </w:rPr>
          <w:t xml:space="preserve"> </w:t>
        </w:r>
      </w:ins>
      <w:del w:id="68" w:author="Beck, Marcus" w:date="2016-09-09T09:17:00Z">
        <w:r w:rsidRPr="009F7F29" w:rsidDel="00C521DB">
          <w:rPr>
            <w:rFonts w:ascii="Times New Roman" w:hAnsi="Times New Roman" w:cs="Times New Roman"/>
            <w:sz w:val="24"/>
            <w:szCs w:val="24"/>
          </w:rPr>
          <w:delText>seasonal chl</w:delText>
        </w:r>
        <w:r w:rsidR="002845E6" w:rsidRPr="002845E6" w:rsidDel="00C521DB">
          <w:rPr>
            <w:rFonts w:ascii="Times New Roman" w:hAnsi="Times New Roman" w:cs="Times New Roman"/>
            <w:i/>
            <w:sz w:val="24"/>
            <w:szCs w:val="24"/>
          </w:rPr>
          <w:delText>-a</w:delText>
        </w:r>
        <w:r w:rsidR="009F7F29" w:rsidRPr="009F7F29" w:rsidDel="00C521DB">
          <w:rPr>
            <w:rFonts w:ascii="Times New Roman" w:hAnsi="Times New Roman" w:cs="Times New Roman"/>
            <w:sz w:val="24"/>
            <w:szCs w:val="24"/>
          </w:rPr>
          <w:delText xml:space="preserve"> component, </w:delText>
        </w:r>
        <w:r w:rsidR="009F7F29" w:rsidRPr="009F7F29" w:rsidDel="00C521DB">
          <w:rPr>
            <w:rFonts w:ascii="Times New Roman" w:hAnsi="Times New Roman" w:cs="Times New Roman"/>
            <w:position w:val="-18"/>
            <w:sz w:val="24"/>
            <w:szCs w:val="24"/>
          </w:rPr>
          <w:object w:dxaOrig="639" w:dyaOrig="420" w14:anchorId="78A03A43">
            <v:shape id="_x0000_i1041" type="#_x0000_t75" style="width:33.3pt;height:21.75pt" o:ole="">
              <v:imagedata r:id="rId42" o:title=""/>
            </v:shape>
            <o:OLEObject Type="Embed" ProgID="Equation.3" ShapeID="_x0000_i1041" DrawAspect="Content" ObjectID="_1534941824" r:id="rId43"/>
          </w:object>
        </w:r>
        <w:r w:rsidR="009F7F29" w:rsidRPr="009F7F29" w:rsidDel="00C521DB">
          <w:rPr>
            <w:rFonts w:ascii="Times New Roman" w:hAnsi="Times New Roman" w:cs="Times New Roman"/>
            <w:sz w:val="24"/>
            <w:szCs w:val="24"/>
          </w:rPr>
          <w:delText xml:space="preserve">, </w:delText>
        </w:r>
      </w:del>
      <w:del w:id="69" w:author="Beck, Marcus" w:date="2016-09-09T09:18:00Z">
        <w:r w:rsidR="009F7F29" w:rsidRPr="009F7F29" w:rsidDel="00C521DB">
          <w:rPr>
            <w:rFonts w:ascii="Times New Roman" w:hAnsi="Times New Roman" w:cs="Times New Roman"/>
            <w:sz w:val="24"/>
            <w:szCs w:val="24"/>
          </w:rPr>
          <w:delText>are estimated empirically f</w:delText>
        </w:r>
        <w:r w:rsidR="00994618" w:rsidDel="00C521DB">
          <w:rPr>
            <w:rFonts w:ascii="Times New Roman" w:hAnsi="Times New Roman" w:cs="Times New Roman"/>
            <w:sz w:val="24"/>
            <w:szCs w:val="24"/>
          </w:rPr>
          <w:delText>r</w:delText>
        </w:r>
        <w:r w:rsidR="009F7F29" w:rsidRPr="009F7F29" w:rsidDel="00C521DB">
          <w:rPr>
            <w:rFonts w:ascii="Times New Roman" w:hAnsi="Times New Roman" w:cs="Times New Roman"/>
            <w:sz w:val="24"/>
            <w:szCs w:val="24"/>
          </w:rPr>
          <w:delText xml:space="preserve">om the simulated data. </w:delText>
        </w:r>
      </w:del>
      <w:r w:rsidR="009F7F29" w:rsidRPr="009F7F29">
        <w:rPr>
          <w:rFonts w:ascii="Times New Roman" w:hAnsi="Times New Roman" w:cs="Times New Roman"/>
          <w:sz w:val="24"/>
          <w:szCs w:val="24"/>
        </w:rPr>
        <w:t>The estimated flow time series within the parentheses,</w:t>
      </w:r>
      <w:r w:rsidR="00D907E2" w:rsidRPr="00D907E2">
        <w:rPr>
          <w:rFonts w:ascii="Times New Roman" w:hAnsi="Times New Roman" w:cs="Times New Roman"/>
          <w:position w:val="-30"/>
          <w:sz w:val="24"/>
          <w:szCs w:val="24"/>
        </w:rPr>
        <w:object w:dxaOrig="1800" w:dyaOrig="580" w14:anchorId="35E817AC">
          <v:shape id="_x0000_i1042" type="#_x0000_t75" style="width:90.35pt;height:28.55pt" o:ole="">
            <v:imagedata r:id="rId44" o:title=""/>
          </v:shape>
          <o:OLEObject Type="Embed" ProgID="Equation.3" ShapeID="_x0000_i1042" DrawAspect="Content" ObjectID="_1534941825" r:id="rId45"/>
        </w:object>
      </w:r>
      <w:r w:rsidR="009F7F29" w:rsidRPr="009F7F29">
        <w:rPr>
          <w:rFonts w:ascii="Times New Roman" w:hAnsi="Times New Roman" w:cs="Times New Roman"/>
          <w:sz w:val="24"/>
          <w:szCs w:val="24"/>
        </w:rPr>
        <w:t xml:space="preserve">, </w:t>
      </w:r>
      <w:r w:rsidR="009F7F29">
        <w:rPr>
          <w:rFonts w:ascii="Times New Roman" w:hAnsi="Times New Roman" w:cs="Times New Roman"/>
          <w:sz w:val="24"/>
          <w:szCs w:val="24"/>
        </w:rPr>
        <w:t>is floored at zero to simulate an</w:t>
      </w:r>
      <w:del w:id="70" w:author="Beck, Marcus" w:date="2016-09-07T10:16:00Z">
        <w:r w:rsidR="009F7F29" w:rsidDel="0024037A">
          <w:rPr>
            <w:rFonts w:ascii="Times New Roman" w:hAnsi="Times New Roman" w:cs="Times New Roman"/>
            <w:sz w:val="24"/>
            <w:szCs w:val="24"/>
          </w:rPr>
          <w:delText>d</w:delText>
        </w:r>
      </w:del>
      <w:r w:rsidR="009F7F29">
        <w:rPr>
          <w:rFonts w:ascii="Times New Roman" w:hAnsi="Times New Roman" w:cs="Times New Roman"/>
          <w:sz w:val="24"/>
          <w:szCs w:val="24"/>
        </w:rPr>
        <w:t xml:space="preserve"> additive effect of increasing flow on </w:t>
      </w:r>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obs</w:t>
      </w:r>
      <w:r w:rsidRPr="009F7F29">
        <w:rPr>
          <w:rFonts w:ascii="Times New Roman" w:hAnsi="Times New Roman" w:cs="Times New Roman"/>
          <w:sz w:val="24"/>
          <w:szCs w:val="24"/>
        </w:rPr>
        <w:t>. Although the actual relationship of water quality measurements with flow is more complex,</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we assumed that a simple addition</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was sufficient</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the simulations where the primary objective was to create an empirical</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and linear link between flow and chl</w:t>
      </w:r>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The vector </w:t>
      </w:r>
      <w:r w:rsidR="009F7F29" w:rsidRPr="009F7F29">
        <w:rPr>
          <w:rFonts w:ascii="Times New Roman" w:hAnsi="Times New Roman" w:cs="Times New Roman"/>
          <w:i/>
          <w:sz w:val="24"/>
          <w:szCs w:val="24"/>
        </w:rPr>
        <w:t>I</w:t>
      </w:r>
      <w:r w:rsidRPr="009F7F29">
        <w:rPr>
          <w:rFonts w:ascii="Times New Roman" w:hAnsi="Times New Roman" w:cs="Times New Roman"/>
          <w:sz w:val="24"/>
          <w:szCs w:val="24"/>
        </w:rPr>
        <w:t xml:space="preserve"> (where 0 &lt; </w:t>
      </w:r>
      <w:r w:rsidR="009F7F29" w:rsidRPr="009F7F29">
        <w:rPr>
          <w:rFonts w:ascii="Times New Roman" w:hAnsi="Times New Roman" w:cs="Times New Roman"/>
          <w:i/>
          <w:sz w:val="24"/>
          <w:szCs w:val="24"/>
        </w:rPr>
        <w:t>I</w:t>
      </w:r>
      <w:r w:rsidR="009F7F29" w:rsidRP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&lt; 1) is a weighting </w:t>
      </w:r>
      <w:r w:rsidR="009F7F29">
        <w:rPr>
          <w:rFonts w:ascii="Times New Roman" w:hAnsi="Times New Roman" w:cs="Times New Roman"/>
          <w:sz w:val="24"/>
          <w:szCs w:val="24"/>
        </w:rPr>
        <w:t>and unit-conversion</w:t>
      </w:r>
      <w:r w:rsidRPr="009F7F29">
        <w:rPr>
          <w:rFonts w:ascii="Times New Roman" w:hAnsi="Times New Roman" w:cs="Times New Roman"/>
          <w:sz w:val="24"/>
          <w:szCs w:val="24"/>
        </w:rPr>
        <w:t xml:space="preserve"> vector that translates the terms enclosed in parentheses from flow to chl</w:t>
      </w:r>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concentration units and allows for the effect of flow to be defined as time-varying.</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example, a flow effect that changes from</w:t>
      </w:r>
      <w:r w:rsidR="009F7F29">
        <w:rPr>
          <w:rFonts w:ascii="Times New Roman" w:hAnsi="Times New Roman" w:cs="Times New Roman"/>
          <w:sz w:val="24"/>
          <w:szCs w:val="24"/>
        </w:rPr>
        <w:t xml:space="preserve"> </w:t>
      </w:r>
      <w:r w:rsidRPr="009F7F29">
        <w:rPr>
          <w:rFonts w:ascii="Times New Roman" w:hAnsi="Times New Roman" w:cs="Times New Roman"/>
          <w:sz w:val="24"/>
          <w:szCs w:val="24"/>
        </w:rPr>
        <w:t>non-existent to positive throughout the period</w:t>
      </w:r>
      <w:r w:rsidRPr="007400BF">
        <w:rPr>
          <w:rFonts w:ascii="Times New Roman" w:hAnsi="Times New Roman" w:cs="Times New Roman"/>
          <w:sz w:val="24"/>
          <w:szCs w:val="24"/>
        </w:rPr>
        <w:t xml:space="preserve"> of observation can be simulated by creating a vector ranging from z</w:t>
      </w:r>
      <w:r w:rsidR="009F7F29">
        <w:rPr>
          <w:rFonts w:ascii="Times New Roman" w:hAnsi="Times New Roman" w:cs="Times New Roman"/>
          <w:sz w:val="24"/>
          <w:szCs w:val="24"/>
        </w:rPr>
        <w:t xml:space="preserve">ero to one. For the simulated </w:t>
      </w:r>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bio</w:t>
      </w:r>
      <w:r w:rsidRPr="007400BF">
        <w:rPr>
          <w:rFonts w:ascii="Times New Roman" w:hAnsi="Times New Roman" w:cs="Times New Roman"/>
          <w:sz w:val="24"/>
          <w:szCs w:val="24"/>
        </w:rPr>
        <w:t xml:space="preserve"> time series, the seasonal and error</w:t>
      </w:r>
      <w:r w:rsidR="009F7F29">
        <w:rPr>
          <w:rFonts w:ascii="Times New Roman" w:hAnsi="Times New Roman" w:cs="Times New Roman"/>
          <w:sz w:val="24"/>
          <w:szCs w:val="24"/>
        </w:rPr>
        <w:t xml:space="preserve"> </w:t>
      </w:r>
      <w:r w:rsidRPr="007400BF">
        <w:rPr>
          <w:rFonts w:ascii="Times New Roman" w:hAnsi="Times New Roman" w:cs="Times New Roman"/>
          <w:sz w:val="24"/>
          <w:szCs w:val="24"/>
        </w:rPr>
        <w:t>components were characterized using the daily time series at Jug Bay that likely included an effect of flow in the observed data. For the simulated models, we assumed that the actual flow effect was part of the seasonal component to obtain an accurate estimate of the error component that was independent of both flow and season. In other words, the seasonal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modelled with a discharge component to remove any variability related to flow in the residuals. Methods for estimating each of the components in eqs. (6) and (7) are described in detail in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ins w:id="71" w:author="Beck, Marcus" w:date="2016-09-09T09:30:00Z">
        <w:r w:rsidR="00C55455">
          <w:rPr>
            <w:rFonts w:ascii="Times New Roman" w:hAnsi="Times New Roman" w:cs="Times New Roman"/>
            <w:sz w:val="24"/>
            <w:szCs w:val="24"/>
          </w:rPr>
          <w:t xml:space="preserve"> and Figure B1</w:t>
        </w:r>
      </w:ins>
      <w:r w:rsidRPr="007400BF">
        <w:rPr>
          <w:rFonts w:ascii="Times New Roman" w:hAnsi="Times New Roman" w:cs="Times New Roman"/>
          <w:sz w:val="24"/>
          <w:szCs w:val="24"/>
        </w:rPr>
        <w:t>.</w:t>
      </w:r>
    </w:p>
    <w:p w14:paraId="727D3622" w14:textId="6A5371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lastRenderedPageBreak/>
        <w:t>Three time series with monthly sampling frequencies and varying contributio</w:t>
      </w:r>
      <w:r w:rsidR="00620A65">
        <w:rPr>
          <w:rFonts w:ascii="Times New Roman" w:hAnsi="Times New Roman" w:cs="Times New Roman"/>
          <w:sz w:val="24"/>
          <w:szCs w:val="24"/>
        </w:rPr>
        <w:t>ns of the flow component (</w:t>
      </w:r>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w:t>
      </w:r>
      <w:r w:rsidRPr="00620A65">
        <w:rPr>
          <w:rFonts w:ascii="Times New Roman" w:hAnsi="Times New Roman" w:cs="Times New Roman"/>
          <w:i/>
          <w:sz w:val="24"/>
          <w:szCs w:val="24"/>
          <w:vertAlign w:val="subscript"/>
        </w:rPr>
        <w:t>lo</w:t>
      </w:r>
      <w:r w:rsidRPr="007400BF">
        <w:rPr>
          <w:rFonts w:ascii="Times New Roman" w:hAnsi="Times New Roman" w:cs="Times New Roman"/>
          <w:sz w:val="24"/>
          <w:szCs w:val="24"/>
        </w:rPr>
        <w:t xml:space="preserve"> in eqs. (5) and (6)) were created from d</w:t>
      </w:r>
      <w:r w:rsidR="00620A65">
        <w:rPr>
          <w:rFonts w:ascii="Times New Roman" w:hAnsi="Times New Roman" w:cs="Times New Roman"/>
          <w:sz w:val="24"/>
          <w:szCs w:val="24"/>
        </w:rPr>
        <w:t xml:space="preserve">aily simulated time series of </w:t>
      </w:r>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r w:rsidRPr="007400BF">
        <w:rPr>
          <w:rFonts w:ascii="Times New Roman" w:hAnsi="Times New Roman" w:cs="Times New Roman"/>
          <w:sz w:val="24"/>
          <w:szCs w:val="24"/>
        </w:rPr>
        <w:t xml:space="preserve">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r w:rsidRPr="007400BF">
        <w:rPr>
          <w:rFonts w:ascii="Times New Roman" w:hAnsi="Times New Roman" w:cs="Times New Roman"/>
          <w:sz w:val="24"/>
          <w:szCs w:val="24"/>
        </w:rPr>
        <w:t>). One day in each month for each year (e.g., January 5, 2010, February 19, 2010,</w:t>
      </w:r>
      <w:r w:rsidR="00620A65">
        <w:rPr>
          <w:rFonts w:ascii="Times New Roman" w:hAnsi="Times New Roman" w:cs="Times New Roman"/>
          <w:sz w:val="24"/>
          <w:szCs w:val="24"/>
        </w:rPr>
        <w:t>…</w:t>
      </w:r>
      <w:r w:rsidRPr="007400BF">
        <w:rPr>
          <w:rFonts w:ascii="Times New Roman" w:hAnsi="Times New Roman" w:cs="Times New Roman"/>
          <w:sz w:val="24"/>
          <w:szCs w:val="24"/>
        </w:rPr>
        <w:t>, January 28, 2011, Febua</w:t>
      </w:r>
      <w:r w:rsidR="00620A65">
        <w:rPr>
          <w:rFonts w:ascii="Times New Roman" w:hAnsi="Times New Roman" w:cs="Times New Roman"/>
          <w:sz w:val="24"/>
          <w:szCs w:val="24"/>
        </w:rPr>
        <w:t xml:space="preserve">ry 1, 2011, etc.) was randomly </w:t>
      </w:r>
      <w:r w:rsidRPr="007400BF">
        <w:rPr>
          <w:rFonts w:ascii="Times New Roman" w:hAnsi="Times New Roman" w:cs="Times New Roman"/>
          <w:sz w:val="24"/>
          <w:szCs w:val="24"/>
        </w:rPr>
        <w:t>sampled and used as an approximate monthly time step</w:t>
      </w:r>
      <w:r w:rsidR="00620A65">
        <w:rPr>
          <w:rFonts w:ascii="Times New Roman" w:hAnsi="Times New Roman" w:cs="Times New Roman"/>
          <w:sz w:val="24"/>
          <w:szCs w:val="24"/>
        </w:rPr>
        <w:t xml:space="preserve"> for each time series. Varying </w:t>
      </w:r>
      <w:r w:rsidRPr="007400BF">
        <w:rPr>
          <w:rFonts w:ascii="Times New Roman" w:hAnsi="Times New Roman" w:cs="Times New Roman"/>
          <w:sz w:val="24"/>
          <w:szCs w:val="24"/>
        </w:rPr>
        <w:t>effects of the flow component on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cr</w:t>
      </w:r>
      <w:r w:rsidR="00620A65">
        <w:rPr>
          <w:rFonts w:ascii="Times New Roman" w:hAnsi="Times New Roman" w:cs="Times New Roman"/>
          <w:sz w:val="24"/>
          <w:szCs w:val="24"/>
        </w:rPr>
        <w:t xml:space="preserve">eated by multiplying </w:t>
      </w:r>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flo</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by different indicator vectors (</w:t>
      </w:r>
      <w:r w:rsidRPr="00620A65">
        <w:rPr>
          <w:rFonts w:ascii="Times New Roman" w:hAnsi="Times New Roman" w:cs="Times New Roman"/>
          <w:i/>
          <w:sz w:val="24"/>
          <w:szCs w:val="24"/>
        </w:rPr>
        <w:t>I</w:t>
      </w:r>
      <w:r w:rsidRPr="007400BF">
        <w:rPr>
          <w:rFonts w:ascii="Times New Roman" w:hAnsi="Times New Roman" w:cs="Times New Roman"/>
          <w:sz w:val="24"/>
          <w:szCs w:val="24"/>
        </w:rPr>
        <w:t xml:space="preserve"> in eq. (6)). The contribution of the flow component varied from non-existent (vector of zeroes), constant (vector of ones), and steadily increasing (continuous vector from zero to one). This created three monthly time series that were used to evaluate each model that were analogous to no influence, constant, and</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changing influence of the flow component over time (</w:t>
      </w:r>
      <w:del w:id="72" w:author="Beck, Marcus" w:date="2016-09-09T09:31:00Z">
        <w:r w:rsidRPr="00681F1F" w:rsidDel="00C55455">
          <w:rPr>
            <w:rFonts w:ascii="Times New Roman" w:hAnsi="Times New Roman" w:cs="Times New Roman"/>
            <w:sz w:val="24"/>
            <w:szCs w:val="24"/>
          </w:rPr>
          <w:delText xml:space="preserve">Appendix </w:delText>
        </w:r>
        <w:r w:rsidR="00180EBA" w:rsidDel="00C55455">
          <w:rPr>
            <w:rFonts w:ascii="Times New Roman" w:hAnsi="Times New Roman" w:cs="Times New Roman"/>
            <w:sz w:val="24"/>
            <w:szCs w:val="24"/>
          </w:rPr>
          <w:delText>B</w:delText>
        </w:r>
      </w:del>
      <w:ins w:id="73" w:author="Beck, Marcus" w:date="2016-09-09T09:30:00Z">
        <w:r w:rsidR="00C55455">
          <w:rPr>
            <w:rFonts w:ascii="Times New Roman" w:hAnsi="Times New Roman" w:cs="Times New Roman"/>
            <w:sz w:val="24"/>
            <w:szCs w:val="24"/>
          </w:rPr>
          <w:t>Figure B2</w:t>
        </w:r>
      </w:ins>
      <w:r w:rsidRPr="007400BF">
        <w:rPr>
          <w:rFonts w:ascii="Times New Roman" w:hAnsi="Times New Roman" w:cs="Times New Roman"/>
          <w:sz w:val="24"/>
          <w:szCs w:val="24"/>
        </w:rPr>
        <w:t>). Results were evaluated by fir</w:t>
      </w:r>
      <w:r w:rsidR="00620A65">
        <w:rPr>
          <w:rFonts w:ascii="Times New Roman" w:hAnsi="Times New Roman" w:cs="Times New Roman"/>
          <w:sz w:val="24"/>
          <w:szCs w:val="24"/>
        </w:rPr>
        <w:t>st comparing the predicted (</w:t>
      </w:r>
      <w:r w:rsidR="00E72DB5" w:rsidRPr="00A50B44">
        <w:rPr>
          <w:rFonts w:ascii="Times New Roman" w:hAnsi="Times New Roman" w:cs="Times New Roman"/>
          <w:position w:val="-12"/>
          <w:sz w:val="24"/>
          <w:szCs w:val="24"/>
        </w:rPr>
        <w:object w:dxaOrig="620" w:dyaOrig="400" w14:anchorId="23E0FABA">
          <v:shape id="_x0000_i1043" type="#_x0000_t75" style="width:31.25pt;height:20.4pt" o:ole="">
            <v:imagedata r:id="rId46" o:title=""/>
          </v:shape>
          <o:OLEObject Type="Embed" ProgID="Equation.3" ShapeID="_x0000_i1043" DrawAspect="Content" ObjectID="_1534941826" r:id="rId47"/>
        </w:object>
      </w:r>
      <w:r w:rsidR="00620A65">
        <w:rPr>
          <w:rFonts w:ascii="Times New Roman" w:hAnsi="Times New Roman" w:cs="Times New Roman"/>
          <w:sz w:val="24"/>
          <w:szCs w:val="24"/>
        </w:rPr>
        <w:t>) and observed (</w:t>
      </w:r>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r w:rsidRPr="007400BF">
        <w:rPr>
          <w:rFonts w:ascii="Times New Roman" w:hAnsi="Times New Roman" w:cs="Times New Roman"/>
          <w:sz w:val="24"/>
          <w:szCs w:val="24"/>
        </w:rPr>
        <w:t xml:space="preserve">)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Pr="007400BF">
        <w:rPr>
          <w:rFonts w:ascii="Times New Roman" w:hAnsi="Times New Roman" w:cs="Times New Roman"/>
          <w:sz w:val="24"/>
          <w:szCs w:val="24"/>
        </w:rPr>
        <w:t>values for each simulation, followed by comparing th</w:t>
      </w:r>
      <w:r w:rsidR="00620A65">
        <w:rPr>
          <w:rFonts w:ascii="Times New Roman" w:hAnsi="Times New Roman" w:cs="Times New Roman"/>
          <w:sz w:val="24"/>
          <w:szCs w:val="24"/>
        </w:rPr>
        <w:t>e flow-normalized results (</w:t>
      </w:r>
      <w:r w:rsidR="00E72DB5" w:rsidRPr="00A50B44">
        <w:rPr>
          <w:rFonts w:ascii="Times New Roman" w:hAnsi="Times New Roman" w:cs="Times New Roman"/>
          <w:position w:val="-12"/>
          <w:sz w:val="24"/>
          <w:szCs w:val="24"/>
        </w:rPr>
        <w:object w:dxaOrig="600" w:dyaOrig="400" w14:anchorId="08FF71DD">
          <v:shape id="_x0000_i1044" type="#_x0000_t75" style="width:29.9pt;height:20.4pt" o:ole="">
            <v:imagedata r:id="rId48" o:title=""/>
          </v:shape>
          <o:OLEObject Type="Embed" ProgID="Equation.3" ShapeID="_x0000_i1044" DrawAspect="Content" ObjectID="_1534941827" r:id="rId49"/>
        </w:object>
      </w:r>
      <w:r w:rsidRPr="007400BF">
        <w:rPr>
          <w:rFonts w:ascii="Times New Roman" w:hAnsi="Times New Roman" w:cs="Times New Roman"/>
          <w:sz w:val="24"/>
          <w:szCs w:val="24"/>
        </w:rPr>
        <w:t>) from each model to the original biological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r w:rsidR="00620A65" w:rsidRPr="00620A65">
        <w:rPr>
          <w:rFonts w:ascii="Times New Roman" w:hAnsi="Times New Roman" w:cs="Times New Roman"/>
          <w:i/>
          <w:sz w:val="24"/>
          <w:szCs w:val="24"/>
        </w:rPr>
        <w:t>Chl</w:t>
      </w:r>
      <w:r w:rsidR="00620A65">
        <w:rPr>
          <w:rFonts w:ascii="Times New Roman" w:hAnsi="Times New Roman" w:cs="Times New Roman"/>
          <w:i/>
          <w:sz w:val="24"/>
          <w:szCs w:val="24"/>
          <w:vertAlign w:val="subscript"/>
        </w:rPr>
        <w:t>bio</w:t>
      </w:r>
      <w:r w:rsidRPr="007400BF">
        <w:rPr>
          <w:rFonts w:ascii="Times New Roman" w:hAnsi="Times New Roman" w:cs="Times New Roman"/>
          <w:sz w:val="24"/>
          <w:szCs w:val="24"/>
        </w:rPr>
        <w:t>) component of each simulated time series (eqs. (5) and (7)).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former comparison provided information on relative fit to validate the simulated data, whereas the latter comparison </w:t>
      </w:r>
      <w:r w:rsidR="00B86B48">
        <w:rPr>
          <w:rFonts w:ascii="Times New Roman" w:hAnsi="Times New Roman" w:cs="Times New Roman"/>
          <w:sz w:val="24"/>
          <w:szCs w:val="24"/>
        </w:rPr>
        <w:t xml:space="preserve">to evaluate flow-normalization </w:t>
      </w:r>
      <w:r w:rsidRPr="007400BF">
        <w:rPr>
          <w:rFonts w:ascii="Times New Roman" w:hAnsi="Times New Roman" w:cs="Times New Roman"/>
          <w:sz w:val="24"/>
          <w:szCs w:val="24"/>
        </w:rPr>
        <w:t>was the primary focus of the analysis.</w:t>
      </w:r>
    </w:p>
    <w:p w14:paraId="48929F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RESULTS</w:t>
      </w:r>
    </w:p>
    <w:p w14:paraId="3BF15FAF"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Observed trends and relative fit</w:t>
      </w:r>
    </w:p>
    <w:p w14:paraId="35F08A5A" w14:textId="365C312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optimal half-window widths and degrees of freedom for smoothing varied at each station for WRTDS and GAMs, respectively. For WRTDS, optimal half-window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widths identified by generalized cross-validation were 0.25 as a proportion of each year</w:t>
      </w:r>
      <w:ins w:id="74" w:author="Beck, Marcus" w:date="2016-09-07T14:42:00Z">
        <w:r w:rsidR="00064877">
          <w:rPr>
            <w:rFonts w:ascii="Times New Roman" w:hAnsi="Times New Roman" w:cs="Times New Roman"/>
            <w:sz w:val="24"/>
            <w:szCs w:val="24"/>
          </w:rPr>
          <w:t xml:space="preserve"> (seasonal component</w:t>
        </w:r>
      </w:ins>
      <w:ins w:id="75" w:author="Beck, Marcus" w:date="2016-09-07T14:48:00Z">
        <w:r w:rsidR="00064877">
          <w:rPr>
            <w:rFonts w:ascii="Times New Roman" w:hAnsi="Times New Roman" w:cs="Times New Roman"/>
            <w:sz w:val="24"/>
            <w:szCs w:val="24"/>
          </w:rPr>
          <w:t xml:space="preserve">, </w:t>
        </w:r>
      </w:ins>
      <w:ins w:id="76" w:author="Beck, Marcus" w:date="2016-09-07T14:49:00Z">
        <w:r w:rsidR="009C2EE8">
          <w:rPr>
            <w:rFonts w:ascii="Times New Roman" w:hAnsi="Times New Roman" w:cs="Times New Roman"/>
            <w:sz w:val="24"/>
            <w:szCs w:val="24"/>
          </w:rPr>
          <w:t>sinu</w:t>
        </w:r>
        <w:r w:rsidR="00064877">
          <w:rPr>
            <w:rFonts w:ascii="Times New Roman" w:hAnsi="Times New Roman" w:cs="Times New Roman"/>
            <w:sz w:val="24"/>
            <w:szCs w:val="24"/>
          </w:rPr>
          <w:t>soidal terms in eq. (1)</w:t>
        </w:r>
      </w:ins>
      <w:ins w:id="77" w:author="Beck, Marcus" w:date="2016-09-07T14:42:00Z">
        <w:r w:rsidR="00064877">
          <w:rPr>
            <w:rFonts w:ascii="Times New Roman" w:hAnsi="Times New Roman" w:cs="Times New Roman"/>
            <w:sz w:val="24"/>
            <w:szCs w:val="24"/>
          </w:rPr>
          <w:t>)</w:t>
        </w:r>
      </w:ins>
      <w:r w:rsidRPr="007400BF">
        <w:rPr>
          <w:rFonts w:ascii="Times New Roman" w:hAnsi="Times New Roman" w:cs="Times New Roman"/>
          <w:sz w:val="24"/>
          <w:szCs w:val="24"/>
        </w:rPr>
        <w:t>, 13.59 years</w:t>
      </w:r>
      <w:ins w:id="78" w:author="Beck, Marcus" w:date="2016-09-07T14:49:00Z">
        <w:r w:rsidR="00064877">
          <w:rPr>
            <w:rFonts w:ascii="Times New Roman" w:hAnsi="Times New Roman" w:cs="Times New Roman"/>
            <w:sz w:val="24"/>
            <w:szCs w:val="24"/>
          </w:rPr>
          <w:t xml:space="preserve"> (</w:t>
        </w:r>
        <w:r w:rsidR="00064877">
          <w:rPr>
            <w:rFonts w:ascii="Times New Roman" w:hAnsi="Times New Roman" w:cs="Times New Roman"/>
            <w:i/>
            <w:sz w:val="24"/>
            <w:szCs w:val="24"/>
          </w:rPr>
          <w:t>T</w:t>
        </w:r>
        <w:r w:rsidR="00064877">
          <w:rPr>
            <w:rFonts w:ascii="Times New Roman" w:hAnsi="Times New Roman" w:cs="Times New Roman"/>
            <w:sz w:val="24"/>
            <w:szCs w:val="24"/>
          </w:rPr>
          <w:t xml:space="preserve"> in eq. (1))</w:t>
        </w:r>
      </w:ins>
      <w:r w:rsidRPr="007400BF">
        <w:rPr>
          <w:rFonts w:ascii="Times New Roman" w:hAnsi="Times New Roman" w:cs="Times New Roman"/>
          <w:sz w:val="24"/>
          <w:szCs w:val="24"/>
        </w:rPr>
        <w:t>, and 0.25 as a proportion of the total range of salinity</w:t>
      </w:r>
      <w:ins w:id="79" w:author="Beck, Marcus" w:date="2016-09-07T14:50:00Z">
        <w:r w:rsidR="00334CA6">
          <w:rPr>
            <w:rFonts w:ascii="Times New Roman" w:hAnsi="Times New Roman" w:cs="Times New Roman"/>
            <w:sz w:val="24"/>
            <w:szCs w:val="24"/>
          </w:rPr>
          <w:t xml:space="preserve"> (</w:t>
        </w:r>
        <w:r w:rsidR="00334CA6">
          <w:rPr>
            <w:rFonts w:ascii="Times New Roman" w:hAnsi="Times New Roman" w:cs="Times New Roman"/>
            <w:i/>
            <w:sz w:val="24"/>
            <w:szCs w:val="24"/>
          </w:rPr>
          <w:t>Sal</w:t>
        </w:r>
        <w:r w:rsidR="00334CA6">
          <w:rPr>
            <w:rFonts w:ascii="Times New Roman" w:hAnsi="Times New Roman" w:cs="Times New Roman"/>
            <w:sz w:val="24"/>
            <w:szCs w:val="24"/>
          </w:rPr>
          <w:t xml:space="preserve"> in eq. (1))</w:t>
        </w:r>
      </w:ins>
      <w:r w:rsidRPr="007400BF">
        <w:rPr>
          <w:rFonts w:ascii="Times New Roman" w:hAnsi="Times New Roman" w:cs="Times New Roman"/>
          <w:sz w:val="24"/>
          <w:szCs w:val="24"/>
        </w:rPr>
        <w:t xml:space="preserve"> for LE1.2, and 0.25 of each year, 6.28 years, and 0.50 of </w:t>
      </w:r>
      <w:r w:rsidRPr="007400BF">
        <w:rPr>
          <w:rFonts w:ascii="Times New Roman" w:hAnsi="Times New Roman" w:cs="Times New Roman"/>
          <w:sz w:val="24"/>
          <w:szCs w:val="24"/>
        </w:rPr>
        <w:lastRenderedPageBreak/>
        <w:t>flow at TF1.6. For both stations, the optimization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method selected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wide windows for the year weights while minimizing the seasonal </w:t>
      </w:r>
      <w:del w:id="80" w:author="Beck, Marcus" w:date="2016-09-07T14:42:00Z">
        <w:r w:rsidRPr="007400BF" w:rsidDel="00064877">
          <w:rPr>
            <w:rFonts w:ascii="Times New Roman" w:hAnsi="Times New Roman" w:cs="Times New Roman"/>
            <w:sz w:val="24"/>
            <w:szCs w:val="24"/>
          </w:rPr>
          <w:delText>(annual proportion)</w:delText>
        </w:r>
      </w:del>
      <w:del w:id="81" w:author="Beck, Marcus" w:date="2016-09-07T14:43:00Z">
        <w:r w:rsidRPr="007400BF" w:rsidDel="00064877">
          <w:rPr>
            <w:rFonts w:ascii="Times New Roman" w:hAnsi="Times New Roman" w:cs="Times New Roman"/>
            <w:sz w:val="24"/>
            <w:szCs w:val="24"/>
          </w:rPr>
          <w:delText xml:space="preserve"> </w:delText>
        </w:r>
      </w:del>
      <w:r w:rsidRPr="007400BF">
        <w:rPr>
          <w:rFonts w:ascii="Times New Roman" w:hAnsi="Times New Roman" w:cs="Times New Roman"/>
          <w:sz w:val="24"/>
          <w:szCs w:val="24"/>
        </w:rPr>
        <w:t>and flow component</w:t>
      </w:r>
      <w:ins w:id="82" w:author="Beck, Marcus" w:date="2016-09-07T14:42:00Z">
        <w:r w:rsidR="00064877">
          <w:rPr>
            <w:rFonts w:ascii="Times New Roman" w:hAnsi="Times New Roman" w:cs="Times New Roman"/>
            <w:sz w:val="24"/>
            <w:szCs w:val="24"/>
          </w:rPr>
          <w:t>s</w:t>
        </w:r>
      </w:ins>
      <w:r w:rsidRPr="007400BF">
        <w:rPr>
          <w:rFonts w:ascii="Times New Roman" w:hAnsi="Times New Roman" w:cs="Times New Roman"/>
          <w:sz w:val="24"/>
          <w:szCs w:val="24"/>
        </w:rPr>
        <w:t>.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GAMs,</w:t>
      </w:r>
      <w:r w:rsidR="00807B48">
        <w:rPr>
          <w:rFonts w:ascii="Times New Roman" w:hAnsi="Times New Roman" w:cs="Times New Roman"/>
          <w:sz w:val="24"/>
          <w:szCs w:val="24"/>
        </w:rPr>
        <w:t xml:space="preserve"> t</w:t>
      </w:r>
      <w:r w:rsidRPr="007400BF">
        <w:rPr>
          <w:rFonts w:ascii="Times New Roman" w:hAnsi="Times New Roman" w:cs="Times New Roman"/>
          <w:sz w:val="24"/>
          <w:szCs w:val="24"/>
        </w:rPr>
        <w:t xml:space="preserve">he optimal smoothing procedure resulted in a smoother model at LE1.2 than TF1.6 with effective degrees of freedom of 35.5 and 71.4, respectively. The </w:t>
      </w:r>
      <w:ins w:id="83" w:author="Beck, Marcus" w:date="2016-09-07T14:39:00Z">
        <w:r w:rsidR="00064877">
          <w:rPr>
            <w:rFonts w:ascii="Times New Roman" w:hAnsi="Times New Roman" w:cs="Times New Roman"/>
            <w:sz w:val="24"/>
            <w:szCs w:val="24"/>
          </w:rPr>
          <w:t>smoothing method used for the GAMs</w:t>
        </w:r>
      </w:ins>
      <w:del w:id="84" w:author="Beck, Marcus" w:date="2016-09-07T14:40:00Z">
        <w:r w:rsidRPr="007400BF" w:rsidDel="00064877">
          <w:rPr>
            <w:rFonts w:ascii="Times New Roman" w:hAnsi="Times New Roman" w:cs="Times New Roman"/>
            <w:sz w:val="24"/>
            <w:szCs w:val="24"/>
          </w:rPr>
          <w:delText>tensor product smooth con</w:delText>
        </w:r>
        <w:r w:rsidR="000E58C4" w:rsidDel="00064877">
          <w:rPr>
            <w:rFonts w:ascii="Times New Roman" w:hAnsi="Times New Roman" w:cs="Times New Roman"/>
            <w:sz w:val="24"/>
            <w:szCs w:val="24"/>
          </w:rPr>
          <w:delText>s</w:delText>
        </w:r>
        <w:r w:rsidRPr="007400BF" w:rsidDel="00064877">
          <w:rPr>
            <w:rFonts w:ascii="Times New Roman" w:hAnsi="Times New Roman" w:cs="Times New Roman"/>
            <w:sz w:val="24"/>
            <w:szCs w:val="24"/>
          </w:rPr>
          <w:delText>truct</w:delText>
        </w:r>
      </w:del>
      <w:r w:rsidRPr="007400BF">
        <w:rPr>
          <w:rFonts w:ascii="Times New Roman" w:hAnsi="Times New Roman" w:cs="Times New Roman"/>
          <w:sz w:val="24"/>
          <w:szCs w:val="24"/>
        </w:rPr>
        <w:t xml:space="preserve"> does</w:t>
      </w:r>
      <w:r w:rsidR="00333E31">
        <w:rPr>
          <w:rFonts w:ascii="Times New Roman" w:hAnsi="Times New Roman" w:cs="Times New Roman"/>
          <w:sz w:val="24"/>
          <w:szCs w:val="24"/>
        </w:rPr>
        <w:t xml:space="preserve"> not split </w:t>
      </w:r>
      <w:del w:id="85" w:author="Beck, Marcus" w:date="2016-09-07T14:40:00Z">
        <w:r w:rsidR="00333E31" w:rsidDel="00064877">
          <w:rPr>
            <w:rFonts w:ascii="Times New Roman" w:hAnsi="Times New Roman" w:cs="Times New Roman"/>
            <w:sz w:val="24"/>
            <w:szCs w:val="24"/>
          </w:rPr>
          <w:delText xml:space="preserve">apart </w:delText>
        </w:r>
      </w:del>
      <w:r w:rsidR="00333E31">
        <w:rPr>
          <w:rFonts w:ascii="Times New Roman" w:hAnsi="Times New Roman" w:cs="Times New Roman"/>
          <w:sz w:val="24"/>
          <w:szCs w:val="24"/>
        </w:rPr>
        <w:t xml:space="preserve">the </w:t>
      </w:r>
      <w:del w:id="86" w:author="Beck, Marcus" w:date="2016-09-07T14:40:00Z">
        <w:r w:rsidR="00333E31" w:rsidDel="00064877">
          <w:rPr>
            <w:rFonts w:ascii="Times New Roman" w:hAnsi="Times New Roman" w:cs="Times New Roman"/>
            <w:sz w:val="24"/>
            <w:szCs w:val="24"/>
          </w:rPr>
          <w:delText>effective</w:delText>
        </w:r>
      </w:del>
      <w:del w:id="87" w:author="Beck, Marcus" w:date="2016-09-07T14:41:00Z">
        <w:r w:rsidR="00333E31" w:rsidDel="00064877">
          <w:rPr>
            <w:rFonts w:ascii="Times New Roman" w:hAnsi="Times New Roman" w:cs="Times New Roman"/>
            <w:sz w:val="24"/>
            <w:szCs w:val="24"/>
          </w:rPr>
          <w:delText xml:space="preserve"> </w:delText>
        </w:r>
      </w:del>
      <w:r w:rsidRPr="007400BF">
        <w:rPr>
          <w:rFonts w:ascii="Times New Roman" w:hAnsi="Times New Roman" w:cs="Times New Roman"/>
          <w:sz w:val="24"/>
          <w:szCs w:val="24"/>
        </w:rPr>
        <w:t xml:space="preserve">degrees of freedom among the three interacting </w:t>
      </w:r>
      <w:del w:id="88" w:author="Beck, Marcus" w:date="2016-09-07T14:40:00Z">
        <w:r w:rsidRPr="007400BF" w:rsidDel="00064877">
          <w:rPr>
            <w:rFonts w:ascii="Times New Roman" w:hAnsi="Times New Roman" w:cs="Times New Roman"/>
            <w:sz w:val="24"/>
            <w:szCs w:val="24"/>
          </w:rPr>
          <w:delText>parameters</w:delText>
        </w:r>
      </w:del>
      <w:ins w:id="89" w:author="Beck, Marcus" w:date="2016-09-07T14:40:00Z">
        <w:r w:rsidR="00064877">
          <w:rPr>
            <w:rFonts w:ascii="Times New Roman" w:hAnsi="Times New Roman" w:cs="Times New Roman"/>
            <w:sz w:val="24"/>
            <w:szCs w:val="24"/>
          </w:rPr>
          <w:t>variables</w:t>
        </w:r>
      </w:ins>
      <w:r w:rsidRPr="007400BF">
        <w:rPr>
          <w:rFonts w:ascii="Times New Roman" w:hAnsi="Times New Roman" w:cs="Times New Roman"/>
          <w:sz w:val="24"/>
          <w:szCs w:val="24"/>
        </w:rPr>
        <w:t>.</w:t>
      </w:r>
    </w:p>
    <w:p w14:paraId="67F86700" w14:textId="49423BF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predicted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r w:rsidR="00333E31">
        <w:rPr>
          <w:rFonts w:ascii="Times New Roman" w:hAnsi="Times New Roman" w:cs="Times New Roman"/>
          <w:sz w:val="24"/>
          <w:szCs w:val="24"/>
        </w:rPr>
        <w:t xml:space="preserve"> each model generally followed </w:t>
      </w:r>
      <w:r w:rsidRPr="007400BF">
        <w:rPr>
          <w:rFonts w:ascii="Times New Roman" w:hAnsi="Times New Roman" w:cs="Times New Roman"/>
          <w:sz w:val="24"/>
          <w:szCs w:val="24"/>
        </w:rPr>
        <w:t>patterns in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 1986 to 2014 (Figure 3). At LE1.2, eac</w:t>
      </w:r>
      <w:r w:rsidR="006222A8">
        <w:rPr>
          <w:rFonts w:ascii="Times New Roman" w:hAnsi="Times New Roman" w:cs="Times New Roman"/>
          <w:sz w:val="24"/>
          <w:szCs w:val="24"/>
        </w:rPr>
        <w:t xml:space="preserve">h model showed seasonal minima </w:t>
      </w:r>
      <w:r w:rsidRPr="007400BF">
        <w:rPr>
          <w:rFonts w:ascii="Times New Roman" w:hAnsi="Times New Roman" w:cs="Times New Roman"/>
          <w:sz w:val="24"/>
          <w:szCs w:val="24"/>
        </w:rPr>
        <w:t>typically in November, whereas maximum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observed in a spring bloom, typically March or April (Figure 4). A secondary, smaller seasonal peak was also observed i</w:t>
      </w:r>
      <w:r w:rsidR="009D4FCA">
        <w:rPr>
          <w:rFonts w:ascii="Times New Roman" w:hAnsi="Times New Roman" w:cs="Times New Roman"/>
          <w:sz w:val="24"/>
          <w:szCs w:val="24"/>
        </w:rPr>
        <w:t xml:space="preserve">n late summer from bottom-layer </w:t>
      </w:r>
      <w:r w:rsidRPr="007400BF">
        <w:rPr>
          <w:rFonts w:ascii="Times New Roman" w:hAnsi="Times New Roman" w:cs="Times New Roman"/>
          <w:sz w:val="24"/>
          <w:szCs w:val="24"/>
        </w:rPr>
        <w:t xml:space="preserve">regeneration and upward nutrient transport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Seasonal variation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at TF1.6 was noticeably different with an initial peak typically observed in May and a larger dominant bloom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in September or October (Figure 4). Elevated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were also more prolonged than those at LE1.2 with only a slight decrease between the two seasonal blooms. A seasonal minimum was typically observed i</w:t>
      </w:r>
      <w:r w:rsidR="00333E31">
        <w:rPr>
          <w:rFonts w:ascii="Times New Roman" w:hAnsi="Times New Roman" w:cs="Times New Roman"/>
          <w:sz w:val="24"/>
          <w:szCs w:val="24"/>
        </w:rPr>
        <w:t>n December or January, followed</w:t>
      </w:r>
      <w:r w:rsidRPr="007400BF">
        <w:rPr>
          <w:rFonts w:ascii="Times New Roman" w:hAnsi="Times New Roman" w:cs="Times New Roman"/>
          <w:sz w:val="24"/>
          <w:szCs w:val="24"/>
        </w:rPr>
        <w:t xml:space="preserve"> by a rapid increase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in the following months. Differences in magnitude of the seasonal range were also less </w:t>
      </w:r>
      <w:r w:rsidR="00A7471A" w:rsidRPr="007400BF">
        <w:rPr>
          <w:rFonts w:ascii="Times New Roman" w:hAnsi="Times New Roman" w:cs="Times New Roman"/>
          <w:sz w:val="24"/>
          <w:szCs w:val="24"/>
        </w:rPr>
        <w:t>pronounced</w:t>
      </w:r>
      <w:r w:rsidRPr="007400BF">
        <w:rPr>
          <w:rFonts w:ascii="Times New Roman" w:hAnsi="Times New Roman" w:cs="Times New Roman"/>
          <w:sz w:val="24"/>
          <w:szCs w:val="24"/>
        </w:rPr>
        <w:t xml:space="preserve"> at LE1.2 compared to TF1.6, with differences throughout the year approximately 3 </w:t>
      </w:r>
      <w:r w:rsidRPr="00333E31">
        <w:rPr>
          <w:rFonts w:ascii="Times New Roman" w:hAnsi="Times New Roman" w:cs="Times New Roman"/>
          <w:i/>
          <w:sz w:val="24"/>
          <w:szCs w:val="24"/>
        </w:rPr>
        <w:t>µ</w:t>
      </w:r>
      <w:r w:rsidRPr="007400BF">
        <w:rPr>
          <w:rFonts w:ascii="Times New Roman" w:hAnsi="Times New Roman" w:cs="Times New Roman"/>
          <w:sz w:val="24"/>
          <w:szCs w:val="24"/>
        </w:rPr>
        <w:t>g/L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(arithmetic) at LE1.2 and 7 </w:t>
      </w:r>
      <w:r w:rsidRPr="00333E31">
        <w:rPr>
          <w:rFonts w:ascii="Times New Roman" w:hAnsi="Times New Roman" w:cs="Times New Roman"/>
          <w:i/>
          <w:sz w:val="24"/>
          <w:szCs w:val="24"/>
        </w:rPr>
        <w:t>µ</w:t>
      </w:r>
      <w:r w:rsidRPr="007400BF">
        <w:rPr>
          <w:rFonts w:ascii="Times New Roman" w:hAnsi="Times New Roman" w:cs="Times New Roman"/>
          <w:sz w:val="24"/>
          <w:szCs w:val="24"/>
        </w:rPr>
        <w:t>g/L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Visual evaluation of seasonal trends suggested each model provided s</w:t>
      </w:r>
      <w:r w:rsidR="00981CFA">
        <w:rPr>
          <w:rFonts w:ascii="Times New Roman" w:hAnsi="Times New Roman" w:cs="Times New Roman"/>
          <w:sz w:val="24"/>
          <w:szCs w:val="24"/>
        </w:rPr>
        <w:t xml:space="preserve">imilar results, although WRTDS </w:t>
      </w:r>
      <w:r w:rsidR="00117BB7">
        <w:rPr>
          <w:rFonts w:ascii="Times New Roman" w:hAnsi="Times New Roman" w:cs="Times New Roman"/>
          <w:sz w:val="24"/>
          <w:szCs w:val="24"/>
        </w:rPr>
        <w:t xml:space="preserve">predictions had slightly </w:t>
      </w:r>
      <w:r w:rsidRPr="007400BF">
        <w:rPr>
          <w:rFonts w:ascii="Times New Roman" w:hAnsi="Times New Roman" w:cs="Times New Roman"/>
          <w:sz w:val="24"/>
          <w:szCs w:val="24"/>
        </w:rPr>
        <w:t>better fits at the extreme ends of the distribution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(Figure 3a). Normalized predictions for both models</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were visually distinc</w:t>
      </w:r>
      <w:r w:rsidR="00333E31">
        <w:rPr>
          <w:rFonts w:ascii="Times New Roman" w:hAnsi="Times New Roman" w:cs="Times New Roman"/>
          <w:sz w:val="24"/>
          <w:szCs w:val="24"/>
        </w:rPr>
        <w:t xml:space="preserve">t from the non-flow-normalized </w:t>
      </w:r>
      <w:r w:rsidRPr="007400BF">
        <w:rPr>
          <w:rFonts w:ascii="Times New Roman" w:hAnsi="Times New Roman" w:cs="Times New Roman"/>
          <w:sz w:val="24"/>
          <w:szCs w:val="24"/>
        </w:rPr>
        <w:t>predic</w:t>
      </w:r>
      <w:r w:rsidR="00333E31">
        <w:rPr>
          <w:rFonts w:ascii="Times New Roman" w:hAnsi="Times New Roman" w:cs="Times New Roman"/>
          <w:sz w:val="24"/>
          <w:szCs w:val="24"/>
        </w:rPr>
        <w:t>tions such that seasonal minima</w:t>
      </w:r>
      <w:r w:rsidRPr="007400BF">
        <w:rPr>
          <w:rFonts w:ascii="Times New Roman" w:hAnsi="Times New Roman" w:cs="Times New Roman"/>
          <w:sz w:val="24"/>
          <w:szCs w:val="24"/>
        </w:rPr>
        <w:t xml:space="preserve"> and maxima and extreme predictions were not observed with the normalized values. Overall, both models had </w:t>
      </w:r>
      <w:r w:rsidR="00333E31">
        <w:rPr>
          <w:rFonts w:ascii="Times New Roman" w:hAnsi="Times New Roman" w:cs="Times New Roman"/>
          <w:sz w:val="24"/>
          <w:szCs w:val="24"/>
        </w:rPr>
        <w:t xml:space="preserve">predictions that provided </w:t>
      </w:r>
      <w:r w:rsidRPr="007400BF">
        <w:rPr>
          <w:rFonts w:ascii="Times New Roman" w:hAnsi="Times New Roman" w:cs="Times New Roman"/>
          <w:sz w:val="24"/>
          <w:szCs w:val="24"/>
        </w:rPr>
        <w:t>a mo</w:t>
      </w:r>
      <w:r w:rsidR="00333E31">
        <w:rPr>
          <w:rFonts w:ascii="Times New Roman" w:hAnsi="Times New Roman" w:cs="Times New Roman"/>
          <w:sz w:val="24"/>
          <w:szCs w:val="24"/>
        </w:rPr>
        <w:t xml:space="preserve">re adequate visual description </w:t>
      </w:r>
      <w:r w:rsidRPr="007400BF">
        <w:rPr>
          <w:rFonts w:ascii="Times New Roman" w:hAnsi="Times New Roman" w:cs="Times New Roman"/>
          <w:sz w:val="24"/>
          <w:szCs w:val="24"/>
        </w:rPr>
        <w:t xml:space="preserve">of the </w:t>
      </w:r>
      <w:r w:rsidRPr="007400BF">
        <w:rPr>
          <w:rFonts w:ascii="Times New Roman" w:hAnsi="Times New Roman" w:cs="Times New Roman"/>
          <w:sz w:val="24"/>
          <w:szCs w:val="24"/>
        </w:rPr>
        <w:lastRenderedPageBreak/>
        <w:t>range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as compared to LE1.2 where observed values lower or higher than the predictions were more common.</w:t>
      </w:r>
    </w:p>
    <w:p w14:paraId="3F944FB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Quantitative summaries of model fit by site indicated that performance between sites and models was similar, wi</w:t>
      </w:r>
      <w:r w:rsidR="00333E31">
        <w:rPr>
          <w:rFonts w:ascii="Times New Roman" w:hAnsi="Times New Roman" w:cs="Times New Roman"/>
          <w:sz w:val="24"/>
          <w:szCs w:val="24"/>
        </w:rPr>
        <w:t xml:space="preserve">th RMSE ranging from a minimum </w:t>
      </w:r>
      <w:r w:rsidRPr="007400BF">
        <w:rPr>
          <w:rFonts w:ascii="Times New Roman" w:hAnsi="Times New Roman" w:cs="Times New Roman"/>
          <w:sz w:val="24"/>
          <w:szCs w:val="24"/>
        </w:rPr>
        <w:t>of 0.50 at TF1.6 for</w:t>
      </w:r>
      <w:r w:rsidR="00333E31">
        <w:rPr>
          <w:rFonts w:ascii="Times New Roman" w:hAnsi="Times New Roman" w:cs="Times New Roman"/>
          <w:sz w:val="24"/>
          <w:szCs w:val="24"/>
        </w:rPr>
        <w:t xml:space="preserve"> GAM predictions and a maximum </w:t>
      </w:r>
      <w:r w:rsidRPr="007400BF">
        <w:rPr>
          <w:rFonts w:ascii="Times New Roman" w:hAnsi="Times New Roman" w:cs="Times New Roman"/>
          <w:sz w:val="24"/>
          <w:szCs w:val="24"/>
        </w:rPr>
        <w:t>of 0.52 at TF1.6 for WRTDS predictions (Table 2). Overall, b</w:t>
      </w:r>
      <w:r w:rsidR="00333E31">
        <w:rPr>
          <w:rFonts w:ascii="Times New Roman" w:hAnsi="Times New Roman" w:cs="Times New Roman"/>
          <w:sz w:val="24"/>
          <w:szCs w:val="24"/>
        </w:rPr>
        <w:t>oth models performed similarly,</w:t>
      </w:r>
      <w:r w:rsidRPr="007400BF">
        <w:rPr>
          <w:rFonts w:ascii="Times New Roman" w:hAnsi="Times New Roman" w:cs="Times New Roman"/>
          <w:sz w:val="24"/>
          <w:szCs w:val="24"/>
        </w:rPr>
        <w:t xml:space="preserve"> although WRTDS had slightly better performance at LE1.2 and GAMs had slightly better performance at TF1.6 (Table 2). Fit by different time periods generally showed agreement between methods during periods when performance was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high or low. For LE1.2, both models had the worst fit during the 2001-2007 annual period (RMSE 0.61 for GAMs, RMSE 0.60 for WRTDS), the April-May-June (AMJ) seasonal periods (0.64 for GAMs, 0.64 for</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WRTDS), and periods of high flow (0.64 for GAMs, 0.63 for WRTDS). For TF1.6, models had the worst fit during the 1994-2000 annual period (0.55 for GAMs, 0.58 for WRTDS) and the AMJ seasonal period (0.54 for GAMs, 0.58 for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Errors between models were comparable for all flow periods at TF1.6, with the exception of lower errors during low flow (0.45 for GAMs,</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0.46 for WRTDS). In general, model performance was partially linked to flow such that fit was improved during periods of low flow, including seasonal or annual periods of low flow. For example, both models at both sites had the best fit during the July-August-September (JAS) period when seasonal flow was minimized (Table 2 and Figure 2).</w:t>
      </w:r>
    </w:p>
    <w:p w14:paraId="37C28B07"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Results as annual aggregations suggested that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patterns between years have not been constant and are considerably different between sites (Figure 3b). Both models showed a gradual and consistent increase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LE1.2, with values increasing by approximately 1.5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(arithmetic) from 1986 to 2014. Predictions at TF1.6 did not show a similar increase from the beginning to the end of the time series, although a dramatic decrease from approximately 12 </w:t>
      </w:r>
      <w:r w:rsidRPr="00117BB7">
        <w:rPr>
          <w:rFonts w:ascii="Times New Roman" w:hAnsi="Times New Roman" w:cs="Times New Roman"/>
          <w:i/>
          <w:sz w:val="24"/>
          <w:szCs w:val="24"/>
        </w:rPr>
        <w:lastRenderedPageBreak/>
        <w:t>µ</w:t>
      </w:r>
      <w:r w:rsidRPr="007400BF">
        <w:rPr>
          <w:rFonts w:ascii="Times New Roman" w:hAnsi="Times New Roman" w:cs="Times New Roman"/>
          <w:sz w:val="24"/>
          <w:szCs w:val="24"/>
        </w:rPr>
        <w:t xml:space="preserve">g/L to 6 </w:t>
      </w:r>
      <w:r w:rsidRPr="00117BB7">
        <w:rPr>
          <w:rFonts w:ascii="Times New Roman" w:hAnsi="Times New Roman" w:cs="Times New Roman"/>
          <w:i/>
          <w:sz w:val="24"/>
          <w:szCs w:val="24"/>
        </w:rPr>
        <w:t>µ</w:t>
      </w:r>
      <w:r w:rsidRPr="007400BF">
        <w:rPr>
          <w:rFonts w:ascii="Times New Roman" w:hAnsi="Times New Roman" w:cs="Times New Roman"/>
          <w:sz w:val="24"/>
          <w:szCs w:val="24"/>
        </w:rPr>
        <w:t>g/L from 2000 to 2006 was observed. By 2014,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returned to values similar to those prior to the initial decrease. Flow-normalized predictions that were annually averaged at each site allowed an interpretation of trends that were independent of variation in discharge or salinity (Tables 3 and 4). Overall percent change of ln-transformed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from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beginning to the end of the time ser</w:t>
      </w:r>
      <w:r w:rsidR="00333E31">
        <w:rPr>
          <w:rFonts w:ascii="Times New Roman" w:hAnsi="Times New Roman" w:cs="Times New Roman"/>
          <w:sz w:val="24"/>
          <w:szCs w:val="24"/>
        </w:rPr>
        <w:t xml:space="preserve">ies at LE1.2 was approximately </w:t>
      </w:r>
      <w:r w:rsidRPr="007400BF">
        <w:rPr>
          <w:rFonts w:ascii="Times New Roman" w:hAnsi="Times New Roman" w:cs="Times New Roman"/>
          <w:sz w:val="24"/>
          <w:szCs w:val="24"/>
        </w:rPr>
        <w:t>20% (Table 3). A slight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was observed from 1986 to 2014 (Table 4). Changes by annual, seasonal, and flow time periods at LE1.2 were comparable for each time period and model type, although some differences were observed. For ex</w:t>
      </w:r>
      <w:r w:rsidR="00981CFA">
        <w:rPr>
          <w:rFonts w:ascii="Times New Roman" w:hAnsi="Times New Roman" w:cs="Times New Roman"/>
          <w:sz w:val="24"/>
          <w:szCs w:val="24"/>
        </w:rPr>
        <w:t xml:space="preserve">ample, both models had maximum </w:t>
      </w:r>
      <w:r w:rsidRPr="007400BF">
        <w:rPr>
          <w:rFonts w:ascii="Times New Roman" w:hAnsi="Times New Roman" w:cs="Times New Roman"/>
          <w:sz w:val="24"/>
          <w:szCs w:val="24"/>
        </w:rPr>
        <w:t>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the different flow periods for high levels of flow at LE1.2 (25.1% for GAMs, 22.3% for WRTDS). Trends by different time periods were more apparent for TF</w:t>
      </w:r>
      <w:r w:rsidR="00333E31">
        <w:rPr>
          <w:rFonts w:ascii="Times New Roman" w:hAnsi="Times New Roman" w:cs="Times New Roman"/>
          <w:sz w:val="24"/>
          <w:szCs w:val="24"/>
        </w:rPr>
        <w:t>1.6, particularly as an overall</w:t>
      </w:r>
      <w:r w:rsidRPr="007400BF">
        <w:rPr>
          <w:rFonts w:ascii="Times New Roman" w:hAnsi="Times New Roman" w:cs="Times New Roman"/>
          <w:sz w:val="24"/>
          <w:szCs w:val="24"/>
        </w:rPr>
        <w:t xml:space="preserve">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both models during the 2001–2007 period and an overall increase during the 2008–2014 period (Table 4). Seasonal changes were especially pronounced during the January-February-March (JFM) and October-November-December (OND) periods where both models showed an increase and decrease, respectively, with differences between the two (JFM</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period, 9% for GAMs, 32.7% for WRTDS; OND period, −18.2% for GAMs, −17.5%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WRTDS). Percent changes by flow quantile were also observed at TF1.6, with the most noticeable differen</w:t>
      </w:r>
      <w:r w:rsidR="00333E31">
        <w:rPr>
          <w:rFonts w:ascii="Times New Roman" w:hAnsi="Times New Roman" w:cs="Times New Roman"/>
          <w:sz w:val="24"/>
          <w:szCs w:val="24"/>
        </w:rPr>
        <w:t>ce from LE1.2</w:t>
      </w:r>
      <w:r w:rsidRPr="007400BF">
        <w:rPr>
          <w:rFonts w:ascii="Times New Roman" w:hAnsi="Times New Roman" w:cs="Times New Roman"/>
          <w:sz w:val="24"/>
          <w:szCs w:val="24"/>
        </w:rPr>
        <w:t xml:space="preserve"> being a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both high and low flow (both</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models) and relatively larger 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moderate flow.</w:t>
      </w:r>
    </w:p>
    <w:p w14:paraId="3D5C4ED4"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Comparison of model predictions</w:t>
      </w:r>
    </w:p>
    <w:p w14:paraId="1948F934" w14:textId="4CAAFAF4"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following describes direct comparisons of model results, whereas the previous section emphasized results relative to trends over time and fit to the observed data. Accordingly, direct comparisons were meant to identify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instances when models results were systematically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from each other. Table 5 compares average differences and RMS</w:t>
      </w:r>
      <w:ins w:id="90" w:author="Beck, Marcus" w:date="2016-09-08T11:46:00Z">
        <w:r w:rsidR="009C2EE8">
          <w:rPr>
            <w:rFonts w:ascii="Times New Roman" w:hAnsi="Times New Roman" w:cs="Times New Roman"/>
            <w:sz w:val="24"/>
            <w:szCs w:val="24"/>
          </w:rPr>
          <w:t>D</w:t>
        </w:r>
      </w:ins>
      <w:del w:id="91" w:author="Beck, Marcus" w:date="2016-09-08T11:46:00Z">
        <w:r w:rsidRPr="007400BF" w:rsidDel="009C2EE8">
          <w:rPr>
            <w:rFonts w:ascii="Times New Roman" w:hAnsi="Times New Roman" w:cs="Times New Roman"/>
            <w:sz w:val="24"/>
            <w:szCs w:val="24"/>
          </w:rPr>
          <w:delText>E</w:delText>
        </w:r>
      </w:del>
      <w:r w:rsidRPr="007400BF">
        <w:rPr>
          <w:rFonts w:ascii="Times New Roman" w:hAnsi="Times New Roman" w:cs="Times New Roman"/>
          <w:sz w:val="24"/>
          <w:szCs w:val="24"/>
        </w:rPr>
        <w:t xml:space="preserve"> of results between </w:t>
      </w:r>
      <w:r w:rsidRPr="007400BF">
        <w:rPr>
          <w:rFonts w:ascii="Times New Roman" w:hAnsi="Times New Roman" w:cs="Times New Roman"/>
          <w:sz w:val="24"/>
          <w:szCs w:val="24"/>
        </w:rPr>
        <w:lastRenderedPageBreak/>
        <w:t>each model for the complete time series and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subsets by annual, seasonal, and flow periods. Overall, differences between the models were minor wi</w:t>
      </w:r>
      <w:r w:rsidR="00333E31">
        <w:rPr>
          <w:rFonts w:ascii="Times New Roman" w:hAnsi="Times New Roman" w:cs="Times New Roman"/>
          <w:sz w:val="24"/>
          <w:szCs w:val="24"/>
        </w:rPr>
        <w:t xml:space="preserve">th most percent differences not </w:t>
      </w:r>
      <w:r w:rsidRPr="007400BF">
        <w:rPr>
          <w:rFonts w:ascii="Times New Roman" w:hAnsi="Times New Roman" w:cs="Times New Roman"/>
          <w:sz w:val="24"/>
          <w:szCs w:val="24"/>
        </w:rPr>
        <w:t>exceeding 1% and no RMS</w:t>
      </w:r>
      <w:ins w:id="92" w:author="Beck, Marcus" w:date="2016-09-08T11:46:00Z">
        <w:r w:rsidR="009C2EE8">
          <w:rPr>
            <w:rFonts w:ascii="Times New Roman" w:hAnsi="Times New Roman" w:cs="Times New Roman"/>
            <w:sz w:val="24"/>
            <w:szCs w:val="24"/>
          </w:rPr>
          <w:t>D</w:t>
        </w:r>
      </w:ins>
      <w:del w:id="93" w:author="Beck, Marcus" w:date="2016-09-08T11:46:00Z">
        <w:r w:rsidRPr="007400BF" w:rsidDel="009C2EE8">
          <w:rPr>
            <w:rFonts w:ascii="Times New Roman" w:hAnsi="Times New Roman" w:cs="Times New Roman"/>
            <w:sz w:val="24"/>
            <w:szCs w:val="24"/>
          </w:rPr>
          <w:delText>E</w:delText>
        </w:r>
      </w:del>
      <w:r w:rsidRPr="007400BF">
        <w:rPr>
          <w:rFonts w:ascii="Times New Roman" w:hAnsi="Times New Roman" w:cs="Times New Roman"/>
          <w:sz w:val="24"/>
          <w:szCs w:val="24"/>
        </w:rPr>
        <w:t xml:space="preserve"> values exceeding 0.15. Model differences between different time periods were not apparent for either station, although the largest average difference was observed at TF1.6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2008–2014 time period (3.1%, WRTDS greater than GAMs).</w:t>
      </w:r>
    </w:p>
    <w:p w14:paraId="1F8CFFBB" w14:textId="15FE3D02"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Regressions c</w:t>
      </w:r>
      <w:r w:rsidR="00333E31">
        <w:rPr>
          <w:rFonts w:ascii="Times New Roman" w:hAnsi="Times New Roman" w:cs="Times New Roman"/>
          <w:sz w:val="24"/>
          <w:szCs w:val="24"/>
        </w:rPr>
        <w:t xml:space="preserve">omparing model results (WRTDS as response, GAMs </w:t>
      </w:r>
      <w:r w:rsidRPr="007400BF">
        <w:rPr>
          <w:rFonts w:ascii="Times New Roman" w:hAnsi="Times New Roman" w:cs="Times New Roman"/>
          <w:sz w:val="24"/>
          <w:szCs w:val="24"/>
        </w:rPr>
        <w:t>as predictor) provided additional information about ove</w:t>
      </w:r>
      <w:r w:rsidR="00333E31">
        <w:rPr>
          <w:rFonts w:ascii="Times New Roman" w:hAnsi="Times New Roman" w:cs="Times New Roman"/>
          <w:sz w:val="24"/>
          <w:szCs w:val="24"/>
        </w:rPr>
        <w:t>rall differences (significantly</w:t>
      </w:r>
      <w:r w:rsidRPr="007400BF">
        <w:rPr>
          <w:rFonts w:ascii="Times New Roman" w:hAnsi="Times New Roman" w:cs="Times New Roman"/>
          <w:sz w:val="24"/>
          <w:szCs w:val="24"/>
        </w:rPr>
        <w:t xml:space="preserve"> different intercept) and differences between the models that varied for different values (significantly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slope) (Table 6,</w:t>
      </w:r>
      <w:r w:rsidR="009D4FCA">
        <w:rPr>
          <w:rFonts w:ascii="Times New Roman" w:hAnsi="Times New Roman" w:cs="Times New Roman"/>
          <w:sz w:val="24"/>
          <w:szCs w:val="24"/>
        </w:rPr>
        <w:t xml:space="preserve"> </w:t>
      </w:r>
      <w:del w:id="94" w:author="Beck, Marcus" w:date="2016-09-07T09:29:00Z">
        <w:r w:rsidRPr="007400BF" w:rsidDel="00850D61">
          <w:rPr>
            <w:rFonts w:ascii="Times New Roman" w:hAnsi="Times New Roman" w:cs="Times New Roman"/>
            <w:sz w:val="24"/>
            <w:szCs w:val="24"/>
          </w:rPr>
          <w:delText>Figure 5</w:delText>
        </w:r>
      </w:del>
      <w:ins w:id="95" w:author="Beck, Marcus" w:date="2016-09-07T09:29:00Z">
        <w:r w:rsidR="00850D61">
          <w:rPr>
            <w:rFonts w:ascii="Times New Roman" w:hAnsi="Times New Roman" w:cs="Times New Roman"/>
            <w:sz w:val="24"/>
            <w:szCs w:val="24"/>
          </w:rPr>
          <w:t xml:space="preserve">Appendix </w:t>
        </w:r>
      </w:ins>
      <w:ins w:id="96"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xml:space="preserve">). Significant differences were observed for the entire time series such that estimated intercepts and slopes were different from zero and one, respectively, for both stations and model predictions </w:t>
      </w:r>
      <w:r w:rsidR="00333E31">
        <w:rPr>
          <w:rFonts w:ascii="Times New Roman" w:hAnsi="Times New Roman" w:cs="Times New Roman"/>
          <w:sz w:val="24"/>
          <w:szCs w:val="24"/>
        </w:rPr>
        <w:t>(observed and flow-normalized),</w:t>
      </w:r>
      <w:r w:rsidRPr="007400BF">
        <w:rPr>
          <w:rFonts w:ascii="Times New Roman" w:hAnsi="Times New Roman" w:cs="Times New Roman"/>
          <w:sz w:val="24"/>
          <w:szCs w:val="24"/>
        </w:rPr>
        <w:t xml:space="preserve"> excluding intercepts and slopes for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flow-normalized</w:t>
      </w:r>
      <w:r w:rsidR="00333E31">
        <w:rPr>
          <w:rFonts w:ascii="Times New Roman" w:hAnsi="Times New Roman" w:cs="Times New Roman"/>
          <w:sz w:val="24"/>
          <w:szCs w:val="24"/>
        </w:rPr>
        <w:t xml:space="preserve"> predictions at TF1.6 (</w:t>
      </w:r>
      <w:r w:rsidR="00333E31" w:rsidRPr="00333E31">
        <w:rPr>
          <w:rFonts w:ascii="Times New Roman" w:hAnsi="Times New Roman" w:cs="Times New Roman"/>
          <w:i/>
          <w:sz w:val="24"/>
          <w:szCs w:val="24"/>
        </w:rPr>
        <w:t>β</w:t>
      </w:r>
      <w:r w:rsidR="00333E31" w:rsidRPr="00333E31">
        <w:rPr>
          <w:rFonts w:ascii="Times New Roman" w:hAnsi="Times New Roman" w:cs="Times New Roman"/>
          <w:sz w:val="24"/>
          <w:szCs w:val="24"/>
          <w:vertAlign w:val="subscript"/>
        </w:rPr>
        <w:t>0</w:t>
      </w:r>
      <w:r w:rsidR="00333E31">
        <w:rPr>
          <w:rFonts w:ascii="Times New Roman" w:hAnsi="Times New Roman" w:cs="Times New Roman"/>
          <w:sz w:val="24"/>
          <w:szCs w:val="24"/>
        </w:rPr>
        <w:t>, norm</w:t>
      </w:r>
      <w:r w:rsidRPr="007400BF">
        <w:rPr>
          <w:rFonts w:ascii="Times New Roman" w:hAnsi="Times New Roman" w:cs="Times New Roman"/>
          <w:sz w:val="24"/>
          <w:szCs w:val="24"/>
        </w:rPr>
        <w:t xml:space="preserve"> and </w:t>
      </w:r>
      <w:r w:rsidRPr="00333E31">
        <w:rPr>
          <w:rFonts w:ascii="Times New Roman" w:hAnsi="Times New Roman" w:cs="Times New Roman"/>
          <w:i/>
          <w:sz w:val="24"/>
          <w:szCs w:val="24"/>
        </w:rPr>
        <w:t>β</w:t>
      </w:r>
      <w:r w:rsidRPr="00333E31">
        <w:rPr>
          <w:rFonts w:ascii="Times New Roman" w:hAnsi="Times New Roman" w:cs="Times New Roman"/>
          <w:sz w:val="24"/>
          <w:szCs w:val="24"/>
          <w:vertAlign w:val="subscript"/>
        </w:rPr>
        <w:t>1</w:t>
      </w:r>
      <w:r w:rsidRPr="007400BF">
        <w:rPr>
          <w:rFonts w:ascii="Times New Roman" w:hAnsi="Times New Roman" w:cs="Times New Roman"/>
          <w:sz w:val="24"/>
          <w:szCs w:val="24"/>
        </w:rPr>
        <w:t xml:space="preserve">, norm). Differences were also observed for the time period subsets, with the most obvious differences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for the seasonal aggregations. For example, all comparisons between the models for both sites and model predictions had intercept estimates significantly greater than zero and slope estimates significantly less than one for the AMJ period (Table 6). For almost all significant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differences, intercept estimates were greater than zero and slope estimates were less than one. Visual comparisons of results in</w:t>
      </w:r>
      <w:r w:rsidR="00333E31">
        <w:rPr>
          <w:rFonts w:ascii="Times New Roman" w:hAnsi="Times New Roman" w:cs="Times New Roman"/>
          <w:sz w:val="24"/>
          <w:szCs w:val="24"/>
        </w:rPr>
        <w:t xml:space="preserve"> </w:t>
      </w:r>
      <w:del w:id="97" w:author="Beck, Marcus" w:date="2016-09-07T09:29:00Z">
        <w:r w:rsidRPr="007400BF" w:rsidDel="00850D61">
          <w:rPr>
            <w:rFonts w:ascii="Times New Roman" w:hAnsi="Times New Roman" w:cs="Times New Roman"/>
            <w:sz w:val="24"/>
            <w:szCs w:val="24"/>
          </w:rPr>
          <w:delText>Figure 5</w:delText>
        </w:r>
      </w:del>
      <w:ins w:id="98" w:author="Beck, Marcus" w:date="2016-09-07T09:29:00Z">
        <w:r w:rsidR="00850D61">
          <w:rPr>
            <w:rFonts w:ascii="Times New Roman" w:hAnsi="Times New Roman" w:cs="Times New Roman"/>
            <w:sz w:val="24"/>
            <w:szCs w:val="24"/>
          </w:rPr>
          <w:t xml:space="preserve">Appendix </w:t>
        </w:r>
      </w:ins>
      <w:ins w:id="99"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xml:space="preserve"> confirm those in Table 6, particularly differences in the seasonal aggregations.</w:t>
      </w:r>
    </w:p>
    <w:p w14:paraId="7F3B797A"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Changes in chl-a response to flow over time</w:t>
      </w:r>
    </w:p>
    <w:p w14:paraId="27B047A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described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with sufficient parameterization of input variables to evaluate variation with flow changes over time. As in Beck and Hagy III (2015), changes in the relationship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w:t>
      </w:r>
      <w:r w:rsidR="002845E6">
        <w:rPr>
          <w:rFonts w:ascii="Times New Roman" w:hAnsi="Times New Roman" w:cs="Times New Roman"/>
          <w:sz w:val="24"/>
          <w:szCs w:val="24"/>
        </w:rPr>
        <w:t xml:space="preserve">can be evaluated by predicting </w:t>
      </w:r>
      <w:r w:rsidRPr="007400BF">
        <w:rPr>
          <w:rFonts w:ascii="Times New Roman" w:hAnsi="Times New Roman" w:cs="Times New Roman"/>
          <w:sz w:val="24"/>
          <w:szCs w:val="24"/>
        </w:rPr>
        <w:t>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across the range </w:t>
      </w:r>
      <w:r w:rsidRPr="007400BF">
        <w:rPr>
          <w:rFonts w:ascii="Times New Roman" w:hAnsi="Times New Roman" w:cs="Times New Roman"/>
          <w:sz w:val="24"/>
          <w:szCs w:val="24"/>
        </w:rPr>
        <w:lastRenderedPageBreak/>
        <w:t>of observed flow (or salinity) values for each year in the time series. Visual information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obtained from these plots are useful to identify periods of time when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or was not related to</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changes in flow and may also lead to the development of hypotheses regarding changes in drivers of water quality, e.g., temporal shifts in point-sources to non-point sources of pollution (Hirsch</w:t>
      </w:r>
      <w:r w:rsidR="00333E31">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Beck and Hagy III 2015). The only difference between the models in creating the plots is that the three-dimensional prediction grid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flow, and time created during model fitting is used for WRTDS, whereas the plots for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are based on post-hoc model predictions with covariates defined to vary over a regular grid.</w:t>
      </w:r>
    </w:p>
    <w:p w14:paraId="30B91E0B" w14:textId="7AF4D85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Figure </w:t>
      </w:r>
      <w:del w:id="100" w:author="Beck, Marcus" w:date="2016-09-07T09:59:00Z">
        <w:r w:rsidRPr="007400BF" w:rsidDel="00161B36">
          <w:rPr>
            <w:rFonts w:ascii="Times New Roman" w:hAnsi="Times New Roman" w:cs="Times New Roman"/>
            <w:sz w:val="24"/>
            <w:szCs w:val="24"/>
          </w:rPr>
          <w:delText xml:space="preserve">6 </w:delText>
        </w:r>
      </w:del>
      <w:ins w:id="101" w:author="Beck, Marcus" w:date="2016-09-07T09:59:00Z">
        <w:r w:rsidR="00161B36">
          <w:rPr>
            <w:rFonts w:ascii="Times New Roman" w:hAnsi="Times New Roman" w:cs="Times New Roman"/>
            <w:sz w:val="24"/>
            <w:szCs w:val="24"/>
          </w:rPr>
          <w:t>5</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shows the estimated changes from each model in predicted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sa</w:t>
      </w:r>
      <w:r w:rsidR="00B74320">
        <w:rPr>
          <w:rFonts w:ascii="Times New Roman" w:hAnsi="Times New Roman" w:cs="Times New Roman"/>
          <w:sz w:val="24"/>
          <w:szCs w:val="24"/>
        </w:rPr>
        <w:t xml:space="preserve">linity (LE1.2) or flow (TF1.6) </w:t>
      </w:r>
      <w:r w:rsidRPr="007400BF">
        <w:rPr>
          <w:rFonts w:ascii="Times New Roman" w:hAnsi="Times New Roman" w:cs="Times New Roman"/>
          <w:sz w:val="24"/>
          <w:szCs w:val="24"/>
        </w:rPr>
        <w:t>across all years in the study period.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The plots are also separated by months of interest to isolate </w:t>
      </w:r>
      <w:r w:rsidR="00B74320">
        <w:rPr>
          <w:rFonts w:ascii="Times New Roman" w:hAnsi="Times New Roman" w:cs="Times New Roman"/>
          <w:sz w:val="24"/>
          <w:szCs w:val="24"/>
        </w:rPr>
        <w:t>effects of seasonal variation. Visual</w:t>
      </w:r>
      <w:r w:rsidRPr="007400BF">
        <w:rPr>
          <w:rFonts w:ascii="Times New Roman" w:hAnsi="Times New Roman" w:cs="Times New Roman"/>
          <w:sz w:val="24"/>
          <w:szCs w:val="24"/>
        </w:rPr>
        <w:t xml:space="preserve"> assessment of the plots suggests that the relationships were dynamic across the study years and varied considerably between LE1.2 and TF1.6. For example, the October plo</w:t>
      </w:r>
      <w:r w:rsidR="002845E6">
        <w:rPr>
          <w:rFonts w:ascii="Times New Roman" w:hAnsi="Times New Roman" w:cs="Times New Roman"/>
          <w:sz w:val="24"/>
          <w:szCs w:val="24"/>
        </w:rPr>
        <w:t xml:space="preserve">ts show decreasing sensitivity </w:t>
      </w:r>
      <w:r w:rsidRPr="007400BF">
        <w:rPr>
          <w:rFonts w:ascii="Times New Roman" w:hAnsi="Times New Roman" w:cs="Times New Roman"/>
          <w:sz w:val="24"/>
          <w:szCs w:val="24"/>
        </w:rPr>
        <w:t>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with increas</w:t>
      </w:r>
      <w:r w:rsidR="002845E6">
        <w:rPr>
          <w:rFonts w:ascii="Times New Roman" w:hAnsi="Times New Roman" w:cs="Times New Roman"/>
          <w:sz w:val="24"/>
          <w:szCs w:val="24"/>
        </w:rPr>
        <w:t xml:space="preserve">ing flow (decreasing salinity) </w:t>
      </w:r>
      <w:r w:rsidRPr="007400BF">
        <w:rPr>
          <w:rFonts w:ascii="Times New Roman" w:hAnsi="Times New Roman" w:cs="Times New Roman"/>
          <w:sz w:val="24"/>
          <w:szCs w:val="24"/>
        </w:rPr>
        <w:t>at LE1.2 from early to late in the time series (i.e., a strong, positive relationship changing to a weak relationship over time). Conversely, the opposite trend is</w:t>
      </w:r>
      <w:r w:rsidR="00B74320">
        <w:rPr>
          <w:rFonts w:ascii="Times New Roman" w:hAnsi="Times New Roman" w:cs="Times New Roman"/>
          <w:sz w:val="24"/>
          <w:szCs w:val="24"/>
        </w:rPr>
        <w:t xml:space="preserve"> </w:t>
      </w:r>
      <w:r w:rsidRPr="007400BF">
        <w:rPr>
          <w:rFonts w:ascii="Times New Roman" w:hAnsi="Times New Roman" w:cs="Times New Roman"/>
          <w:sz w:val="24"/>
          <w:szCs w:val="24"/>
        </w:rPr>
        <w:t>observed at TF1.6 in Octobe</w:t>
      </w:r>
      <w:r w:rsidR="00B74320">
        <w:rPr>
          <w:rFonts w:ascii="Times New Roman" w:hAnsi="Times New Roman" w:cs="Times New Roman"/>
          <w:sz w:val="24"/>
          <w:szCs w:val="24"/>
        </w:rPr>
        <w:t>r such that a weak relationship</w:t>
      </w:r>
      <w:r w:rsidRPr="007400BF">
        <w:rPr>
          <w:rFonts w:ascii="Times New Roman" w:hAnsi="Times New Roman" w:cs="Times New Roman"/>
          <w:sz w:val="24"/>
          <w:szCs w:val="24"/>
        </w:rPr>
        <w:t xml:space="preserve"> with flow is observed early in the time series and a strong, negative relationship is observed later in the time series, although overall</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has decreased over time. Additionally, both models provided similar indications of the changes over time, regardless of site or time of year. However, some differences between the models were observed. For example, WRTDS results for January at LE1.2 provided a wider range, or potentially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less stable fit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changes in the earlier years.</w:t>
      </w:r>
    </w:p>
    <w:p w14:paraId="48C26011" w14:textId="77777777" w:rsidR="00B53283" w:rsidRPr="009D4FCA" w:rsidRDefault="00AA1FC5" w:rsidP="00B86B48">
      <w:pPr>
        <w:spacing w:after="0" w:line="480" w:lineRule="auto"/>
        <w:rPr>
          <w:rFonts w:ascii="Times New Roman" w:hAnsi="Times New Roman" w:cs="Times New Roman"/>
          <w:i/>
          <w:sz w:val="24"/>
          <w:szCs w:val="24"/>
        </w:rPr>
      </w:pPr>
      <w:r w:rsidRPr="009D4FCA">
        <w:rPr>
          <w:rFonts w:ascii="Times New Roman" w:hAnsi="Times New Roman" w:cs="Times New Roman"/>
          <w:i/>
          <w:sz w:val="24"/>
          <w:szCs w:val="24"/>
        </w:rPr>
        <w:t>Flow-normalization with simulated data</w:t>
      </w:r>
    </w:p>
    <w:p w14:paraId="63EC3E5F"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WRTDS and GAMs were fit to each of the three simulated datasets, creating six models </w:t>
      </w:r>
      <w:r w:rsidRPr="007400BF">
        <w:rPr>
          <w:rFonts w:ascii="Times New Roman" w:hAnsi="Times New Roman" w:cs="Times New Roman"/>
          <w:sz w:val="24"/>
          <w:szCs w:val="24"/>
        </w:rPr>
        <w:lastRenderedPageBreak/>
        <w:t xml:space="preserve">to evaluate the general </w:t>
      </w:r>
      <w:r w:rsidR="009D4FCA">
        <w:rPr>
          <w:rFonts w:ascii="Times New Roman" w:hAnsi="Times New Roman" w:cs="Times New Roman"/>
          <w:sz w:val="24"/>
          <w:szCs w:val="24"/>
        </w:rPr>
        <w:t>fit of observed to predicted (</w:t>
      </w:r>
      <w:r w:rsidR="009D4FCA" w:rsidRPr="009D4FCA">
        <w:rPr>
          <w:rFonts w:ascii="Times New Roman" w:hAnsi="Times New Roman" w:cs="Times New Roman"/>
          <w:i/>
          <w:sz w:val="24"/>
          <w:szCs w:val="24"/>
        </w:rPr>
        <w:t>C</w:t>
      </w:r>
      <w:r w:rsidRPr="009D4FCA">
        <w:rPr>
          <w:rFonts w:ascii="Times New Roman" w:hAnsi="Times New Roman" w:cs="Times New Roman"/>
          <w:i/>
          <w:sz w:val="24"/>
          <w:szCs w:val="24"/>
        </w:rPr>
        <w:t>hl</w:t>
      </w:r>
      <w:r w:rsidRPr="009D4FCA">
        <w:rPr>
          <w:rFonts w:ascii="Times New Roman" w:hAnsi="Times New Roman" w:cs="Times New Roman"/>
          <w:i/>
          <w:sz w:val="24"/>
          <w:szCs w:val="24"/>
          <w:vertAlign w:val="subscript"/>
        </w:rPr>
        <w:t>obs</w:t>
      </w:r>
      <w:r w:rsidRPr="007400BF">
        <w:rPr>
          <w:rFonts w:ascii="Times New Roman" w:hAnsi="Times New Roman" w:cs="Times New Roman"/>
          <w:sz w:val="24"/>
          <w:szCs w:val="24"/>
        </w:rPr>
        <w:t xml:space="preserve"> </w:t>
      </w:r>
      <w:r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20" w:dyaOrig="400" w14:anchorId="4ABFD8EB">
          <v:shape id="_x0000_i1045" type="#_x0000_t75" style="width:31.25pt;height:20.4pt" o:ole="">
            <v:imagedata r:id="rId46" o:title=""/>
          </v:shape>
          <o:OLEObject Type="Embed" ProgID="Equation.3" ShapeID="_x0000_i1045" DrawAspect="Content" ObjectID="_1534941828" r:id="rId50"/>
        </w:objec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and biological to</w:t>
      </w:r>
    </w:p>
    <w:p w14:paraId="7921A650" w14:textId="2919F42A"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flow-normalized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r w:rsidR="009D4FCA" w:rsidRPr="009D4FCA">
        <w:rPr>
          <w:rFonts w:ascii="Times New Roman" w:hAnsi="Times New Roman" w:cs="Times New Roman"/>
          <w:i/>
          <w:sz w:val="24"/>
          <w:szCs w:val="24"/>
        </w:rPr>
        <w:t>Chl</w:t>
      </w:r>
      <w:r w:rsidR="009D4FCA">
        <w:rPr>
          <w:rFonts w:ascii="Times New Roman" w:hAnsi="Times New Roman" w:cs="Times New Roman"/>
          <w:i/>
          <w:sz w:val="24"/>
          <w:szCs w:val="24"/>
          <w:vertAlign w:val="subscript"/>
        </w:rPr>
        <w:t>bio</w:t>
      </w:r>
      <w:r w:rsidR="009D4FCA" w:rsidRPr="007400BF">
        <w:rPr>
          <w:rFonts w:ascii="Times New Roman" w:hAnsi="Times New Roman" w:cs="Times New Roman"/>
          <w:sz w:val="24"/>
          <w:szCs w:val="24"/>
        </w:rPr>
        <w:t xml:space="preserve"> </w:t>
      </w:r>
      <w:r w:rsidR="009D4FCA"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00" w:dyaOrig="400" w14:anchorId="3CF17A9A">
          <v:shape id="_x0000_i1046" type="#_x0000_t75" style="width:29.9pt;height:20.4pt" o:ole="">
            <v:imagedata r:id="rId51" o:title=""/>
          </v:shape>
          <o:OLEObject Type="Embed" ProgID="Equation.3" ShapeID="_x0000_i1046" DrawAspect="Content" ObjectID="_1534941829" r:id="rId52"/>
        </w:object>
      </w:r>
      <w:r w:rsidR="009D4FCA">
        <w:rPr>
          <w:rFonts w:ascii="Times New Roman" w:hAnsi="Times New Roman" w:cs="Times New Roman"/>
          <w:sz w:val="24"/>
          <w:szCs w:val="24"/>
        </w:rPr>
        <w:t>)</w:t>
      </w:r>
      <w:r w:rsidRPr="007400BF">
        <w:rPr>
          <w:rFonts w:ascii="Times New Roman" w:hAnsi="Times New Roman" w:cs="Times New Roman"/>
          <w:sz w:val="24"/>
          <w:szCs w:val="24"/>
        </w:rPr>
        <w:t>. M</w:t>
      </w:r>
      <w:r w:rsidR="009D4FCA">
        <w:rPr>
          <w:rFonts w:ascii="Times New Roman" w:hAnsi="Times New Roman" w:cs="Times New Roman"/>
          <w:sz w:val="24"/>
          <w:szCs w:val="24"/>
        </w:rPr>
        <w:t xml:space="preserve">odels were fit using identical </w:t>
      </w:r>
      <w:r w:rsidRPr="007400BF">
        <w:rPr>
          <w:rFonts w:ascii="Times New Roman" w:hAnsi="Times New Roman" w:cs="Times New Roman"/>
          <w:sz w:val="24"/>
          <w:szCs w:val="24"/>
        </w:rPr>
        <w:t>methods as those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Patuxent time seri</w:t>
      </w:r>
      <w:r w:rsidR="009D4FCA">
        <w:rPr>
          <w:rFonts w:ascii="Times New Roman" w:hAnsi="Times New Roman" w:cs="Times New Roman"/>
          <w:sz w:val="24"/>
          <w:szCs w:val="24"/>
        </w:rPr>
        <w:t xml:space="preserve">es such that an optimal window </w:t>
      </w:r>
      <w:r w:rsidRPr="007400BF">
        <w:rPr>
          <w:rFonts w:ascii="Times New Roman" w:hAnsi="Times New Roman" w:cs="Times New Roman"/>
          <w:sz w:val="24"/>
          <w:szCs w:val="24"/>
        </w:rPr>
        <w:t xml:space="preserve">width combination for WRTDS and optimal degrees of freedom for smoothing parameters with GAMs were identified. Figure </w:t>
      </w:r>
      <w:del w:id="102" w:author="Beck, Marcus" w:date="2016-09-07T10:00:00Z">
        <w:r w:rsidRPr="007400BF" w:rsidDel="00161B36">
          <w:rPr>
            <w:rFonts w:ascii="Times New Roman" w:hAnsi="Times New Roman" w:cs="Times New Roman"/>
            <w:sz w:val="24"/>
            <w:szCs w:val="24"/>
          </w:rPr>
          <w:delText xml:space="preserve">7 </w:delText>
        </w:r>
      </w:del>
      <w:ins w:id="103" w:author="Beck, Marcus" w:date="2016-09-07T10:00:00Z">
        <w:r w:rsidR="00161B36">
          <w:rPr>
            <w:rFonts w:ascii="Times New Roman" w:hAnsi="Times New Roman" w:cs="Times New Roman"/>
            <w:sz w:val="24"/>
            <w:szCs w:val="24"/>
          </w:rPr>
          <w:t>6</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is similar to Figure </w:t>
      </w:r>
      <w:del w:id="104" w:author="Beck, Marcus" w:date="2016-09-07T09:59:00Z">
        <w:r w:rsidRPr="007400BF" w:rsidDel="00161B36">
          <w:rPr>
            <w:rFonts w:ascii="Times New Roman" w:hAnsi="Times New Roman" w:cs="Times New Roman"/>
            <w:sz w:val="24"/>
            <w:szCs w:val="24"/>
          </w:rPr>
          <w:delText>6</w:delText>
        </w:r>
      </w:del>
      <w:ins w:id="105" w:author="Beck, Marcus" w:date="2016-09-07T09:59:00Z">
        <w:r w:rsidR="00161B36">
          <w:rPr>
            <w:rFonts w:ascii="Times New Roman" w:hAnsi="Times New Roman" w:cs="Times New Roman"/>
            <w:sz w:val="24"/>
            <w:szCs w:val="24"/>
          </w:rPr>
          <w:t>5</w:t>
        </w:r>
      </w:ins>
      <w:r w:rsidRPr="007400BF">
        <w:rPr>
          <w:rFonts w:ascii="Times New Roman" w:hAnsi="Times New Roman" w:cs="Times New Roman"/>
          <w:sz w:val="24"/>
          <w:szCs w:val="24"/>
        </w:rPr>
        <w:t xml:space="preserve"> and shows an example of the changing relationships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flow across the simulated time series using the results from three optimal WRTDS models. The plots show the varying effects of flow in each simulated dataset over time (no effect, constant, increasing) and that the models appropriately characterized the relationships.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For example, a changing response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w:t>
      </w:r>
      <w:del w:id="106" w:author="Beck, Marcus" w:date="2016-09-07T12:56:00Z">
        <w:r w:rsidRPr="007400BF" w:rsidDel="009D6711">
          <w:rPr>
            <w:rFonts w:ascii="Times New Roman" w:hAnsi="Times New Roman" w:cs="Times New Roman"/>
            <w:sz w:val="24"/>
            <w:szCs w:val="24"/>
          </w:rPr>
          <w:delText xml:space="preserve">salinity </w:delText>
        </w:r>
      </w:del>
      <w:ins w:id="107" w:author="Beck, Marcus" w:date="2016-09-07T12:56:00Z">
        <w:r w:rsidR="009D6711">
          <w:rPr>
            <w:rFonts w:ascii="Times New Roman" w:hAnsi="Times New Roman" w:cs="Times New Roman"/>
            <w:sz w:val="24"/>
            <w:szCs w:val="24"/>
          </w:rPr>
          <w:t>flow</w:t>
        </w:r>
        <w:r w:rsidR="009D6711"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is apparent in the third panel of Figure </w:t>
      </w:r>
      <w:del w:id="108" w:author="Beck, Marcus" w:date="2016-09-07T10:00:00Z">
        <w:r w:rsidRPr="007400BF" w:rsidDel="00161B36">
          <w:rPr>
            <w:rFonts w:ascii="Times New Roman" w:hAnsi="Times New Roman" w:cs="Times New Roman"/>
            <w:sz w:val="24"/>
            <w:szCs w:val="24"/>
          </w:rPr>
          <w:delText xml:space="preserve">7 </w:delText>
        </w:r>
      </w:del>
      <w:ins w:id="109" w:author="Beck, Marcus" w:date="2016-09-07T10:00:00Z">
        <w:r w:rsidR="00161B36">
          <w:rPr>
            <w:rFonts w:ascii="Times New Roman" w:hAnsi="Times New Roman" w:cs="Times New Roman"/>
            <w:sz w:val="24"/>
            <w:szCs w:val="24"/>
          </w:rPr>
          <w:t>6</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such that no response is observed</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early in the time series followed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by an increase in the response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lat</w:t>
      </w:r>
      <w:r w:rsidR="00866E20">
        <w:rPr>
          <w:rFonts w:ascii="Times New Roman" w:hAnsi="Times New Roman" w:cs="Times New Roman"/>
          <w:sz w:val="24"/>
          <w:szCs w:val="24"/>
        </w:rPr>
        <w:t xml:space="preserve">er in the time series. Similar </w:t>
      </w:r>
      <w:r w:rsidRPr="007400BF">
        <w:rPr>
          <w:rFonts w:ascii="Times New Roman" w:hAnsi="Times New Roman" w:cs="Times New Roman"/>
          <w:sz w:val="24"/>
          <w:szCs w:val="24"/>
        </w:rPr>
        <w:t>patterns were observed for the GAMs</w:t>
      </w:r>
      <w:r w:rsidR="00E0294F">
        <w:rPr>
          <w:rFonts w:ascii="Times New Roman" w:hAnsi="Times New Roman" w:cs="Times New Roman"/>
          <w:sz w:val="24"/>
          <w:szCs w:val="24"/>
        </w:rPr>
        <w:t>, although there is some suggestion that GAMs are not separating the effect of flow and time as completely as WRTDS</w:t>
      </w:r>
      <w:ins w:id="110" w:author="Beck, Marcus" w:date="2016-09-07T12:59:00Z">
        <w:r w:rsidR="009D6711">
          <w:rPr>
            <w:rFonts w:ascii="Times New Roman" w:hAnsi="Times New Roman" w:cs="Times New Roman"/>
            <w:sz w:val="24"/>
            <w:szCs w:val="24"/>
          </w:rPr>
          <w:t xml:space="preserve">.  Specifically, results for WRTDS with no influence and a constant influence of flow showed less variation </w:t>
        </w:r>
      </w:ins>
      <w:ins w:id="111" w:author="Beck, Marcus" w:date="2016-09-07T13:01:00Z">
        <w:r w:rsidR="009D6711">
          <w:rPr>
            <w:rFonts w:ascii="Times New Roman" w:hAnsi="Times New Roman" w:cs="Times New Roman"/>
            <w:sz w:val="24"/>
            <w:szCs w:val="24"/>
          </w:rPr>
          <w:t xml:space="preserve">than GAMs </w:t>
        </w:r>
      </w:ins>
      <w:ins w:id="112" w:author="Beck, Marcus" w:date="2016-09-07T12:59:00Z">
        <w:r w:rsidR="009D6711">
          <w:rPr>
            <w:rFonts w:ascii="Times New Roman" w:hAnsi="Times New Roman" w:cs="Times New Roman"/>
            <w:sz w:val="24"/>
            <w:szCs w:val="24"/>
          </w:rPr>
          <w:t xml:space="preserve">in the </w:t>
        </w:r>
      </w:ins>
      <w:ins w:id="113" w:author="Beck, Marcus" w:date="2016-09-07T13:00:00Z">
        <w:r w:rsidR="009D6711">
          <w:rPr>
            <w:rFonts w:ascii="Times New Roman" w:hAnsi="Times New Roman" w:cs="Times New Roman"/>
            <w:sz w:val="24"/>
            <w:szCs w:val="24"/>
          </w:rPr>
          <w:t xml:space="preserve">relationship between chlorophyll and flow over time, consistent with the </w:t>
        </w:r>
      </w:ins>
      <w:ins w:id="114" w:author="Beck, Marcus" w:date="2016-09-07T13:01:00Z">
        <w:r w:rsidR="009D6711">
          <w:rPr>
            <w:rFonts w:ascii="Times New Roman" w:hAnsi="Times New Roman" w:cs="Times New Roman"/>
            <w:sz w:val="24"/>
            <w:szCs w:val="24"/>
          </w:rPr>
          <w:t xml:space="preserve">empirical </w:t>
        </w:r>
      </w:ins>
      <w:ins w:id="115" w:author="Beck, Marcus" w:date="2016-09-07T13:02:00Z">
        <w:r w:rsidR="009D6711">
          <w:rPr>
            <w:rFonts w:ascii="Times New Roman" w:hAnsi="Times New Roman" w:cs="Times New Roman"/>
            <w:sz w:val="24"/>
            <w:szCs w:val="24"/>
          </w:rPr>
          <w:t xml:space="preserve">relationships </w:t>
        </w:r>
      </w:ins>
      <w:ins w:id="116" w:author="Beck, Marcus" w:date="2016-09-07T13:01:00Z">
        <w:r w:rsidR="009D6711">
          <w:rPr>
            <w:rFonts w:ascii="Times New Roman" w:hAnsi="Times New Roman" w:cs="Times New Roman"/>
            <w:sz w:val="24"/>
            <w:szCs w:val="24"/>
          </w:rPr>
          <w:t>used to create the simulated time series</w:t>
        </w:r>
      </w:ins>
      <w:r w:rsidRPr="007400BF">
        <w:rPr>
          <w:rFonts w:ascii="Times New Roman" w:hAnsi="Times New Roman" w:cs="Times New Roman"/>
          <w:sz w:val="24"/>
          <w:szCs w:val="24"/>
        </w:rPr>
        <w:t>.</w:t>
      </w:r>
    </w:p>
    <w:p w14:paraId="1AF6492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Comparisons of fit to the simulated time series showed no systematic differences between the models. Overall, WRTDS results had lower RMSE than GAMs for all comparisons except one</w:t>
      </w:r>
      <w:r w:rsidR="00492D30">
        <w:rPr>
          <w:rFonts w:ascii="Times New Roman" w:hAnsi="Times New Roman" w:cs="Times New Roman"/>
          <w:sz w:val="24"/>
          <w:szCs w:val="24"/>
        </w:rPr>
        <w:t xml:space="preserve"> </w:t>
      </w:r>
      <w:r w:rsidRPr="007400BF">
        <w:rPr>
          <w:rFonts w:ascii="Times New Roman" w:hAnsi="Times New Roman" w:cs="Times New Roman"/>
          <w:sz w:val="24"/>
          <w:szCs w:val="24"/>
        </w:rPr>
        <w:t>(</w:t>
      </w:r>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obs</w:t>
      </w:r>
      <w:r w:rsidR="00866E20" w:rsidRPr="007400BF">
        <w:rPr>
          <w:rFonts w:ascii="Times New Roman" w:hAnsi="Times New Roman" w:cs="Times New Roman"/>
          <w:sz w:val="24"/>
          <w:szCs w:val="24"/>
        </w:rPr>
        <w:t xml:space="preserve"> </w:t>
      </w:r>
      <w:r w:rsidR="00866E20" w:rsidRPr="007400BF">
        <w:rPr>
          <w:rFonts w:ascii="Cambria Math" w:hAnsi="Cambria Math" w:cs="Cambria Math"/>
          <w:sz w:val="24"/>
          <w:szCs w:val="24"/>
        </w:rPr>
        <w:t>∼</w:t>
      </w:r>
      <w:r w:rsidR="00866E20">
        <w:rPr>
          <w:rFonts w:ascii="Times New Roman" w:hAnsi="Times New Roman" w:cs="Times New Roman"/>
          <w:sz w:val="24"/>
          <w:szCs w:val="24"/>
        </w:rPr>
        <w:t xml:space="preserve"> </w:t>
      </w:r>
      <w:r w:rsidR="00866E20" w:rsidRPr="00A50B44">
        <w:rPr>
          <w:rFonts w:ascii="Times New Roman" w:hAnsi="Times New Roman" w:cs="Times New Roman"/>
          <w:position w:val="-12"/>
          <w:sz w:val="24"/>
          <w:szCs w:val="24"/>
        </w:rPr>
        <w:object w:dxaOrig="620" w:dyaOrig="400" w14:anchorId="16F92783">
          <v:shape id="_x0000_i1047" type="#_x0000_t75" style="width:31.25pt;height:20.4pt" o:ole="">
            <v:imagedata r:id="rId46" o:title=""/>
          </v:shape>
          <o:OLEObject Type="Embed" ProgID="Equation.3" ShapeID="_x0000_i1047" DrawAspect="Content" ObjectID="_1534941830" r:id="rId53"/>
        </w:object>
      </w:r>
      <w:r w:rsidRPr="007400BF">
        <w:rPr>
          <w:rFonts w:ascii="Times New Roman" w:hAnsi="Times New Roman" w:cs="Times New Roman"/>
          <w:sz w:val="24"/>
          <w:szCs w:val="24"/>
        </w:rPr>
        <w:t>, constant flow simulation), although differences in performance were minor</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 xml:space="preserve">(Table 7). Although both models provided similar performance for individual simulations, differences between the simulations were observed. The different effects of flow had a negative effect on the ability of each model to remove the flow component. Comparisons of </w:t>
      </w:r>
      <w:r w:rsidR="00866E20" w:rsidRPr="009D4FCA">
        <w:rPr>
          <w:rFonts w:ascii="Times New Roman" w:hAnsi="Times New Roman" w:cs="Times New Roman"/>
          <w:i/>
          <w:sz w:val="24"/>
          <w:szCs w:val="24"/>
        </w:rPr>
        <w:t>Chl</w:t>
      </w:r>
      <w:r w:rsidR="00866E20">
        <w:rPr>
          <w:rFonts w:ascii="Times New Roman" w:hAnsi="Times New Roman" w:cs="Times New Roman"/>
          <w:i/>
          <w:sz w:val="24"/>
          <w:szCs w:val="24"/>
          <w:vertAlign w:val="subscript"/>
        </w:rPr>
        <w:t>bio</w:t>
      </w:r>
      <w:r w:rsidR="00866E20" w:rsidRPr="007400BF">
        <w:rPr>
          <w:rFonts w:ascii="Times New Roman" w:hAnsi="Times New Roman" w:cs="Times New Roman"/>
          <w:sz w:val="24"/>
          <w:szCs w:val="24"/>
        </w:rPr>
        <w:t xml:space="preserve"> </w:t>
      </w:r>
      <w:r w:rsidRPr="007400BF">
        <w:rPr>
          <w:rFonts w:ascii="Times New Roman" w:hAnsi="Times New Roman" w:cs="Times New Roman"/>
          <w:sz w:val="24"/>
          <w:szCs w:val="24"/>
        </w:rPr>
        <w:t>with</w:t>
      </w:r>
      <w:r w:rsidR="00866E20">
        <w:rPr>
          <w:rFonts w:ascii="Times New Roman" w:hAnsi="Times New Roman" w:cs="Times New Roman"/>
          <w:sz w:val="24"/>
          <w:szCs w:val="24"/>
        </w:rPr>
        <w:t xml:space="preserve"> </w:t>
      </w:r>
      <w:r w:rsidR="00866E20" w:rsidRPr="00A50B44">
        <w:rPr>
          <w:rFonts w:ascii="Times New Roman" w:hAnsi="Times New Roman" w:cs="Times New Roman"/>
          <w:position w:val="-12"/>
          <w:sz w:val="24"/>
          <w:szCs w:val="24"/>
        </w:rPr>
        <w:object w:dxaOrig="600" w:dyaOrig="400" w14:anchorId="6F6D7D97">
          <v:shape id="_x0000_i1048" type="#_x0000_t75" style="width:29.9pt;height:20.4pt" o:ole="">
            <v:imagedata r:id="rId51" o:title=""/>
          </v:shape>
          <o:OLEObject Type="Embed" ProgID="Equation.3" ShapeID="_x0000_i1048" DrawAspect="Content" ObjectID="_1534941831" r:id="rId54"/>
        </w:objec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showed the lowest RMSE with no flow effect and the highest with a constant flow effect</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lastRenderedPageBreak/>
        <w:t>(Table 7). Different flow effects did not have an influence on the relationship between predicted</w:t>
      </w:r>
    </w:p>
    <w:p w14:paraId="7561C511" w14:textId="77777777"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w:t>
      </w:r>
      <w:r w:rsidR="00866E20" w:rsidRPr="00A50B44">
        <w:rPr>
          <w:rFonts w:ascii="Times New Roman" w:hAnsi="Times New Roman" w:cs="Times New Roman"/>
          <w:position w:val="-12"/>
          <w:sz w:val="24"/>
          <w:szCs w:val="24"/>
        </w:rPr>
        <w:object w:dxaOrig="620" w:dyaOrig="400" w14:anchorId="5678021D">
          <v:shape id="_x0000_i1049" type="#_x0000_t75" style="width:31.25pt;height:20.4pt" o:ole="">
            <v:imagedata r:id="rId46" o:title=""/>
          </v:shape>
          <o:OLEObject Type="Embed" ProgID="Equation.3" ShapeID="_x0000_i1049" DrawAspect="Content" ObjectID="_1534941832" r:id="rId55"/>
        </w:object>
      </w:r>
      <w:r w:rsidRPr="007400BF">
        <w:rPr>
          <w:rFonts w:ascii="Times New Roman" w:hAnsi="Times New Roman" w:cs="Times New Roman"/>
          <w:sz w:val="24"/>
          <w:szCs w:val="24"/>
        </w:rPr>
        <w:t>) and observed (</w:t>
      </w:r>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w:t>
      </w:r>
      <w:r w:rsidR="00866E20">
        <w:rPr>
          <w:rFonts w:ascii="Times New Roman" w:hAnsi="Times New Roman" w:cs="Times New Roman"/>
          <w:i/>
          <w:sz w:val="24"/>
          <w:szCs w:val="24"/>
          <w:vertAlign w:val="subscript"/>
        </w:rPr>
        <w:t>s</w:t>
      </w:r>
      <w:r w:rsidRPr="007400BF">
        <w:rPr>
          <w:rFonts w:ascii="Times New Roman" w:hAnsi="Times New Roman" w:cs="Times New Roman"/>
          <w:sz w:val="24"/>
          <w:szCs w:val="24"/>
        </w:rPr>
        <w: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such that RMSE for all models and simulations were similar and lower than those</w:t>
      </w:r>
      <w:r w:rsidR="00866E20">
        <w:rPr>
          <w:rFonts w:ascii="Times New Roman" w:hAnsi="Times New Roman" w:cs="Times New Roman"/>
          <w:sz w:val="24"/>
          <w:szCs w:val="24"/>
        </w:rPr>
        <w:t xml:space="preserve"> comparing the flow-normalized </w:t>
      </w:r>
      <w:r w:rsidRPr="007400BF">
        <w:rPr>
          <w:rFonts w:ascii="Times New Roman" w:hAnsi="Times New Roman" w:cs="Times New Roman"/>
          <w:sz w:val="24"/>
          <w:szCs w:val="24"/>
        </w:rPr>
        <w:t>resu</w:t>
      </w:r>
      <w:r w:rsidR="00866E20">
        <w:rPr>
          <w:rFonts w:ascii="Times New Roman" w:hAnsi="Times New Roman" w:cs="Times New Roman"/>
          <w:sz w:val="24"/>
          <w:szCs w:val="24"/>
        </w:rPr>
        <w:t xml:space="preserve">lts. Overall, changing the flow </w:t>
      </w:r>
      <w:r w:rsidRPr="007400BF">
        <w:rPr>
          <w:rFonts w:ascii="Times New Roman" w:hAnsi="Times New Roman" w:cs="Times New Roman"/>
          <w:sz w:val="24"/>
          <w:szCs w:val="24"/>
        </w:rPr>
        <w:t>component primarily affected the ability of each model to reproduce the flow-normalized component (</w:t>
      </w:r>
      <w:r w:rsidR="00866E20" w:rsidRPr="00A50B44">
        <w:rPr>
          <w:rFonts w:ascii="Times New Roman" w:hAnsi="Times New Roman" w:cs="Times New Roman"/>
          <w:position w:val="-12"/>
          <w:sz w:val="24"/>
          <w:szCs w:val="24"/>
        </w:rPr>
        <w:object w:dxaOrig="600" w:dyaOrig="400" w14:anchorId="54F600E7">
          <v:shape id="_x0000_i1050" type="#_x0000_t75" style="width:29.9pt;height:20.4pt" o:ole="">
            <v:imagedata r:id="rId51" o:title=""/>
          </v:shape>
          <o:OLEObject Type="Embed" ProgID="Equation.3" ShapeID="_x0000_i1050" DrawAspect="Content" ObjectID="_1534941833" r:id="rId56"/>
        </w:object>
      </w:r>
      <w:r w:rsidRPr="007400BF">
        <w:rPr>
          <w:rFonts w:ascii="Times New Roman" w:hAnsi="Times New Roman" w:cs="Times New Roman"/>
          <w:sz w:val="24"/>
          <w:szCs w:val="24"/>
        </w:rPr>
        <w:t>) with relatively minor differences between the models.</w:t>
      </w:r>
    </w:p>
    <w:p w14:paraId="42D22432"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DISCUSSION</w:t>
      </w:r>
    </w:p>
    <w:p w14:paraId="12C3784B" w14:textId="47AE4696" w:rsidR="00B53283" w:rsidRPr="00D15DF8" w:rsidRDefault="0052192D" w:rsidP="00B86B48">
      <w:pPr>
        <w:spacing w:after="0" w:line="480" w:lineRule="auto"/>
        <w:rPr>
          <w:rFonts w:ascii="Times New Roman" w:hAnsi="Times New Roman" w:cs="Times New Roman"/>
          <w:i/>
          <w:sz w:val="24"/>
          <w:szCs w:val="24"/>
        </w:rPr>
      </w:pPr>
      <w:r>
        <w:rPr>
          <w:rFonts w:ascii="Times New Roman" w:hAnsi="Times New Roman" w:cs="Times New Roman"/>
          <w:i/>
          <w:sz w:val="24"/>
          <w:szCs w:val="24"/>
        </w:rPr>
        <w:t>Numerical comparisons</w:t>
      </w:r>
    </w:p>
    <w:p w14:paraId="60EA5D74" w14:textId="77777777" w:rsidR="0052192D" w:rsidRPr="007155C0" w:rsidRDefault="0052192D" w:rsidP="0052192D">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general conclusion from our quantitative comparisons is that both models provided similar information, both in predictive performance and trends over time in the Patuxent. Although some instances were observed where one model had lower errors, large differences were not observed and we emphasize that any potential improvement in performance at the scale shown in Table 2 is trivial. Prediction errors for either model could easily be improved by slight adjustments of the model parameters. This highlights a potential risk of using prediction error as a performance metric because the values are sensitive to tuning parameters and the statistical characteristics of training datasets. To address this issue, comparable methods for model development were implemented to ensure valid comparisons. Both WR</w:t>
      </w:r>
      <w:r>
        <w:rPr>
          <w:rFonts w:ascii="Times New Roman" w:hAnsi="Times New Roman" w:cs="Times New Roman"/>
          <w:sz w:val="24"/>
          <w:szCs w:val="24"/>
        </w:rPr>
        <w:t>TDS</w:t>
      </w:r>
      <w:r w:rsidRPr="007155C0">
        <w:rPr>
          <w:rFonts w:ascii="Times New Roman" w:hAnsi="Times New Roman" w:cs="Times New Roman"/>
          <w:sz w:val="24"/>
          <w:szCs w:val="24"/>
        </w:rPr>
        <w:t xml:space="preserve"> and GAMs used a form of</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cross-validation that was meant to identify the most </w:t>
      </w:r>
      <w:r>
        <w:rPr>
          <w:rFonts w:ascii="Times New Roman" w:hAnsi="Times New Roman" w:cs="Times New Roman"/>
          <w:sz w:val="24"/>
          <w:szCs w:val="24"/>
        </w:rPr>
        <w:t>parsimoni</w:t>
      </w:r>
      <w:r w:rsidRPr="007155C0">
        <w:rPr>
          <w:rFonts w:ascii="Times New Roman" w:hAnsi="Times New Roman" w:cs="Times New Roman"/>
          <w:sz w:val="24"/>
          <w:szCs w:val="24"/>
        </w:rPr>
        <w:t>ous parameter space. A more generic benefit of cross-validation is that model development was not biased by analyst intervention as the parameters were chosen with predefined heuristics. This paper presents the first application of a statistical method of selecting optimal window widths for WRTDS. Further work should refine use of these methods to develop robust and unbiased parameters for WRTDS.</w:t>
      </w:r>
    </w:p>
    <w:p w14:paraId="6C3C5088" w14:textId="1DD5C968" w:rsidR="0052192D" w:rsidRDefault="0052192D" w:rsidP="0052192D">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The comparisons of predictive performance should also be interpreted relative to the statistical foundations of each model. The smoothing process in GAMs, although mathematically </w:t>
      </w:r>
      <w:r w:rsidRPr="007155C0">
        <w:rPr>
          <w:rFonts w:ascii="Times New Roman" w:hAnsi="Times New Roman" w:cs="Times New Roman"/>
          <w:sz w:val="24"/>
          <w:szCs w:val="24"/>
        </w:rPr>
        <w:lastRenderedPageBreak/>
        <w:t>involved, rapidly converges to a solution, whereas the fitting process for WRTDS is much longer because a unique regression is estimated for every point in the time series. From a practical perspective, the comparable error estimates for each model’s predictions suggests that GAMs are advantageous because there is no apparent benefit of the added computational time of WRTDS. Temporal changes in the relationship between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and flow were also comparable. For example, Figure </w:t>
      </w:r>
      <w:del w:id="117" w:author="Beck, Marcus" w:date="2016-09-07T09:59:00Z">
        <w:r w:rsidRPr="007155C0" w:rsidDel="00161B36">
          <w:rPr>
            <w:rFonts w:ascii="Times New Roman" w:hAnsi="Times New Roman" w:cs="Times New Roman"/>
            <w:sz w:val="24"/>
            <w:szCs w:val="24"/>
          </w:rPr>
          <w:delText xml:space="preserve">6 </w:delText>
        </w:r>
      </w:del>
      <w:ins w:id="118" w:author="Beck, Marcus" w:date="2016-09-07T09:59:00Z">
        <w:r w:rsidR="00161B36">
          <w:rPr>
            <w:rFonts w:ascii="Times New Roman" w:hAnsi="Times New Roman" w:cs="Times New Roman"/>
            <w:sz w:val="24"/>
            <w:szCs w:val="24"/>
          </w:rPr>
          <w:t>5</w:t>
        </w:r>
        <w:r w:rsidR="00161B36" w:rsidRPr="007155C0">
          <w:rPr>
            <w:rFonts w:ascii="Times New Roman" w:hAnsi="Times New Roman" w:cs="Times New Roman"/>
            <w:sz w:val="24"/>
            <w:szCs w:val="24"/>
          </w:rPr>
          <w:t xml:space="preserve"> </w:t>
        </w:r>
      </w:ins>
      <w:r w:rsidRPr="007155C0">
        <w:rPr>
          <w:rFonts w:ascii="Times New Roman" w:hAnsi="Times New Roman" w:cs="Times New Roman"/>
          <w:sz w:val="24"/>
          <w:szCs w:val="24"/>
        </w:rPr>
        <w:t xml:space="preserve">shows similar </w:t>
      </w:r>
      <w:r>
        <w:rPr>
          <w:rFonts w:ascii="Times New Roman" w:hAnsi="Times New Roman" w:cs="Times New Roman"/>
          <w:sz w:val="24"/>
          <w:szCs w:val="24"/>
        </w:rPr>
        <w:t>information</w:t>
      </w:r>
      <w:r w:rsidRPr="007155C0">
        <w:rPr>
          <w:rFonts w:ascii="Times New Roman" w:hAnsi="Times New Roman" w:cs="Times New Roman"/>
          <w:sz w:val="24"/>
          <w:szCs w:val="24"/>
        </w:rPr>
        <w:t xml:space="preserve"> for each model, although different methods were used to characterize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variation from salinity or flow over time. Additional insight into trends might be a logical expectation with the added </w:t>
      </w:r>
      <w:r>
        <w:rPr>
          <w:rFonts w:ascii="Times New Roman" w:hAnsi="Times New Roman" w:cs="Times New Roman"/>
          <w:sz w:val="24"/>
          <w:szCs w:val="24"/>
        </w:rPr>
        <w:t>computational</w:t>
      </w:r>
      <w:r w:rsidRPr="007155C0">
        <w:rPr>
          <w:rFonts w:ascii="Times New Roman" w:hAnsi="Times New Roman" w:cs="Times New Roman"/>
          <w:sz w:val="24"/>
          <w:szCs w:val="24"/>
        </w:rPr>
        <w:t xml:space="preserve"> time required to estimate WRTDS interpolation grids. Conventional modelling techniques </w:t>
      </w:r>
      <w:del w:id="119" w:author="Beck, Marcus" w:date="2016-09-07T12:52:00Z">
        <w:r w:rsidRPr="007155C0" w:rsidDel="009D6711">
          <w:rPr>
            <w:rFonts w:ascii="Times New Roman" w:hAnsi="Times New Roman" w:cs="Times New Roman"/>
            <w:sz w:val="24"/>
            <w:szCs w:val="24"/>
          </w:rPr>
          <w:delText xml:space="preserve">that have </w:delText>
        </w:r>
      </w:del>
      <w:del w:id="120" w:author="Beck, Marcus" w:date="2016-09-07T12:51:00Z">
        <w:r w:rsidRPr="007155C0" w:rsidDel="009D6711">
          <w:rPr>
            <w:rFonts w:ascii="Times New Roman" w:hAnsi="Times New Roman" w:cs="Times New Roman"/>
            <w:sz w:val="24"/>
            <w:szCs w:val="24"/>
          </w:rPr>
          <w:delText xml:space="preserve">a predefined parameterization and </w:delText>
        </w:r>
        <w:r w:rsidDel="009D6711">
          <w:rPr>
            <w:rFonts w:ascii="Times New Roman" w:hAnsi="Times New Roman" w:cs="Times New Roman"/>
            <w:sz w:val="24"/>
            <w:szCs w:val="24"/>
          </w:rPr>
          <w:delText xml:space="preserve">limited </w:delText>
        </w:r>
        <w:r w:rsidRPr="007155C0" w:rsidDel="009D6711">
          <w:rPr>
            <w:rFonts w:ascii="Times New Roman" w:hAnsi="Times New Roman" w:cs="Times New Roman"/>
            <w:sz w:val="24"/>
            <w:szCs w:val="24"/>
          </w:rPr>
          <w:delText>parameter</w:delText>
        </w:r>
        <w:r w:rsidDel="009D6711">
          <w:rPr>
            <w:rFonts w:ascii="Times New Roman" w:hAnsi="Times New Roman" w:cs="Times New Roman"/>
            <w:sz w:val="24"/>
            <w:szCs w:val="24"/>
          </w:rPr>
          <w:delText xml:space="preserve"> </w:delText>
        </w:r>
        <w:r w:rsidRPr="007155C0" w:rsidDel="009D6711">
          <w:rPr>
            <w:rFonts w:ascii="Times New Roman" w:hAnsi="Times New Roman" w:cs="Times New Roman"/>
            <w:sz w:val="24"/>
            <w:szCs w:val="24"/>
          </w:rPr>
          <w:delText xml:space="preserve">space </w:delText>
        </w:r>
      </w:del>
      <w:r w:rsidRPr="007155C0">
        <w:rPr>
          <w:rFonts w:ascii="Times New Roman" w:hAnsi="Times New Roman" w:cs="Times New Roman"/>
          <w:sz w:val="24"/>
          <w:szCs w:val="24"/>
        </w:rPr>
        <w:t>have been de</w:t>
      </w:r>
      <w:r>
        <w:rPr>
          <w:rFonts w:ascii="Times New Roman" w:hAnsi="Times New Roman" w:cs="Times New Roman"/>
          <w:sz w:val="24"/>
          <w:szCs w:val="24"/>
        </w:rPr>
        <w:t>scribed</w:t>
      </w:r>
      <w:r w:rsidRPr="007155C0">
        <w:rPr>
          <w:rFonts w:ascii="Times New Roman" w:hAnsi="Times New Roman" w:cs="Times New Roman"/>
          <w:sz w:val="24"/>
          <w:szCs w:val="24"/>
        </w:rPr>
        <w:t xml:space="preserve"> as ‘statistical straightjackets’ that</w:t>
      </w:r>
      <w:ins w:id="121" w:author="Beck, Marcus" w:date="2016-09-07T12:49:00Z">
        <w:r w:rsidR="009D6711">
          <w:rPr>
            <w:rFonts w:ascii="Times New Roman" w:hAnsi="Times New Roman" w:cs="Times New Roman"/>
            <w:sz w:val="24"/>
            <w:szCs w:val="24"/>
          </w:rPr>
          <w:t xml:space="preserve"> can </w:t>
        </w:r>
      </w:ins>
      <w:ins w:id="122" w:author="Beck, Marcus" w:date="2016-09-07T12:50:00Z">
        <w:r w:rsidR="009D6711">
          <w:rPr>
            <w:rFonts w:ascii="Times New Roman" w:hAnsi="Times New Roman" w:cs="Times New Roman"/>
            <w:sz w:val="24"/>
            <w:szCs w:val="24"/>
          </w:rPr>
          <w:t>inadequately</w:t>
        </w:r>
      </w:ins>
      <w:ins w:id="123" w:author="Beck, Marcus" w:date="2016-09-07T12:49:00Z">
        <w:r w:rsidR="009D6711">
          <w:rPr>
            <w:rFonts w:ascii="Times New Roman" w:hAnsi="Times New Roman" w:cs="Times New Roman"/>
            <w:sz w:val="24"/>
            <w:szCs w:val="24"/>
          </w:rPr>
          <w:t xml:space="preserve"> </w:t>
        </w:r>
      </w:ins>
      <w:ins w:id="124" w:author="Beck, Marcus" w:date="2016-09-07T12:50:00Z">
        <w:r w:rsidR="009D6711">
          <w:rPr>
            <w:rFonts w:ascii="Times New Roman" w:hAnsi="Times New Roman" w:cs="Times New Roman"/>
            <w:sz w:val="24"/>
            <w:szCs w:val="24"/>
          </w:rPr>
          <w:t xml:space="preserve">characterize variation in the data with </w:t>
        </w:r>
      </w:ins>
      <w:ins w:id="125" w:author="Beck, Marcus" w:date="2016-09-07T12:51:00Z">
        <w:r w:rsidR="009D6711">
          <w:rPr>
            <w:rFonts w:ascii="Times New Roman" w:hAnsi="Times New Roman" w:cs="Times New Roman"/>
            <w:sz w:val="24"/>
            <w:szCs w:val="24"/>
          </w:rPr>
          <w:t xml:space="preserve">a limited </w:t>
        </w:r>
        <w:r w:rsidR="009D6711" w:rsidRPr="007155C0">
          <w:rPr>
            <w:rFonts w:ascii="Times New Roman" w:hAnsi="Times New Roman" w:cs="Times New Roman"/>
            <w:sz w:val="24"/>
            <w:szCs w:val="24"/>
          </w:rPr>
          <w:t>parameter</w:t>
        </w:r>
        <w:r w:rsidR="009D6711">
          <w:rPr>
            <w:rFonts w:ascii="Times New Roman" w:hAnsi="Times New Roman" w:cs="Times New Roman"/>
            <w:sz w:val="24"/>
            <w:szCs w:val="24"/>
          </w:rPr>
          <w:t xml:space="preserve"> space and</w:t>
        </w:r>
      </w:ins>
      <w:ins w:id="126" w:author="Beck, Marcus" w:date="2016-09-07T12:50:00Z">
        <w:r w:rsidR="009D6711">
          <w:rPr>
            <w:rFonts w:ascii="Times New Roman" w:hAnsi="Times New Roman" w:cs="Times New Roman"/>
            <w:sz w:val="24"/>
            <w:szCs w:val="24"/>
          </w:rPr>
          <w:t xml:space="preserve"> structural constraints</w:t>
        </w:r>
      </w:ins>
      <w:r w:rsidRPr="007155C0">
        <w:rPr>
          <w:rFonts w:ascii="Times New Roman" w:hAnsi="Times New Roman" w:cs="Times New Roman"/>
          <w:sz w:val="24"/>
          <w:szCs w:val="24"/>
        </w:rPr>
        <w:t xml:space="preserve"> </w:t>
      </w:r>
      <w:del w:id="127" w:author="Beck, Marcus" w:date="2016-09-07T12:51:00Z">
        <w:r w:rsidRPr="007155C0" w:rsidDel="009D6711">
          <w:rPr>
            <w:rFonts w:ascii="Times New Roman" w:hAnsi="Times New Roman" w:cs="Times New Roman"/>
            <w:sz w:val="24"/>
            <w:szCs w:val="24"/>
          </w:rPr>
          <w:delText xml:space="preserve">mold the data to the model </w:delText>
        </w:r>
      </w:del>
      <w:r w:rsidRPr="007155C0">
        <w:rPr>
          <w:rFonts w:ascii="Times New Roman" w:hAnsi="Times New Roman" w:cs="Times New Roman"/>
          <w:sz w:val="24"/>
          <w:szCs w:val="24"/>
        </w:rPr>
        <w:t>(Hirsch</w:t>
      </w:r>
      <w:r>
        <w:rPr>
          <w:rFonts w:ascii="Times New Roman" w:hAnsi="Times New Roman" w:cs="Times New Roman"/>
          <w:sz w:val="24"/>
          <w:szCs w:val="24"/>
        </w:rPr>
        <w:t xml:space="preserve"> </w:t>
      </w:r>
      <w:r w:rsidRPr="007155C0">
        <w:rPr>
          <w:rFonts w:ascii="Times New Roman" w:hAnsi="Times New Roman" w:cs="Times New Roman"/>
          <w:sz w:val="24"/>
          <w:szCs w:val="24"/>
        </w:rPr>
        <w:t>2014). WRTDS is meant to provide a contrasting approach where the data mold the results</w:t>
      </w:r>
      <w:ins w:id="128" w:author="Beck, Marcus" w:date="2016-09-07T11:48:00Z">
        <w:r w:rsidR="00CC3FBE">
          <w:rPr>
            <w:rFonts w:ascii="Times New Roman" w:hAnsi="Times New Roman" w:cs="Times New Roman"/>
            <w:sz w:val="24"/>
            <w:szCs w:val="24"/>
          </w:rPr>
          <w:t xml:space="preserve"> using multiple parameter sets</w:t>
        </w:r>
      </w:ins>
      <w:r w:rsidRPr="007155C0">
        <w:rPr>
          <w:rFonts w:ascii="Times New Roman" w:hAnsi="Times New Roman" w:cs="Times New Roman"/>
          <w:sz w:val="24"/>
          <w:szCs w:val="24"/>
        </w:rPr>
        <w:t xml:space="preserve">. </w:t>
      </w:r>
      <w:ins w:id="129" w:author="Beck, Marcus" w:date="2016-09-07T11:39:00Z">
        <w:r w:rsidR="00035377">
          <w:rPr>
            <w:rFonts w:ascii="Times New Roman" w:hAnsi="Times New Roman" w:cs="Times New Roman"/>
            <w:sz w:val="24"/>
            <w:szCs w:val="24"/>
          </w:rPr>
          <w:t xml:space="preserve">In contrast, </w:t>
        </w:r>
      </w:ins>
      <w:ins w:id="130" w:author="Beck, Marcus" w:date="2016-09-07T11:47:00Z">
        <w:r w:rsidR="00CC3FBE">
          <w:rPr>
            <w:rFonts w:ascii="Times New Roman" w:hAnsi="Times New Roman" w:cs="Times New Roman"/>
            <w:sz w:val="24"/>
            <w:szCs w:val="24"/>
          </w:rPr>
          <w:t xml:space="preserve">one might expect </w:t>
        </w:r>
      </w:ins>
      <w:r w:rsidRPr="007155C0">
        <w:rPr>
          <w:rFonts w:ascii="Times New Roman" w:hAnsi="Times New Roman" w:cs="Times New Roman"/>
          <w:sz w:val="24"/>
          <w:szCs w:val="24"/>
        </w:rPr>
        <w:t xml:space="preserve">GAMs </w:t>
      </w:r>
      <w:ins w:id="131" w:author="Beck, Marcus" w:date="2016-09-07T11:47:00Z">
        <w:r w:rsidR="00CC3FBE">
          <w:rPr>
            <w:rFonts w:ascii="Times New Roman" w:hAnsi="Times New Roman" w:cs="Times New Roman"/>
            <w:sz w:val="24"/>
            <w:szCs w:val="24"/>
          </w:rPr>
          <w:t xml:space="preserve">to </w:t>
        </w:r>
      </w:ins>
      <w:del w:id="132" w:author="Beck, Marcus" w:date="2016-09-07T11:47:00Z">
        <w:r w:rsidRPr="007155C0" w:rsidDel="00CC3FBE">
          <w:rPr>
            <w:rFonts w:ascii="Times New Roman" w:hAnsi="Times New Roman" w:cs="Times New Roman"/>
            <w:sz w:val="24"/>
            <w:szCs w:val="24"/>
          </w:rPr>
          <w:delText xml:space="preserve">could </w:delText>
        </w:r>
      </w:del>
      <w:r w:rsidRPr="007155C0">
        <w:rPr>
          <w:rFonts w:ascii="Times New Roman" w:hAnsi="Times New Roman" w:cs="Times New Roman"/>
          <w:sz w:val="24"/>
          <w:szCs w:val="24"/>
        </w:rPr>
        <w:t>be over</w:t>
      </w:r>
      <w:r w:rsidR="00497E3A">
        <w:rPr>
          <w:rFonts w:ascii="Times New Roman" w:hAnsi="Times New Roman" w:cs="Times New Roman"/>
          <w:sz w:val="24"/>
          <w:szCs w:val="24"/>
        </w:rPr>
        <w:t>-</w:t>
      </w:r>
      <w:r w:rsidRPr="007155C0">
        <w:rPr>
          <w:rFonts w:ascii="Times New Roman" w:hAnsi="Times New Roman" w:cs="Times New Roman"/>
          <w:sz w:val="24"/>
          <w:szCs w:val="24"/>
        </w:rPr>
        <w:t xml:space="preserve">constrained by following a </w:t>
      </w:r>
      <w:ins w:id="133" w:author="Beck, Marcus" w:date="2016-09-07T11:54:00Z">
        <w:r w:rsidR="00CC3FBE">
          <w:rPr>
            <w:rFonts w:ascii="Times New Roman" w:hAnsi="Times New Roman" w:cs="Times New Roman"/>
            <w:sz w:val="24"/>
            <w:szCs w:val="24"/>
          </w:rPr>
          <w:t xml:space="preserve">potentially </w:t>
        </w:r>
      </w:ins>
      <w:r w:rsidRPr="007155C0">
        <w:rPr>
          <w:rFonts w:ascii="Times New Roman" w:hAnsi="Times New Roman" w:cs="Times New Roman"/>
          <w:sz w:val="24"/>
          <w:szCs w:val="24"/>
        </w:rPr>
        <w:t>less flexible model</w:t>
      </w:r>
      <w:ins w:id="134" w:author="Beck, Marcus" w:date="2016-09-07T11:39:00Z">
        <w:r w:rsidR="00035377">
          <w:rPr>
            <w:rFonts w:ascii="Times New Roman" w:hAnsi="Times New Roman" w:cs="Times New Roman"/>
            <w:sz w:val="24"/>
            <w:szCs w:val="24"/>
          </w:rPr>
          <w:t xml:space="preserve"> composed of one smoothing function per </w:t>
        </w:r>
      </w:ins>
      <w:ins w:id="135" w:author="Beck, Marcus" w:date="2016-09-07T11:40:00Z">
        <w:r w:rsidR="00035377">
          <w:rPr>
            <w:rFonts w:ascii="Times New Roman" w:hAnsi="Times New Roman" w:cs="Times New Roman"/>
            <w:sz w:val="24"/>
            <w:szCs w:val="24"/>
          </w:rPr>
          <w:t>explanatory variable</w:t>
        </w:r>
      </w:ins>
      <w:r w:rsidRPr="007155C0">
        <w:rPr>
          <w:rFonts w:ascii="Times New Roman" w:hAnsi="Times New Roman" w:cs="Times New Roman"/>
          <w:sz w:val="24"/>
          <w:szCs w:val="24"/>
        </w:rPr>
        <w:t>. However, the results do not provide a compelling numeric contrast between GAMs and WRTDS, despite the alternative statistical foundations.</w:t>
      </w:r>
      <w:ins w:id="136" w:author="Beck, Marcus" w:date="2016-09-07T11:48:00Z">
        <w:r w:rsidR="00CC3FBE">
          <w:rPr>
            <w:rFonts w:ascii="Times New Roman" w:hAnsi="Times New Roman" w:cs="Times New Roman"/>
            <w:sz w:val="24"/>
            <w:szCs w:val="24"/>
          </w:rPr>
          <w:t xml:space="preserve">  Both models are extremely flexible </w:t>
        </w:r>
      </w:ins>
      <w:ins w:id="137" w:author="Beck, Marcus" w:date="2016-09-07T11:51:00Z">
        <w:r w:rsidR="00CC3FBE">
          <w:rPr>
            <w:rFonts w:ascii="Times New Roman" w:hAnsi="Times New Roman" w:cs="Times New Roman"/>
            <w:sz w:val="24"/>
            <w:szCs w:val="24"/>
          </w:rPr>
          <w:t xml:space="preserve">through fine control of </w:t>
        </w:r>
      </w:ins>
      <w:ins w:id="138" w:author="Beck, Marcus" w:date="2016-09-07T11:50:00Z">
        <w:r w:rsidR="00CC3FBE">
          <w:rPr>
            <w:rFonts w:ascii="Times New Roman" w:hAnsi="Times New Roman" w:cs="Times New Roman"/>
            <w:sz w:val="24"/>
            <w:szCs w:val="24"/>
          </w:rPr>
          <w:t xml:space="preserve">window widths for WRTDS and </w:t>
        </w:r>
      </w:ins>
      <w:ins w:id="139" w:author="Beck, Marcus" w:date="2016-09-07T11:56:00Z">
        <w:r w:rsidR="00CC3FBE">
          <w:rPr>
            <w:rFonts w:ascii="Times New Roman" w:hAnsi="Times New Roman" w:cs="Times New Roman"/>
            <w:sz w:val="24"/>
            <w:szCs w:val="24"/>
          </w:rPr>
          <w:t>degree</w:t>
        </w:r>
      </w:ins>
      <w:ins w:id="140" w:author="Beck, Marcus" w:date="2016-09-07T11:59:00Z">
        <w:r w:rsidR="00792CCB">
          <w:rPr>
            <w:rFonts w:ascii="Times New Roman" w:hAnsi="Times New Roman" w:cs="Times New Roman"/>
            <w:sz w:val="24"/>
            <w:szCs w:val="24"/>
          </w:rPr>
          <w:t>s</w:t>
        </w:r>
      </w:ins>
      <w:ins w:id="141" w:author="Beck, Marcus" w:date="2016-09-07T11:56:00Z">
        <w:r w:rsidR="00CC3FBE">
          <w:rPr>
            <w:rFonts w:ascii="Times New Roman" w:hAnsi="Times New Roman" w:cs="Times New Roman"/>
            <w:sz w:val="24"/>
            <w:szCs w:val="24"/>
          </w:rPr>
          <w:t xml:space="preserve"> of </w:t>
        </w:r>
      </w:ins>
      <w:ins w:id="142" w:author="Beck, Marcus" w:date="2016-09-07T11:50:00Z">
        <w:r w:rsidR="00CC3FBE">
          <w:rPr>
            <w:rFonts w:ascii="Times New Roman" w:hAnsi="Times New Roman" w:cs="Times New Roman"/>
            <w:sz w:val="24"/>
            <w:szCs w:val="24"/>
          </w:rPr>
          <w:t>smoothing in GAMS, although at the cost of losing generality</w:t>
        </w:r>
      </w:ins>
      <w:ins w:id="143" w:author="Beck, Marcus" w:date="2016-09-07T11:51:00Z">
        <w:r w:rsidR="00CC3FBE">
          <w:rPr>
            <w:rFonts w:ascii="Times New Roman" w:hAnsi="Times New Roman" w:cs="Times New Roman"/>
            <w:sz w:val="24"/>
            <w:szCs w:val="24"/>
          </w:rPr>
          <w:t xml:space="preserve"> with increased precision</w:t>
        </w:r>
      </w:ins>
      <w:ins w:id="144" w:author="Beck, Marcus" w:date="2016-09-07T11:50:00Z">
        <w:r w:rsidR="00CC3FBE">
          <w:rPr>
            <w:rFonts w:ascii="Times New Roman" w:hAnsi="Times New Roman" w:cs="Times New Roman"/>
            <w:sz w:val="24"/>
            <w:szCs w:val="24"/>
          </w:rPr>
          <w:t xml:space="preserve">.  </w:t>
        </w:r>
      </w:ins>
    </w:p>
    <w:p w14:paraId="6A00BAE6" w14:textId="76D93E9B" w:rsidR="00B53283" w:rsidRPr="007400BF" w:rsidRDefault="00D15DF8"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Similarity in results for WRTDS</w:t>
      </w:r>
      <w:r w:rsidR="008949AD">
        <w:rPr>
          <w:rFonts w:ascii="Times New Roman" w:hAnsi="Times New Roman" w:cs="Times New Roman"/>
          <w:sz w:val="24"/>
          <w:szCs w:val="24"/>
        </w:rPr>
        <w:t xml:space="preserve"> and GAMs</w:t>
      </w:r>
      <w:r w:rsidR="00AA1FC5" w:rsidRPr="007400BF">
        <w:rPr>
          <w:rFonts w:ascii="Times New Roman" w:hAnsi="Times New Roman" w:cs="Times New Roman"/>
          <w:sz w:val="24"/>
          <w:szCs w:val="24"/>
        </w:rPr>
        <w:t xml:space="preserve"> may sug</w:t>
      </w:r>
      <w:r>
        <w:rPr>
          <w:rFonts w:ascii="Times New Roman" w:hAnsi="Times New Roman" w:cs="Times New Roman"/>
          <w:sz w:val="24"/>
          <w:szCs w:val="24"/>
        </w:rPr>
        <w:t xml:space="preserve">gest that relationships between </w:t>
      </w:r>
      <w:r w:rsidR="00AA1FC5" w:rsidRPr="007400BF">
        <w:rPr>
          <w:rFonts w:ascii="Times New Roman" w:hAnsi="Times New Roman" w:cs="Times New Roman"/>
          <w:sz w:val="24"/>
          <w:szCs w:val="24"/>
        </w:rPr>
        <w:t xml:space="preserve">time, season, and flow in the Patuxent were adequately described by </w:t>
      </w:r>
      <w:del w:id="145" w:author="Beck, Marcus" w:date="2016-09-07T11:36:00Z">
        <w:r w:rsidR="00AA1FC5" w:rsidRPr="007400BF" w:rsidDel="00035377">
          <w:rPr>
            <w:rFonts w:ascii="Times New Roman" w:hAnsi="Times New Roman" w:cs="Times New Roman"/>
            <w:sz w:val="24"/>
            <w:szCs w:val="24"/>
          </w:rPr>
          <w:delText xml:space="preserve">the statistical theories of </w:delText>
        </w:r>
      </w:del>
      <w:r w:rsidR="00AA1FC5" w:rsidRPr="007400BF">
        <w:rPr>
          <w:rFonts w:ascii="Times New Roman" w:hAnsi="Times New Roman" w:cs="Times New Roman"/>
          <w:sz w:val="24"/>
          <w:szCs w:val="24"/>
        </w:rPr>
        <w:t xml:space="preserve">each approach, but generalizations of the merits of each model should be made sparingly until additional assessments with alternative datasets. Site selection of TF1.6 and LE1.2 was meant to </w:t>
      </w:r>
      <w:r w:rsidR="00AA1FC5" w:rsidRPr="007400BF">
        <w:rPr>
          <w:rFonts w:ascii="Times New Roman" w:hAnsi="Times New Roman" w:cs="Times New Roman"/>
          <w:sz w:val="24"/>
          <w:szCs w:val="24"/>
        </w:rPr>
        <w:lastRenderedPageBreak/>
        <w:t>capture a gradient of watershed to main</w:t>
      </w:r>
      <w:r w:rsidR="00B5336D">
        <w:rPr>
          <w:rFonts w:ascii="Times New Roman" w:hAnsi="Times New Roman" w:cs="Times New Roman"/>
          <w:sz w:val="24"/>
          <w:szCs w:val="24"/>
        </w:rPr>
        <w:t xml:space="preserve"> </w:t>
      </w:r>
      <w:r w:rsidR="00AA1FC5" w:rsidRPr="007400BF">
        <w:rPr>
          <w:rFonts w:ascii="Times New Roman" w:hAnsi="Times New Roman" w:cs="Times New Roman"/>
          <w:sz w:val="24"/>
          <w:szCs w:val="24"/>
        </w:rPr>
        <w:t>stem influences at each location.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The known historical changes from management practices (e.g, wastewater treatment, banning of phosphorus-based detergents) and natural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events (e.g., storm events, seagrass recovery) that have affected the Patuxent have also provided a unique context for the time series. Additionally,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a natural conclusion from this study is that both models were equally ‘good’ at trend evaluation, although the possibility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that both were equally inadequate should also be considered as a potential explanation. Alternative drivers of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response that were not explicitly included in each model could limit explanatory power if time, season, and discharge were not the dominant</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predictors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production. The observation that models capture more of the extreme values at TF1.6 than at LE1.2 (Figure 3a) suggests this may be the case at LE1.2.</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For example, Beck and Hagy III (2015) evaluated residual variation of WRTDS models in Tampa Bay, Florida in relat</w:t>
      </w:r>
      <w:r>
        <w:rPr>
          <w:rFonts w:ascii="Times New Roman" w:hAnsi="Times New Roman" w:cs="Times New Roman"/>
          <w:sz w:val="24"/>
          <w:szCs w:val="24"/>
        </w:rPr>
        <w:t xml:space="preserve">ion to seagrass growth, El </w:t>
      </w:r>
      <w:r w:rsidRPr="0052192D">
        <w:rPr>
          <w:rFonts w:ascii="Times New Roman" w:hAnsi="Times New Roman" w:cs="Times New Roman"/>
          <w:sz w:val="24"/>
          <w:szCs w:val="24"/>
        </w:rPr>
        <w:t>Niñ</w:t>
      </w:r>
      <w:r w:rsidR="00AA1FC5" w:rsidRPr="0052192D">
        <w:rPr>
          <w:rFonts w:ascii="Times New Roman" w:hAnsi="Times New Roman" w:cs="Times New Roman"/>
          <w:sz w:val="24"/>
          <w:szCs w:val="24"/>
        </w:rPr>
        <w:t>o effects,</w:t>
      </w:r>
      <w:r w:rsidR="00AA1FC5" w:rsidRPr="007400BF">
        <w:rPr>
          <w:rFonts w:ascii="Times New Roman" w:hAnsi="Times New Roman" w:cs="Times New Roman"/>
          <w:sz w:val="24"/>
          <w:szCs w:val="24"/>
        </w:rPr>
        <w:t xml:space="preserve"> and nitrogen inputs. A similar analysis of additional variables at LE1.2 could reveal insight into factors other than time, season, or flow that influence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the lower estuary. Evaluation of alternative sites with different historical contexts could provide further information to support our general conclusion of comparability between methods.</w:t>
      </w:r>
    </w:p>
    <w:p w14:paraId="390EF47A" w14:textId="5B5CD48E"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Although our results generally indicat</w:t>
      </w:r>
      <w:r w:rsidR="00D15DF8">
        <w:rPr>
          <w:rFonts w:ascii="Times New Roman" w:hAnsi="Times New Roman" w:cs="Times New Roman"/>
          <w:sz w:val="24"/>
          <w:szCs w:val="24"/>
        </w:rPr>
        <w:t xml:space="preserve">ed that comparable information </w:t>
      </w:r>
      <w:r w:rsidRPr="007400BF">
        <w:rPr>
          <w:rFonts w:ascii="Times New Roman" w:hAnsi="Times New Roman" w:cs="Times New Roman"/>
          <w:sz w:val="24"/>
          <w:szCs w:val="24"/>
        </w:rPr>
        <w:t xml:space="preserve">was provided by both models, some instances were observed when different information was provided. For example, significant differences in the regression comparisons between the models (Table 6 and </w:t>
      </w:r>
      <w:del w:id="146" w:author="Beck, Marcus" w:date="2016-09-07T09:30:00Z">
        <w:r w:rsidRPr="007400BF" w:rsidDel="00850D61">
          <w:rPr>
            <w:rFonts w:ascii="Times New Roman" w:hAnsi="Times New Roman" w:cs="Times New Roman"/>
            <w:sz w:val="24"/>
            <w:szCs w:val="24"/>
          </w:rPr>
          <w:delText>Figure 5</w:delText>
        </w:r>
      </w:del>
      <w:ins w:id="147" w:author="Beck, Marcus" w:date="2016-09-07T09:30:00Z">
        <w:r w:rsidR="00850D61">
          <w:rPr>
            <w:rFonts w:ascii="Times New Roman" w:hAnsi="Times New Roman" w:cs="Times New Roman"/>
            <w:sz w:val="24"/>
            <w:szCs w:val="24"/>
          </w:rPr>
          <w:t xml:space="preserve">Appendix </w:t>
        </w:r>
      </w:ins>
      <w:ins w:id="148" w:author="Beck, Marcus" w:date="2016-09-07T09:36:00Z">
        <w:r w:rsidR="007045D6">
          <w:rPr>
            <w:rFonts w:ascii="Times New Roman" w:hAnsi="Times New Roman" w:cs="Times New Roman"/>
            <w:sz w:val="24"/>
            <w:szCs w:val="24"/>
          </w:rPr>
          <w:t>C</w:t>
        </w:r>
      </w:ins>
      <w:r w:rsidRPr="007400BF">
        <w:rPr>
          <w:rFonts w:ascii="Times New Roman" w:hAnsi="Times New Roman" w:cs="Times New Roman"/>
          <w:sz w:val="24"/>
          <w:szCs w:val="24"/>
        </w:rPr>
        <w:t>) typically had intercept estimates greater than zero and slope estimates less than one. This suggests that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estimates were, on average, larger than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(intercept &gt; 0), whereas GAMs fit a wider range of values compared to WRTDS (slope &lt; 1). However,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these conclusions should be interpreted with caution given the certainty of the results in the context of the analysis method. More robust approaches to evaluate systematic biases, in addition to </w:t>
      </w:r>
      <w:r w:rsidRPr="007400BF">
        <w:rPr>
          <w:rFonts w:ascii="Times New Roman" w:hAnsi="Times New Roman" w:cs="Times New Roman"/>
          <w:sz w:val="24"/>
          <w:szCs w:val="24"/>
        </w:rPr>
        <w:lastRenderedPageBreak/>
        <w:t>alternative datasets, should be used to validate these general conc</w:t>
      </w:r>
      <w:r w:rsidR="008949AD">
        <w:rPr>
          <w:rFonts w:ascii="Times New Roman" w:hAnsi="Times New Roman" w:cs="Times New Roman"/>
          <w:sz w:val="24"/>
          <w:szCs w:val="24"/>
        </w:rPr>
        <w:t>lusions.</w:t>
      </w:r>
      <w:r w:rsidR="004C3B20">
        <w:rPr>
          <w:rFonts w:ascii="Times New Roman" w:hAnsi="Times New Roman" w:cs="Times New Roman"/>
          <w:sz w:val="24"/>
          <w:szCs w:val="24"/>
        </w:rPr>
        <w:t xml:space="preserve"> </w:t>
      </w:r>
      <w:r w:rsidR="008949AD">
        <w:rPr>
          <w:rFonts w:ascii="Times New Roman" w:hAnsi="Times New Roman" w:cs="Times New Roman"/>
          <w:sz w:val="24"/>
          <w:szCs w:val="24"/>
        </w:rPr>
        <w:t xml:space="preserve">Generally, important </w:t>
      </w:r>
      <w:r w:rsidRPr="007400BF">
        <w:rPr>
          <w:rFonts w:ascii="Times New Roman" w:hAnsi="Times New Roman" w:cs="Times New Roman"/>
          <w:sz w:val="24"/>
          <w:szCs w:val="24"/>
        </w:rPr>
        <w:t>differences between the models would be those that would result in a different conclusion if one model was used</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instead of the other. Although none of the model differences were large, several differences were observed in the patterns of the flow normalized results (Tables 3 and 4). Most notably, the LE1.2 annual pe</w:t>
      </w:r>
      <w:r w:rsidR="00A03AB4">
        <w:rPr>
          <w:rFonts w:ascii="Times New Roman" w:hAnsi="Times New Roman" w:cs="Times New Roman"/>
          <w:sz w:val="24"/>
          <w:szCs w:val="24"/>
        </w:rPr>
        <w:t xml:space="preserve">rcent change results from GAMs </w:t>
      </w:r>
      <w:r w:rsidRPr="007400BF">
        <w:rPr>
          <w:rFonts w:ascii="Times New Roman" w:hAnsi="Times New Roman" w:cs="Times New Roman"/>
          <w:sz w:val="24"/>
          <w:szCs w:val="24"/>
        </w:rPr>
        <w:t>suggested that the increase in ln-chl</w:t>
      </w:r>
      <w:r w:rsidR="002845E6" w:rsidRPr="002845E6">
        <w:rPr>
          <w:rFonts w:ascii="Times New Roman" w:hAnsi="Times New Roman" w:cs="Times New Roman"/>
          <w:i/>
          <w:sz w:val="24"/>
          <w:szCs w:val="24"/>
        </w:rPr>
        <w:t>-a</w:t>
      </w:r>
      <w:r w:rsidR="00B5336D">
        <w:rPr>
          <w:rFonts w:ascii="Times New Roman" w:hAnsi="Times New Roman" w:cs="Times New Roman"/>
          <w:sz w:val="24"/>
          <w:szCs w:val="24"/>
        </w:rPr>
        <w:t xml:space="preserve"> </w:t>
      </w:r>
      <w:r w:rsidRPr="007400BF">
        <w:rPr>
          <w:rFonts w:ascii="Times New Roman" w:hAnsi="Times New Roman" w:cs="Times New Roman"/>
          <w:sz w:val="24"/>
          <w:szCs w:val="24"/>
        </w:rPr>
        <w:t>has become less steep over time (</w:t>
      </w:r>
      <w:r w:rsidR="006222A8">
        <w:rPr>
          <w:rFonts w:ascii="Times New Roman" w:hAnsi="Times New Roman" w:cs="Times New Roman"/>
          <w:sz w:val="24"/>
          <w:szCs w:val="24"/>
        </w:rPr>
        <w:t>9.6 to 3.2%), whereas the WRTDS</w:t>
      </w:r>
      <w:r w:rsidRPr="007400BF">
        <w:rPr>
          <w:rFonts w:ascii="Times New Roman" w:hAnsi="Times New Roman" w:cs="Times New Roman"/>
          <w:sz w:val="24"/>
          <w:szCs w:val="24"/>
        </w:rPr>
        <w:t xml:space="preserve"> results suggested the increase has become steeper over time (1.75 to 6.07%) (Table 3). The seasonal slopes in Table 3 for LE1.2 also suggested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patterns from the two models. The increase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the smallest in the summer (JAS) from the</w:t>
      </w:r>
      <w:r w:rsidR="002845E6">
        <w:rPr>
          <w:rFonts w:ascii="Times New Roman" w:hAnsi="Times New Roman" w:cs="Times New Roman"/>
          <w:sz w:val="24"/>
          <w:szCs w:val="24"/>
        </w:rPr>
        <w:t xml:space="preserve"> GAM results, whereas the WRTDS</w:t>
      </w:r>
      <w:r w:rsidRPr="007400BF">
        <w:rPr>
          <w:rFonts w:ascii="Times New Roman" w:hAnsi="Times New Roman" w:cs="Times New Roman"/>
          <w:sz w:val="24"/>
          <w:szCs w:val="24"/>
        </w:rPr>
        <w:t xml:space="preserve"> results suggested that the smallest increase over time was in the winter months (JFM). For TF1.6 (Table 4), differences in the</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percent changes were also observed, with the JFM change from WRTDS more than three times that suggested by GAMs. These slight differences in patterns showed that the models were not identical on the fine-scale. Although</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cannot know which model was more accurate in depicting flow-normalized trends in Patuxent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these differences reveal that, in fact, a multiple models approach could be beneficial when making conclusions on a fine temporal scale.</w:t>
      </w:r>
    </w:p>
    <w:p w14:paraId="10DCAF3A" w14:textId="7507B193" w:rsidR="00BE4004" w:rsidRDefault="00BE4004" w:rsidP="00BE4004">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Finally, initial assessment of Figure </w:t>
      </w:r>
      <w:del w:id="149" w:author="Beck, Marcus" w:date="2016-09-07T10:00:00Z">
        <w:r w:rsidRPr="007155C0" w:rsidDel="00161B36">
          <w:rPr>
            <w:rFonts w:ascii="Times New Roman" w:hAnsi="Times New Roman" w:cs="Times New Roman"/>
            <w:sz w:val="24"/>
            <w:szCs w:val="24"/>
          </w:rPr>
          <w:delText xml:space="preserve">6 </w:delText>
        </w:r>
      </w:del>
      <w:ins w:id="150" w:author="Beck, Marcus" w:date="2016-09-07T10:00:00Z">
        <w:r w:rsidR="00161B36">
          <w:rPr>
            <w:rFonts w:ascii="Times New Roman" w:hAnsi="Times New Roman" w:cs="Times New Roman"/>
            <w:sz w:val="24"/>
            <w:szCs w:val="24"/>
          </w:rPr>
          <w:t>5</w:t>
        </w:r>
        <w:r w:rsidR="00161B36" w:rsidRPr="007155C0">
          <w:rPr>
            <w:rFonts w:ascii="Times New Roman" w:hAnsi="Times New Roman" w:cs="Times New Roman"/>
            <w:sz w:val="24"/>
            <w:szCs w:val="24"/>
          </w:rPr>
          <w:t xml:space="preserve"> </w:t>
        </w:r>
      </w:ins>
      <w:r w:rsidRPr="007155C0">
        <w:rPr>
          <w:rFonts w:ascii="Times New Roman" w:hAnsi="Times New Roman" w:cs="Times New Roman"/>
          <w:sz w:val="24"/>
          <w:szCs w:val="24"/>
        </w:rPr>
        <w:t>suggested that WRTDS provided a more dynamic description of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to changes in flow or salinity for specific locations in the record. For example,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over time to salinity changes during January at LE1.2 shows WRTDS describing greater variation than GAMs, particularly for lower salinity values. Additional investigation suggested that these ‘novel’ descriptions were related to low sample size for the specific location in the record causing instability in the model predictions. WRTDS descriptions may be unstable at extreme or uncommon locations in the data domain where the number of observations with non-zero weights may be limited. Methods for WRTDS have been </w:t>
      </w:r>
      <w:r w:rsidRPr="007155C0">
        <w:rPr>
          <w:rFonts w:ascii="Times New Roman" w:hAnsi="Times New Roman" w:cs="Times New Roman"/>
          <w:sz w:val="24"/>
          <w:szCs w:val="24"/>
        </w:rPr>
        <w:lastRenderedPageBreak/>
        <w:t xml:space="preserve">developed to address this issue (i.e., automated window width increases with low sample sizes,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2010), although they were not implemented for the current analysis to simplify direct comparisons between models. Practical application of WRTDS for trend analysis should use the adaptive window-widening scheme provided by the software (i.e., Hirsch and De Cicco 2014) to ensure enough observations are available for fitting models at extreme locations in the data domain. Similar problems may also be avoided with datasets at smaller time steps (e.g., daily), whereas the nutrient time series represent a more coarse resolution at the bimonthly scale. </w:t>
      </w:r>
    </w:p>
    <w:p w14:paraId="488EE723" w14:textId="77777777" w:rsidR="00505B15" w:rsidRPr="007155C0" w:rsidRDefault="00505B15" w:rsidP="00505B15">
      <w:pPr>
        <w:spacing w:after="0" w:line="480" w:lineRule="auto"/>
        <w:rPr>
          <w:rFonts w:ascii="Times New Roman" w:hAnsi="Times New Roman" w:cs="Times New Roman"/>
          <w:i/>
          <w:sz w:val="24"/>
          <w:szCs w:val="24"/>
        </w:rPr>
      </w:pPr>
      <w:r w:rsidRPr="007155C0">
        <w:rPr>
          <w:rFonts w:ascii="Times New Roman" w:hAnsi="Times New Roman" w:cs="Times New Roman"/>
          <w:i/>
          <w:sz w:val="24"/>
          <w:szCs w:val="24"/>
        </w:rPr>
        <w:t>Qualitative comparisons</w:t>
      </w:r>
    </w:p>
    <w:p w14:paraId="2D45F98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quantitative description of the predictiv</w:t>
      </w:r>
      <w:r>
        <w:rPr>
          <w:rFonts w:ascii="Times New Roman" w:hAnsi="Times New Roman" w:cs="Times New Roman"/>
          <w:sz w:val="24"/>
          <w:szCs w:val="24"/>
        </w:rPr>
        <w:t xml:space="preserve">e </w:t>
      </w:r>
      <w:r w:rsidRPr="007155C0">
        <w:rPr>
          <w:rFonts w:ascii="Times New Roman" w:hAnsi="Times New Roman" w:cs="Times New Roman"/>
          <w:sz w:val="24"/>
          <w:szCs w:val="24"/>
        </w:rPr>
        <w:t>performance and apparent trends described by the different methods is an incomplete comparison of the relative abilities of each model. For the empirical analysis, both models were compared similarly within the constraints of each method to pro</w:t>
      </w:r>
      <w:r>
        <w:rPr>
          <w:rFonts w:ascii="Times New Roman" w:hAnsi="Times New Roman" w:cs="Times New Roman"/>
          <w:sz w:val="24"/>
          <w:szCs w:val="24"/>
        </w:rPr>
        <w:t>vide</w:t>
      </w:r>
      <w:r w:rsidRPr="007155C0">
        <w:rPr>
          <w:rFonts w:ascii="Times New Roman" w:hAnsi="Times New Roman" w:cs="Times New Roman"/>
          <w:sz w:val="24"/>
          <w:szCs w:val="24"/>
        </w:rPr>
        <w:t xml:space="preserve"> a more balanced evaluation (e.g., same datasets, similar optimization methods). However, the decision for using a specific method may be better informed by considering the abilities to acco</w:t>
      </w:r>
      <w:r>
        <w:rPr>
          <w:rFonts w:ascii="Times New Roman" w:hAnsi="Times New Roman" w:cs="Times New Roman"/>
          <w:sz w:val="24"/>
          <w:szCs w:val="24"/>
        </w:rPr>
        <w:t>m</w:t>
      </w:r>
      <w:r w:rsidRPr="007155C0">
        <w:rPr>
          <w:rFonts w:ascii="Times New Roman" w:hAnsi="Times New Roman" w:cs="Times New Roman"/>
          <w:sz w:val="24"/>
          <w:szCs w:val="24"/>
        </w:rPr>
        <w:t>modate characteristics of a dataset or the type of information that is desired, regardless of performance characteristics. Table 8 provides a qualitative comparison of each method to emphasize differences independent of the empirical measures above.</w:t>
      </w:r>
    </w:p>
    <w:p w14:paraId="70820196"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Ease-of-use for a specific method has importance from an analyst’s perspective given constraints on resources or relative skillsets of an individual.  Table 8 considers ease-of-use based on computational requirements of each method, interpretation of the statistical basis for a model, availability of software, and tools for visualizing model output. As previously described, GAMs and WRTDS vary </w:t>
      </w:r>
      <w:r>
        <w:rPr>
          <w:rFonts w:ascii="Times New Roman" w:hAnsi="Times New Roman" w:cs="Times New Roman"/>
          <w:sz w:val="24"/>
          <w:szCs w:val="24"/>
        </w:rPr>
        <w:t>significantly</w:t>
      </w:r>
      <w:r w:rsidRPr="007155C0">
        <w:rPr>
          <w:rFonts w:ascii="Times New Roman" w:hAnsi="Times New Roman" w:cs="Times New Roman"/>
          <w:sz w:val="24"/>
          <w:szCs w:val="24"/>
        </w:rPr>
        <w:t xml:space="preserve"> in the computational requirements to fit a model.  These</w:t>
      </w:r>
      <w:r>
        <w:rPr>
          <w:rFonts w:ascii="Times New Roman" w:hAnsi="Times New Roman" w:cs="Times New Roman"/>
          <w:sz w:val="24"/>
          <w:szCs w:val="24"/>
        </w:rPr>
        <w:t xml:space="preserve"> </w:t>
      </w:r>
      <w:r w:rsidRPr="007155C0">
        <w:rPr>
          <w:rFonts w:ascii="Times New Roman" w:hAnsi="Times New Roman" w:cs="Times New Roman"/>
          <w:sz w:val="24"/>
          <w:szCs w:val="24"/>
        </w:rPr>
        <w:t>differences are non-trivial and have direct impacts on how the methods are applied with additional ev</w:t>
      </w:r>
      <w:r>
        <w:rPr>
          <w:rFonts w:ascii="Times New Roman" w:hAnsi="Times New Roman" w:cs="Times New Roman"/>
          <w:sz w:val="24"/>
          <w:szCs w:val="24"/>
        </w:rPr>
        <w:t>aluations,</w:t>
      </w:r>
      <w:r w:rsidRPr="007155C0">
        <w:rPr>
          <w:rFonts w:ascii="Times New Roman" w:hAnsi="Times New Roman" w:cs="Times New Roman"/>
          <w:sz w:val="24"/>
          <w:szCs w:val="24"/>
        </w:rPr>
        <w:t xml:space="preserve"> e.g., </w:t>
      </w:r>
      <w:r>
        <w:rPr>
          <w:rFonts w:ascii="Times New Roman" w:hAnsi="Times New Roman" w:cs="Times New Roman"/>
          <w:sz w:val="24"/>
          <w:szCs w:val="24"/>
        </w:rPr>
        <w:t>stochastic</w:t>
      </w:r>
      <w:r w:rsidRPr="007155C0">
        <w:rPr>
          <w:rFonts w:ascii="Times New Roman" w:hAnsi="Times New Roman" w:cs="Times New Roman"/>
          <w:sz w:val="24"/>
          <w:szCs w:val="24"/>
        </w:rPr>
        <w:t xml:space="preserve"> assessments using bootstrap or Monte Carlo resampling </w:t>
      </w:r>
      <w:r w:rsidRPr="007155C0">
        <w:rPr>
          <w:rFonts w:ascii="Times New Roman" w:hAnsi="Times New Roman" w:cs="Times New Roman"/>
          <w:sz w:val="24"/>
          <w:szCs w:val="24"/>
        </w:rPr>
        <w:lastRenderedPageBreak/>
        <w:t xml:space="preserve">(Efron and Tibshirani 1993, Hirsch </w:t>
      </w:r>
      <w:r w:rsidRPr="000B76CD">
        <w:rPr>
          <w:rFonts w:ascii="Times New Roman" w:hAnsi="Times New Roman" w:cs="Times New Roman"/>
          <w:i/>
          <w:sz w:val="24"/>
          <w:szCs w:val="24"/>
        </w:rPr>
        <w:t>et al</w:t>
      </w:r>
      <w:r w:rsidRPr="007155C0">
        <w:rPr>
          <w:rFonts w:ascii="Times New Roman" w:hAnsi="Times New Roman" w:cs="Times New Roman"/>
          <w:sz w:val="24"/>
          <w:szCs w:val="24"/>
        </w:rPr>
        <w:t xml:space="preserve">. 2015). Differences in computation time are directly related to statistical differences in parameter estimation for each model. </w:t>
      </w:r>
      <w:r>
        <w:rPr>
          <w:rFonts w:ascii="Times New Roman" w:hAnsi="Times New Roman" w:cs="Times New Roman"/>
          <w:sz w:val="24"/>
          <w:szCs w:val="24"/>
        </w:rPr>
        <w:t>Although</w:t>
      </w:r>
      <w:r w:rsidRPr="007155C0">
        <w:rPr>
          <w:rFonts w:ascii="Times New Roman" w:hAnsi="Times New Roman" w:cs="Times New Roman"/>
          <w:sz w:val="24"/>
          <w:szCs w:val="24"/>
        </w:rPr>
        <w:t xml:space="preserve"> the estimation of</w:t>
      </w:r>
      <w:r>
        <w:rPr>
          <w:rFonts w:ascii="Times New Roman" w:hAnsi="Times New Roman" w:cs="Times New Roman"/>
          <w:sz w:val="24"/>
          <w:szCs w:val="24"/>
        </w:rPr>
        <w:t xml:space="preserve"> </w:t>
      </w:r>
      <w:r w:rsidRPr="007155C0">
        <w:rPr>
          <w:rFonts w:ascii="Times New Roman" w:hAnsi="Times New Roman" w:cs="Times New Roman"/>
          <w:sz w:val="24"/>
          <w:szCs w:val="24"/>
        </w:rPr>
        <w:t>WR</w:t>
      </w:r>
      <w:r>
        <w:rPr>
          <w:rFonts w:ascii="Times New Roman" w:hAnsi="Times New Roman" w:cs="Times New Roman"/>
          <w:sz w:val="24"/>
          <w:szCs w:val="24"/>
        </w:rPr>
        <w:t>TDS</w:t>
      </w:r>
      <w:r w:rsidRPr="007155C0">
        <w:rPr>
          <w:rFonts w:ascii="Times New Roman" w:hAnsi="Times New Roman" w:cs="Times New Roman"/>
          <w:sz w:val="24"/>
          <w:szCs w:val="24"/>
        </w:rPr>
        <w:t xml:space="preserve"> parameters requires more time than a comparable GAM, the underlying math and optimization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procedure is simple in comparison. WRTDS is nothing more than a moving window linear regression whereas </w:t>
      </w:r>
      <w:r>
        <w:rPr>
          <w:rFonts w:ascii="Times New Roman" w:hAnsi="Times New Roman" w:cs="Times New Roman"/>
          <w:sz w:val="24"/>
          <w:szCs w:val="24"/>
        </w:rPr>
        <w:t>GAMs</w:t>
      </w:r>
      <w:r w:rsidRPr="007155C0">
        <w:rPr>
          <w:rFonts w:ascii="Times New Roman" w:hAnsi="Times New Roman" w:cs="Times New Roman"/>
          <w:sz w:val="24"/>
          <w:szCs w:val="24"/>
        </w:rPr>
        <w:t xml:space="preserve"> use more complex spline-fitting methods. Although there is no objective means to determine which method is ‘better’  based on complexity  alone, the ability to understand the theory of a method is a benefit that will likely have lasting impacts on how results are perceived and applied in decision-making (Carpenter 1995). Moreover, the WRTDS method was developed specifically for trend analysis of water quality and the availability of software, including supporting documentation, far exceeds current resources for GAMs in environmental planning. The WRTDS method for rivers and streams is implemented in the well-documented </w:t>
      </w:r>
      <w:r>
        <w:rPr>
          <w:rFonts w:ascii="Times New Roman" w:hAnsi="Times New Roman" w:cs="Times New Roman"/>
          <w:sz w:val="24"/>
          <w:szCs w:val="24"/>
        </w:rPr>
        <w:t>Exploration</w:t>
      </w:r>
      <w:r w:rsidRPr="007155C0">
        <w:rPr>
          <w:rFonts w:ascii="Times New Roman" w:hAnsi="Times New Roman" w:cs="Times New Roman"/>
          <w:sz w:val="24"/>
          <w:szCs w:val="24"/>
        </w:rPr>
        <w:t xml:space="preserve"> and Graphics for RivEr Trends (‘EGRET’) package (Hirsch and De Cicco 2014)</w:t>
      </w:r>
      <w:r>
        <w:rPr>
          <w:rFonts w:ascii="Times New Roman" w:hAnsi="Times New Roman" w:cs="Times New Roman"/>
          <w:sz w:val="24"/>
          <w:szCs w:val="24"/>
        </w:rPr>
        <w:t xml:space="preserve"> </w:t>
      </w:r>
      <w:r w:rsidRPr="007155C0">
        <w:rPr>
          <w:rFonts w:ascii="Times New Roman" w:hAnsi="Times New Roman" w:cs="Times New Roman"/>
          <w:sz w:val="24"/>
          <w:szCs w:val="24"/>
        </w:rPr>
        <w:t>developed by the US Geological Survey using open-source software. A similar package for tidal waters, including sev</w:t>
      </w:r>
      <w:r>
        <w:rPr>
          <w:rFonts w:ascii="Times New Roman" w:hAnsi="Times New Roman" w:cs="Times New Roman"/>
          <w:sz w:val="24"/>
          <w:szCs w:val="24"/>
        </w:rPr>
        <w:t>eral visualization</w:t>
      </w:r>
      <w:r w:rsidRPr="007155C0">
        <w:rPr>
          <w:rFonts w:ascii="Times New Roman" w:hAnsi="Times New Roman" w:cs="Times New Roman"/>
          <w:sz w:val="24"/>
          <w:szCs w:val="24"/>
        </w:rPr>
        <w:t xml:space="preserve"> methods, has also been developed by the authors (see supporting information).</w:t>
      </w:r>
    </w:p>
    <w:p w14:paraId="4683C00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Statistical considerations for each model relate to the products that are provided and the ability to accommodate characteristics of a dataset. As noted above, additional features provided by each model were not directly compared either because such comparisons were impossible (i.e., a feature was unavailable for a </w:t>
      </w:r>
      <w:r>
        <w:rPr>
          <w:rFonts w:ascii="Times New Roman" w:hAnsi="Times New Roman" w:cs="Times New Roman"/>
          <w:sz w:val="24"/>
          <w:szCs w:val="24"/>
        </w:rPr>
        <w:t xml:space="preserve">method) </w:t>
      </w:r>
      <w:r w:rsidRPr="007155C0">
        <w:rPr>
          <w:rFonts w:ascii="Times New Roman" w:hAnsi="Times New Roman" w:cs="Times New Roman"/>
          <w:sz w:val="24"/>
          <w:szCs w:val="24"/>
        </w:rPr>
        <w:t>or they were beyond the analysis scope. For e</w:t>
      </w:r>
      <w:r>
        <w:rPr>
          <w:rFonts w:ascii="Times New Roman" w:hAnsi="Times New Roman" w:cs="Times New Roman"/>
          <w:sz w:val="24"/>
          <w:szCs w:val="24"/>
        </w:rPr>
        <w:t xml:space="preserve">xample, </w:t>
      </w:r>
      <w:r w:rsidRPr="007155C0">
        <w:rPr>
          <w:rFonts w:ascii="Times New Roman" w:hAnsi="Times New Roman" w:cs="Times New Roman"/>
          <w:sz w:val="24"/>
          <w:szCs w:val="24"/>
        </w:rPr>
        <w:t xml:space="preserve">WRTDS has been applied using a quantile regression approach to characterize trends at </w:t>
      </w:r>
      <w:r>
        <w:rPr>
          <w:rFonts w:ascii="Times New Roman" w:hAnsi="Times New Roman" w:cs="Times New Roman"/>
          <w:sz w:val="24"/>
          <w:szCs w:val="24"/>
        </w:rPr>
        <w:t xml:space="preserve">the </w:t>
      </w:r>
      <w:r w:rsidRPr="007155C0">
        <w:rPr>
          <w:rFonts w:ascii="Times New Roman" w:hAnsi="Times New Roman" w:cs="Times New Roman"/>
          <w:sz w:val="24"/>
          <w:szCs w:val="24"/>
        </w:rPr>
        <w:t>extreme concentration distributions of the data</w:t>
      </w:r>
      <w:r>
        <w:rPr>
          <w:rFonts w:ascii="Times New Roman" w:hAnsi="Times New Roman" w:cs="Times New Roman"/>
          <w:sz w:val="24"/>
          <w:szCs w:val="24"/>
        </w:rPr>
        <w:t xml:space="preserve"> </w:t>
      </w:r>
      <w:r w:rsidRPr="007155C0">
        <w:rPr>
          <w:rFonts w:ascii="Times New Roman" w:hAnsi="Times New Roman" w:cs="Times New Roman"/>
          <w:sz w:val="24"/>
          <w:szCs w:val="24"/>
        </w:rPr>
        <w:t>(Beck and Hagy III 2015). This feature is</w:t>
      </w:r>
      <w:r>
        <w:rPr>
          <w:rFonts w:ascii="Times New Roman" w:hAnsi="Times New Roman" w:cs="Times New Roman"/>
          <w:sz w:val="24"/>
          <w:szCs w:val="24"/>
        </w:rPr>
        <w:t xml:space="preserve"> </w:t>
      </w:r>
      <w:r w:rsidRPr="007155C0">
        <w:rPr>
          <w:rFonts w:ascii="Times New Roman" w:hAnsi="Times New Roman" w:cs="Times New Roman"/>
          <w:sz w:val="24"/>
          <w:szCs w:val="24"/>
        </w:rPr>
        <w:t>important for estuaries where the occurrence and magnitude of harmful algal blooms, for example, are often characterized by extreme events as a basis for dev</w:t>
      </w:r>
      <w:r>
        <w:rPr>
          <w:rFonts w:ascii="Times New Roman" w:hAnsi="Times New Roman" w:cs="Times New Roman"/>
          <w:sz w:val="24"/>
          <w:szCs w:val="24"/>
        </w:rPr>
        <w:t xml:space="preserve">eloping </w:t>
      </w:r>
      <w:r w:rsidRPr="007155C0">
        <w:rPr>
          <w:rFonts w:ascii="Times New Roman" w:hAnsi="Times New Roman" w:cs="Times New Roman"/>
          <w:sz w:val="24"/>
          <w:szCs w:val="24"/>
        </w:rPr>
        <w:t xml:space="preserve">standards (e.g., </w:t>
      </w:r>
      <w:r w:rsidRPr="007155C0">
        <w:rPr>
          <w:rFonts w:ascii="Times New Roman" w:hAnsi="Times New Roman" w:cs="Times New Roman"/>
          <w:sz w:val="24"/>
          <w:szCs w:val="24"/>
        </w:rPr>
        <w:lastRenderedPageBreak/>
        <w:t xml:space="preserve">Schaeffer </w:t>
      </w:r>
      <w:r w:rsidRPr="000B76CD">
        <w:rPr>
          <w:rFonts w:ascii="Times New Roman" w:hAnsi="Times New Roman" w:cs="Times New Roman"/>
          <w:i/>
          <w:sz w:val="24"/>
          <w:szCs w:val="24"/>
        </w:rPr>
        <w:t>et al</w:t>
      </w:r>
      <w:r w:rsidRPr="007155C0">
        <w:rPr>
          <w:rFonts w:ascii="Times New Roman" w:hAnsi="Times New Roman" w:cs="Times New Roman"/>
          <w:sz w:val="24"/>
          <w:szCs w:val="24"/>
        </w:rPr>
        <w:t>. 2013). Although the extension of GAMs to characterize conditional quantiles may be possible (e.g., additive quantile regression</w:t>
      </w:r>
      <w:r>
        <w:rPr>
          <w:rFonts w:ascii="Times New Roman" w:hAnsi="Times New Roman" w:cs="Times New Roman"/>
          <w:sz w:val="24"/>
          <w:szCs w:val="24"/>
        </w:rPr>
        <w:t>,</w:t>
      </w:r>
      <w:r w:rsidRPr="007155C0">
        <w:rPr>
          <w:rFonts w:ascii="Times New Roman" w:hAnsi="Times New Roman" w:cs="Times New Roman"/>
          <w:sz w:val="24"/>
          <w:szCs w:val="24"/>
        </w:rPr>
        <w:t xml:space="preserve"> Koenker 2013), comparable applications for water quality analysis have not been developed. An additional concern is the availability of confidence intervals for model estimates that provide direct measures of uncertainty and can facilitate hypothesis-testing. Confidence intervals are readily available from GAMs as standard model output, whereas similar estimates for WRTDS require comprehensive resampling of results with bootstrapping (available as the ‘EGRETci’ package,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Similar products are not yet available for the tidal adaptation of WRTDS. As such, both methods provide an approach for estimating uncer</w:t>
      </w:r>
      <w:r>
        <w:rPr>
          <w:rFonts w:ascii="Times New Roman" w:hAnsi="Times New Roman" w:cs="Times New Roman"/>
          <w:sz w:val="24"/>
          <w:szCs w:val="24"/>
        </w:rPr>
        <w:t>t</w:t>
      </w:r>
      <w:r w:rsidRPr="007155C0">
        <w:rPr>
          <w:rFonts w:ascii="Times New Roman" w:hAnsi="Times New Roman" w:cs="Times New Roman"/>
          <w:sz w:val="24"/>
          <w:szCs w:val="24"/>
        </w:rPr>
        <w:t>ainty but they differ in implementation that may affect ease of use.</w:t>
      </w:r>
    </w:p>
    <w:p w14:paraId="5CE7E7A3" w14:textId="6E5F6FCA" w:rsidR="00BE4004"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Characteristics of a dataset, questions of interest, and how both can be addressed with WRTDS or GAMs are also important considerations for choosing a method. Water quality data are often characterized by censored observations that are beyond the detection limit of a monitoring device. With this in mind, WRTDS models were developed using </w:t>
      </w:r>
      <w:r>
        <w:rPr>
          <w:rFonts w:ascii="Times New Roman" w:hAnsi="Times New Roman" w:cs="Times New Roman"/>
          <w:sz w:val="24"/>
          <w:szCs w:val="24"/>
        </w:rPr>
        <w:t>‘</w:t>
      </w:r>
      <w:r w:rsidRPr="007155C0">
        <w:rPr>
          <w:rFonts w:ascii="Times New Roman" w:hAnsi="Times New Roman" w:cs="Times New Roman"/>
          <w:sz w:val="24"/>
          <w:szCs w:val="24"/>
        </w:rPr>
        <w:t xml:space="preserve">survival  </w:t>
      </w:r>
      <w:r>
        <w:rPr>
          <w:rFonts w:ascii="Times New Roman" w:hAnsi="Times New Roman" w:cs="Times New Roman"/>
          <w:sz w:val="24"/>
          <w:szCs w:val="24"/>
        </w:rPr>
        <w:t xml:space="preserve">analysis’ </w:t>
      </w:r>
      <w:r w:rsidRPr="007155C0">
        <w:rPr>
          <w:rFonts w:ascii="Times New Roman" w:hAnsi="Times New Roman" w:cs="Times New Roman"/>
          <w:sz w:val="24"/>
          <w:szCs w:val="24"/>
        </w:rPr>
        <w:t xml:space="preserve">as an adaptation  of the weighted Tobit model for the original method (Moyer </w:t>
      </w:r>
      <w:r w:rsidRPr="007155C0">
        <w:rPr>
          <w:rFonts w:ascii="Times New Roman" w:hAnsi="Times New Roman" w:cs="Times New Roman"/>
          <w:i/>
          <w:sz w:val="24"/>
          <w:szCs w:val="24"/>
        </w:rPr>
        <w:t>et al</w:t>
      </w:r>
      <w:r w:rsidRPr="007155C0">
        <w:rPr>
          <w:rFonts w:ascii="Times New Roman" w:hAnsi="Times New Roman" w:cs="Times New Roman"/>
          <w:sz w:val="24"/>
          <w:szCs w:val="24"/>
        </w:rPr>
        <w:t>. 2012, Hirsch and De Cicco 2014) and using the Kaplan-Meier approximation for a single-sample  survey function for conditional regression quantiles in the tidal adaptation (Portnoy 2003, Koenker</w:t>
      </w:r>
      <w:r>
        <w:rPr>
          <w:rFonts w:ascii="Times New Roman" w:hAnsi="Times New Roman" w:cs="Times New Roman"/>
          <w:sz w:val="24"/>
          <w:szCs w:val="24"/>
        </w:rPr>
        <w:t xml:space="preserve"> </w:t>
      </w:r>
      <w:r w:rsidRPr="007155C0">
        <w:rPr>
          <w:rFonts w:ascii="Times New Roman" w:hAnsi="Times New Roman" w:cs="Times New Roman"/>
          <w:sz w:val="24"/>
          <w:szCs w:val="24"/>
        </w:rPr>
        <w:t>2008). An approach to account for censored data in GAMs is not yet available for water quality modeling, although similar methods are feasible and development is anticipated in this area. The inclusion of additional variables in a model to describe a response measure may also be a concern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given the research question. </w:t>
      </w:r>
      <w:r>
        <w:rPr>
          <w:rFonts w:ascii="Times New Roman" w:hAnsi="Times New Roman" w:cs="Times New Roman"/>
          <w:sz w:val="24"/>
          <w:szCs w:val="24"/>
        </w:rPr>
        <w:t>Although</w:t>
      </w:r>
      <w:r w:rsidRPr="007155C0">
        <w:rPr>
          <w:rFonts w:ascii="Times New Roman" w:hAnsi="Times New Roman" w:cs="Times New Roman"/>
          <w:sz w:val="24"/>
          <w:szCs w:val="24"/>
        </w:rPr>
        <w:t xml:space="preserve"> both models can theoretically include variables other than time, flow, and season, application in GAMs may be much simpler. The ‘mgcv’ package for GAMs (Wood 2006a) is suf</w:t>
      </w:r>
      <w:r>
        <w:rPr>
          <w:rFonts w:ascii="Times New Roman" w:hAnsi="Times New Roman" w:cs="Times New Roman"/>
          <w:sz w:val="24"/>
          <w:szCs w:val="24"/>
        </w:rPr>
        <w:t>ficiently</w:t>
      </w:r>
      <w:r w:rsidRPr="007155C0">
        <w:rPr>
          <w:rFonts w:ascii="Times New Roman" w:hAnsi="Times New Roman" w:cs="Times New Roman"/>
          <w:sz w:val="24"/>
          <w:szCs w:val="24"/>
        </w:rPr>
        <w:t xml:space="preserve"> generalizable such that including additional </w:t>
      </w:r>
      <w:r w:rsidRPr="007155C0">
        <w:rPr>
          <w:rFonts w:ascii="Times New Roman" w:hAnsi="Times New Roman" w:cs="Times New Roman"/>
          <w:sz w:val="24"/>
          <w:szCs w:val="24"/>
        </w:rPr>
        <w:lastRenderedPageBreak/>
        <w:t>variables is a slight modification to the initial function call. Conversely, the available WRTDS packages are more specialized and including additional variables would require substantial modification.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Lastly, sparsity of data including the time step (e.g., continuous, monthly), length of the record, or gaps (random or systematic) can affect model performance. For example,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evaluated the effects of sampling intervals and record length on trend comparisons between time periods for WRTDS to describe the </w:t>
      </w:r>
      <w:r>
        <w:rPr>
          <w:rFonts w:ascii="Times New Roman" w:hAnsi="Times New Roman" w:cs="Times New Roman"/>
          <w:sz w:val="24"/>
          <w:szCs w:val="24"/>
        </w:rPr>
        <w:t>probability</w:t>
      </w:r>
      <w:r w:rsidRPr="007155C0">
        <w:rPr>
          <w:rFonts w:ascii="Times New Roman" w:hAnsi="Times New Roman" w:cs="Times New Roman"/>
          <w:sz w:val="24"/>
          <w:szCs w:val="24"/>
        </w:rPr>
        <w:t xml:space="preserve"> of false positive error rates (Type I). Systematic comparisons between WRTDS and GAMs to evaluate effects of data sparsity have yet to be done but researchers should be aware of the potential and relatively unknown effects on model outcomes.</w:t>
      </w:r>
    </w:p>
    <w:p w14:paraId="7877F73E" w14:textId="77777777" w:rsidR="00B53283" w:rsidRPr="008949AD" w:rsidRDefault="00AA1FC5" w:rsidP="00B86B48">
      <w:pPr>
        <w:spacing w:after="0" w:line="480" w:lineRule="auto"/>
        <w:rPr>
          <w:rFonts w:ascii="Times New Roman" w:hAnsi="Times New Roman" w:cs="Times New Roman"/>
          <w:i/>
          <w:sz w:val="24"/>
          <w:szCs w:val="24"/>
        </w:rPr>
      </w:pPr>
      <w:r w:rsidRPr="008949AD">
        <w:rPr>
          <w:rFonts w:ascii="Times New Roman" w:hAnsi="Times New Roman" w:cs="Times New Roman"/>
          <w:i/>
          <w:sz w:val="24"/>
          <w:szCs w:val="24"/>
        </w:rPr>
        <w:t>Patuxent trends</w:t>
      </w:r>
    </w:p>
    <w:p w14:paraId="2D5502CE" w14:textId="5084440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provided a detail</w:t>
      </w:r>
      <w:r w:rsidR="008949AD">
        <w:rPr>
          <w:rFonts w:ascii="Times New Roman" w:hAnsi="Times New Roman" w:cs="Times New Roman"/>
          <w:sz w:val="24"/>
          <w:szCs w:val="24"/>
        </w:rPr>
        <w:t>ed description of water quality</w:t>
      </w:r>
      <w:r w:rsidRPr="007400BF">
        <w:rPr>
          <w:rFonts w:ascii="Times New Roman" w:hAnsi="Times New Roman" w:cs="Times New Roman"/>
          <w:sz w:val="24"/>
          <w:szCs w:val="24"/>
        </w:rPr>
        <w:t xml:space="preserve"> changes in the Patuxent River estuary. Several trends were described that deserve additional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discussion independent of</w:t>
      </w:r>
      <w:r w:rsidR="00A80A43">
        <w:rPr>
          <w:rFonts w:ascii="Times New Roman" w:hAnsi="Times New Roman" w:cs="Times New Roman"/>
          <w:sz w:val="24"/>
          <w:szCs w:val="24"/>
        </w:rPr>
        <w:t xml:space="preserve"> the model comparisons.</w:t>
      </w:r>
      <w:r w:rsidR="004C3B20">
        <w:rPr>
          <w:rFonts w:ascii="Times New Roman" w:hAnsi="Times New Roman" w:cs="Times New Roman"/>
          <w:sz w:val="24"/>
          <w:szCs w:val="24"/>
        </w:rPr>
        <w:t xml:space="preserve"> </w:t>
      </w:r>
      <w:r w:rsidR="00A80A43">
        <w:rPr>
          <w:rFonts w:ascii="Times New Roman" w:hAnsi="Times New Roman" w:cs="Times New Roman"/>
          <w:sz w:val="24"/>
          <w:szCs w:val="24"/>
        </w:rPr>
        <w:t>Annual</w:t>
      </w:r>
      <w:r w:rsidRPr="007400BF">
        <w:rPr>
          <w:rFonts w:ascii="Times New Roman" w:hAnsi="Times New Roman" w:cs="Times New Roman"/>
          <w:sz w:val="24"/>
          <w:szCs w:val="24"/>
        </w:rPr>
        <w:t xml:space="preserve"> trends at TF1.6 showed a sub</w:t>
      </w:r>
      <w:r w:rsidR="00A80A43">
        <w:rPr>
          <w:rFonts w:ascii="Times New Roman" w:hAnsi="Times New Roman" w:cs="Times New Roman"/>
          <w:sz w:val="24"/>
          <w:szCs w:val="24"/>
        </w:rPr>
        <w:t>stantial decrease in chl</w:t>
      </w:r>
      <w:r w:rsidR="002845E6" w:rsidRPr="002845E6">
        <w:rPr>
          <w:rFonts w:ascii="Times New Roman" w:hAnsi="Times New Roman" w:cs="Times New Roman"/>
          <w:i/>
          <w:sz w:val="24"/>
          <w:szCs w:val="24"/>
        </w:rPr>
        <w:t>-a</w:t>
      </w:r>
      <w:r w:rsidR="00A80A43">
        <w:rPr>
          <w:rFonts w:ascii="Times New Roman" w:hAnsi="Times New Roman" w:cs="Times New Roman"/>
          <w:sz w:val="24"/>
          <w:szCs w:val="24"/>
        </w:rPr>
        <w:t xml:space="preserve"> that lasted several years, followed </w:t>
      </w:r>
      <w:r w:rsidRPr="007400BF">
        <w:rPr>
          <w:rFonts w:ascii="Times New Roman" w:hAnsi="Times New Roman" w:cs="Times New Roman"/>
          <w:sz w:val="24"/>
          <w:szCs w:val="24"/>
        </w:rPr>
        <w:t>by a gradual increase to concentrations similar to those earlier in the time</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series. By comparison, annual trends in the lower estuary at LE1.2 showed a consistent, linear increase over time.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patterns and trends related to different flow periods were also described by the models. Spring blooms were commonly observed in the lower estuary, whereas late summer blooms were observed in the upper estuary. Trends related to different flow periods were less obvious, although large 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observed for moderate flow levels. Trends in Figure </w:t>
      </w:r>
      <w:del w:id="151" w:author="Beck, Marcus" w:date="2016-09-07T10:00:00Z">
        <w:r w:rsidRPr="007400BF" w:rsidDel="00161B36">
          <w:rPr>
            <w:rFonts w:ascii="Times New Roman" w:hAnsi="Times New Roman" w:cs="Times New Roman"/>
            <w:sz w:val="24"/>
            <w:szCs w:val="24"/>
          </w:rPr>
          <w:delText xml:space="preserve">6 </w:delText>
        </w:r>
      </w:del>
      <w:ins w:id="152" w:author="Beck, Marcus" w:date="2016-09-07T10:00:00Z">
        <w:r w:rsidR="00161B36">
          <w:rPr>
            <w:rFonts w:ascii="Times New Roman" w:hAnsi="Times New Roman" w:cs="Times New Roman"/>
            <w:sz w:val="24"/>
            <w:szCs w:val="24"/>
          </w:rPr>
          <w:t>5</w:t>
        </w:r>
        <w:r w:rsidR="00161B36" w:rsidRPr="007400BF">
          <w:rPr>
            <w:rFonts w:ascii="Times New Roman" w:hAnsi="Times New Roman" w:cs="Times New Roman"/>
            <w:sz w:val="24"/>
            <w:szCs w:val="24"/>
          </w:rPr>
          <w:t xml:space="preserve"> </w:t>
        </w:r>
      </w:ins>
      <w:r w:rsidRPr="007400BF">
        <w:rPr>
          <w:rFonts w:ascii="Times New Roman" w:hAnsi="Times New Roman" w:cs="Times New Roman"/>
          <w:sz w:val="24"/>
          <w:szCs w:val="24"/>
        </w:rPr>
        <w:t xml:space="preserve">can facilitate an interpretation of changes at each station related to flow </w:t>
      </w:r>
      <w:r w:rsidR="00A80A43">
        <w:rPr>
          <w:rFonts w:ascii="Times New Roman" w:hAnsi="Times New Roman" w:cs="Times New Roman"/>
          <w:sz w:val="24"/>
          <w:szCs w:val="24"/>
        </w:rPr>
        <w:t>e</w:t>
      </w:r>
      <w:r w:rsidRPr="007400BF">
        <w:rPr>
          <w:rFonts w:ascii="Times New Roman" w:hAnsi="Times New Roman" w:cs="Times New Roman"/>
          <w:sz w:val="24"/>
          <w:szCs w:val="24"/>
        </w:rPr>
        <w:t>ffects over time. For example, annual trends in October suggested that the association bet</w:t>
      </w:r>
      <w:r w:rsidR="002845E6">
        <w:rPr>
          <w:rFonts w:ascii="Times New Roman" w:hAnsi="Times New Roman" w:cs="Times New Roman"/>
          <w:sz w:val="24"/>
          <w:szCs w:val="24"/>
        </w:rPr>
        <w:t>ween flow (decreasing salinity)</w:t>
      </w:r>
      <w:r w:rsidRPr="007400BF">
        <w:rPr>
          <w:rFonts w:ascii="Times New Roman" w:hAnsi="Times New Roman" w:cs="Times New Roman"/>
          <w:sz w:val="24"/>
          <w:szCs w:val="24"/>
        </w:rPr>
        <w:t xml:space="preserve"> and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weakened over time at LE1.2. By contrast, trends at TF1.6 showed an increasingly negative relationship between flow and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over time. Both </w:t>
      </w:r>
      <w:r w:rsidRPr="007400BF">
        <w:rPr>
          <w:rFonts w:ascii="Times New Roman" w:hAnsi="Times New Roman" w:cs="Times New Roman"/>
          <w:sz w:val="24"/>
          <w:szCs w:val="24"/>
        </w:rPr>
        <w:lastRenderedPageBreak/>
        <w:t>models also showed changes in the shape of the relationship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For example, a distinct non-linear relationship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increasing discharge (decreasi</w:t>
      </w:r>
      <w:r w:rsidR="002845E6">
        <w:rPr>
          <w:rFonts w:ascii="Times New Roman" w:hAnsi="Times New Roman" w:cs="Times New Roman"/>
          <w:sz w:val="24"/>
          <w:szCs w:val="24"/>
        </w:rPr>
        <w:t xml:space="preserve">ng salinity) </w:t>
      </w:r>
      <w:r w:rsidRPr="007400BF">
        <w:rPr>
          <w:rFonts w:ascii="Times New Roman" w:hAnsi="Times New Roman" w:cs="Times New Roman"/>
          <w:sz w:val="24"/>
          <w:szCs w:val="24"/>
        </w:rPr>
        <w:t xml:space="preserve">was observed for January predictions at LE1.2 earlier in the record, whereas the trend became more linear near the </w:t>
      </w:r>
      <w:r w:rsidR="002845E6">
        <w:rPr>
          <w:rFonts w:ascii="Times New Roman" w:hAnsi="Times New Roman" w:cs="Times New Roman"/>
          <w:sz w:val="24"/>
          <w:szCs w:val="24"/>
        </w:rPr>
        <w:t xml:space="preserve">end of the record. Identifying </w:t>
      </w:r>
      <w:r w:rsidRPr="007400BF">
        <w:rPr>
          <w:rFonts w:ascii="Times New Roman" w:hAnsi="Times New Roman" w:cs="Times New Roman"/>
          <w:sz w:val="24"/>
          <w:szCs w:val="24"/>
        </w:rPr>
        <w:t>differences in chl</w:t>
      </w:r>
      <w:r w:rsidR="002845E6" w:rsidRPr="002845E6">
        <w:rPr>
          <w:rFonts w:ascii="Times New Roman" w:hAnsi="Times New Roman" w:cs="Times New Roman"/>
          <w:i/>
          <w:sz w:val="24"/>
          <w:szCs w:val="24"/>
        </w:rPr>
        <w:t>-a</w:t>
      </w:r>
      <w:r w:rsidR="002845E6">
        <w:rPr>
          <w:rFonts w:ascii="Times New Roman" w:hAnsi="Times New Roman" w:cs="Times New Roman"/>
          <w:sz w:val="24"/>
          <w:szCs w:val="24"/>
        </w:rPr>
        <w:t xml:space="preserve"> response at both different</w:t>
      </w:r>
      <w:r w:rsidRPr="007400BF">
        <w:rPr>
          <w:rFonts w:ascii="Times New Roman" w:hAnsi="Times New Roman" w:cs="Times New Roman"/>
          <w:sz w:val="24"/>
          <w:szCs w:val="24"/>
        </w:rPr>
        <w:t xml:space="preserve"> flow lev</w:t>
      </w:r>
      <w:r w:rsidR="002845E6">
        <w:rPr>
          <w:rFonts w:ascii="Times New Roman" w:hAnsi="Times New Roman" w:cs="Times New Roman"/>
          <w:sz w:val="24"/>
          <w:szCs w:val="24"/>
        </w:rPr>
        <w:t>els and different seasons could</w:t>
      </w:r>
      <w:r w:rsidRPr="007400BF">
        <w:rPr>
          <w:rFonts w:ascii="Times New Roman" w:hAnsi="Times New Roman" w:cs="Times New Roman"/>
          <w:sz w:val="24"/>
          <w:szCs w:val="24"/>
        </w:rPr>
        <w:t xml:space="preserve"> be a first step to identifying influencing factors. The increase over time at LE1.2 is fairly consistent, except for patterns in October at high salinities. Further investigation to reveal what sources are actually being reduced during that period would be insightful.</w:t>
      </w:r>
    </w:p>
    <w:p w14:paraId="6A51C57E" w14:textId="4AE7D099" w:rsidR="00401F63" w:rsidRPr="000B76CD" w:rsidRDefault="00401F63" w:rsidP="00401F63">
      <w:pPr>
        <w:spacing w:after="0" w:line="480" w:lineRule="auto"/>
        <w:ind w:firstLine="720"/>
        <w:rPr>
          <w:rFonts w:ascii="Times New Roman" w:hAnsi="Times New Roman" w:cs="Times New Roman"/>
          <w:sz w:val="24"/>
          <w:szCs w:val="24"/>
        </w:rPr>
      </w:pPr>
      <w:r w:rsidRPr="000B76CD">
        <w:rPr>
          <w:rFonts w:ascii="Times New Roman" w:hAnsi="Times New Roman" w:cs="Times New Roman"/>
          <w:sz w:val="24"/>
          <w:szCs w:val="24"/>
        </w:rPr>
        <w:t>The results from either model can be used to hypothesize causal links between water quality changes, flow variation, or additional ecosystem characteristics. Previous studies have linked</w:t>
      </w:r>
      <w:r>
        <w:rPr>
          <w:rFonts w:ascii="Times New Roman" w:hAnsi="Times New Roman" w:cs="Times New Roman"/>
          <w:sz w:val="24"/>
          <w:szCs w:val="24"/>
        </w:rPr>
        <w:t xml:space="preserve"> </w:t>
      </w:r>
      <w:r w:rsidRPr="000B76CD">
        <w:rPr>
          <w:rFonts w:ascii="Times New Roman" w:hAnsi="Times New Roman" w:cs="Times New Roman"/>
          <w:sz w:val="24"/>
          <w:szCs w:val="24"/>
        </w:rPr>
        <w:t>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changes and flow relationships to shifts in sources of nutrient pollution (Hirsch </w:t>
      </w:r>
      <w:r w:rsidRPr="000B76CD">
        <w:rPr>
          <w:rFonts w:ascii="Times New Roman" w:hAnsi="Times New Roman" w:cs="Times New Roman"/>
          <w:i/>
          <w:sz w:val="24"/>
          <w:szCs w:val="24"/>
        </w:rPr>
        <w:t>et al</w:t>
      </w:r>
      <w:r w:rsidRPr="000B76CD">
        <w:rPr>
          <w:rFonts w:ascii="Times New Roman" w:hAnsi="Times New Roman" w:cs="Times New Roman"/>
          <w:sz w:val="24"/>
          <w:szCs w:val="24"/>
        </w:rPr>
        <w:t>. 2010, Beck and Hagy III 2015). Similarly, historical changes in the Patuxent are likely related to the banning of phosphorus-based detergents in the mid</w:t>
      </w:r>
      <w:r>
        <w:rPr>
          <w:rFonts w:ascii="Times New Roman" w:hAnsi="Times New Roman" w:cs="Times New Roman"/>
          <w:sz w:val="24"/>
          <w:szCs w:val="24"/>
        </w:rPr>
        <w:t>-</w:t>
      </w:r>
      <w:r w:rsidRPr="000B76CD">
        <w:rPr>
          <w:rFonts w:ascii="Times New Roman" w:hAnsi="Times New Roman" w:cs="Times New Roman"/>
          <w:sz w:val="24"/>
          <w:szCs w:val="24"/>
        </w:rPr>
        <w:t xml:space="preserve">1980s and wastewater treatment plant upgrades in the early 1990s (Lung and Bai 2003, Testa </w:t>
      </w:r>
      <w:r w:rsidRPr="000B76CD">
        <w:rPr>
          <w:rFonts w:ascii="Times New Roman" w:hAnsi="Times New Roman" w:cs="Times New Roman"/>
          <w:i/>
          <w:sz w:val="24"/>
          <w:szCs w:val="24"/>
        </w:rPr>
        <w:t>et al</w:t>
      </w:r>
      <w:r w:rsidRPr="000B76CD">
        <w:rPr>
          <w:rFonts w:ascii="Times New Roman" w:hAnsi="Times New Roman" w:cs="Times New Roman"/>
          <w:sz w:val="24"/>
          <w:szCs w:val="24"/>
        </w:rPr>
        <w:t>. 2008). An investigation of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to both flow changes and ratios of point-source to non-point sources of nutrients could provide valuable information on system dynamics. </w:t>
      </w:r>
      <w:r>
        <w:rPr>
          <w:rFonts w:ascii="Times New Roman" w:hAnsi="Times New Roman" w:cs="Times New Roman"/>
          <w:sz w:val="24"/>
          <w:szCs w:val="24"/>
        </w:rPr>
        <w:t>Historical</w:t>
      </w:r>
      <w:r w:rsidRPr="000B76CD">
        <w:rPr>
          <w:rFonts w:ascii="Times New Roman" w:hAnsi="Times New Roman" w:cs="Times New Roman"/>
          <w:sz w:val="24"/>
          <w:szCs w:val="24"/>
        </w:rPr>
        <w:t xml:space="preserve"> changes in flow have also affected water quality in the Patuxent. Flow records for the Patuxent show a drought period from 1999 to</w:t>
      </w:r>
      <w:r>
        <w:rPr>
          <w:rFonts w:ascii="Times New Roman" w:hAnsi="Times New Roman" w:cs="Times New Roman"/>
          <w:sz w:val="24"/>
          <w:szCs w:val="24"/>
        </w:rPr>
        <w:t xml:space="preserve"> </w:t>
      </w:r>
      <w:r w:rsidRPr="000B76CD">
        <w:rPr>
          <w:rFonts w:ascii="Times New Roman" w:hAnsi="Times New Roman" w:cs="Times New Roman"/>
          <w:sz w:val="24"/>
          <w:szCs w:val="24"/>
        </w:rPr>
        <w:t>2002 that likely contributed to increases in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and decreases in the lower estuary. By contrast, storm events could be linked to lower chl-</w:t>
      </w:r>
      <w:r w:rsidRPr="000B76CD">
        <w:rPr>
          <w:rFonts w:ascii="Times New Roman" w:hAnsi="Times New Roman" w:cs="Times New Roman"/>
          <w:i/>
          <w:sz w:val="24"/>
          <w:szCs w:val="24"/>
        </w:rPr>
        <w:t>a</w:t>
      </w:r>
      <w:r>
        <w:rPr>
          <w:rFonts w:ascii="Times New Roman" w:hAnsi="Times New Roman" w:cs="Times New Roman"/>
          <w:sz w:val="24"/>
          <w:szCs w:val="24"/>
        </w:rPr>
        <w:t xml:space="preserve"> </w:t>
      </w:r>
      <w:r w:rsidRPr="000B76CD">
        <w:rPr>
          <w:rFonts w:ascii="Times New Roman" w:hAnsi="Times New Roman" w:cs="Times New Roman"/>
          <w:sz w:val="24"/>
          <w:szCs w:val="24"/>
        </w:rPr>
        <w:t xml:space="preserve">from estuarine flushing or shifts in concentration along the </w:t>
      </w:r>
      <w:r>
        <w:rPr>
          <w:rFonts w:ascii="Times New Roman" w:hAnsi="Times New Roman" w:cs="Times New Roman"/>
          <w:sz w:val="24"/>
          <w:szCs w:val="24"/>
        </w:rPr>
        <w:t xml:space="preserve">longitudinal </w:t>
      </w:r>
      <w:r w:rsidRPr="000B76CD">
        <w:rPr>
          <w:rFonts w:ascii="Times New Roman" w:hAnsi="Times New Roman" w:cs="Times New Roman"/>
          <w:sz w:val="24"/>
          <w:szCs w:val="24"/>
        </w:rPr>
        <w:t xml:space="preserve">axis (Hagy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2006, Murrell </w:t>
      </w:r>
      <w:r w:rsidRPr="000B76CD">
        <w:rPr>
          <w:rFonts w:ascii="Times New Roman" w:hAnsi="Times New Roman" w:cs="Times New Roman"/>
          <w:i/>
          <w:sz w:val="24"/>
          <w:szCs w:val="24"/>
        </w:rPr>
        <w:t>et al</w:t>
      </w:r>
      <w:r w:rsidRPr="000B76CD">
        <w:rPr>
          <w:rFonts w:ascii="Times New Roman" w:hAnsi="Times New Roman" w:cs="Times New Roman"/>
          <w:sz w:val="24"/>
          <w:szCs w:val="24"/>
        </w:rPr>
        <w:t>. 2007). The substantial decline in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in the early 2000s coincides with storm events, including the passage of Hurricane Isabel in 2003. However, low concentrations persisted for several years suggesting additional factors may have had separate or additive effects on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w:t>
      </w:r>
      <w:r w:rsidRPr="000B76CD">
        <w:rPr>
          <w:rFonts w:ascii="Times New Roman" w:hAnsi="Times New Roman" w:cs="Times New Roman"/>
          <w:sz w:val="24"/>
          <w:szCs w:val="24"/>
        </w:rPr>
        <w:lastRenderedPageBreak/>
        <w:t>response. For example, seagrass gro</w:t>
      </w:r>
      <w:r>
        <w:rPr>
          <w:rFonts w:ascii="Times New Roman" w:hAnsi="Times New Roman" w:cs="Times New Roman"/>
          <w:sz w:val="24"/>
          <w:szCs w:val="24"/>
        </w:rPr>
        <w:t>wth</w:t>
      </w:r>
      <w:r w:rsidRPr="000B76CD">
        <w:rPr>
          <w:rFonts w:ascii="Times New Roman" w:hAnsi="Times New Roman" w:cs="Times New Roman"/>
          <w:sz w:val="24"/>
          <w:szCs w:val="24"/>
        </w:rPr>
        <w:t xml:space="preserve"> patterns in the upper estuary have follo</w:t>
      </w:r>
      <w:r>
        <w:rPr>
          <w:rFonts w:ascii="Times New Roman" w:hAnsi="Times New Roman" w:cs="Times New Roman"/>
          <w:sz w:val="24"/>
          <w:szCs w:val="24"/>
        </w:rPr>
        <w:t>wed</w:t>
      </w:r>
      <w:r w:rsidRPr="000B76CD">
        <w:rPr>
          <w:rFonts w:ascii="Times New Roman" w:hAnsi="Times New Roman" w:cs="Times New Roman"/>
          <w:sz w:val="24"/>
          <w:szCs w:val="24"/>
        </w:rPr>
        <w:t xml:space="preserve"> a similar but inverse pattern as chl-</w:t>
      </w:r>
      <w:r w:rsidRPr="000B76CD">
        <w:rPr>
          <w:rFonts w:ascii="Times New Roman" w:hAnsi="Times New Roman" w:cs="Times New Roman"/>
          <w:i/>
          <w:sz w:val="24"/>
          <w:szCs w:val="24"/>
        </w:rPr>
        <w:t>a</w:t>
      </w:r>
      <w:r w:rsidRPr="000B76CD">
        <w:rPr>
          <w:rFonts w:ascii="Times New Roman" w:hAnsi="Times New Roman" w:cs="Times New Roman"/>
          <w:sz w:val="24"/>
          <w:szCs w:val="24"/>
        </w:rPr>
        <w:t>, with an increase in growth in the late 1990s and early 2000s, followed by a decline in recent years after a peak in coverage in 2005 (J. M. Testa, personal communication). This correlation suggests nutrient sequestration by seagrasses, although definitive links have yet</w:t>
      </w:r>
      <w:r>
        <w:rPr>
          <w:rFonts w:ascii="Times New Roman" w:hAnsi="Times New Roman" w:cs="Times New Roman"/>
          <w:sz w:val="24"/>
          <w:szCs w:val="24"/>
        </w:rPr>
        <w:t xml:space="preserve"> </w:t>
      </w:r>
      <w:r w:rsidRPr="000B76CD">
        <w:rPr>
          <w:rFonts w:ascii="Times New Roman" w:hAnsi="Times New Roman" w:cs="Times New Roman"/>
          <w:sz w:val="24"/>
          <w:szCs w:val="24"/>
        </w:rPr>
        <w:t>to be shown. Comparison to bay</w:t>
      </w:r>
      <w:r w:rsidR="00373BB5">
        <w:rPr>
          <w:rFonts w:ascii="Times New Roman" w:hAnsi="Times New Roman" w:cs="Times New Roman"/>
          <w:sz w:val="24"/>
          <w:szCs w:val="24"/>
        </w:rPr>
        <w:t>-</w:t>
      </w:r>
      <w:r w:rsidRPr="000B76CD">
        <w:rPr>
          <w:rFonts w:ascii="Times New Roman" w:hAnsi="Times New Roman" w:cs="Times New Roman"/>
          <w:sz w:val="24"/>
          <w:szCs w:val="24"/>
        </w:rPr>
        <w:t xml:space="preserve">wide changes for the larger Chesapeake Bay could provide additional explanations, such as the relationship to long-term trends in seagrass growth patterns, additional nutrients, or phytoplankton (Orth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2010, Harding </w:t>
      </w:r>
      <w:r w:rsidRPr="000B76CD">
        <w:rPr>
          <w:rFonts w:ascii="Times New Roman" w:hAnsi="Times New Roman" w:cs="Times New Roman"/>
          <w:i/>
          <w:sz w:val="24"/>
          <w:szCs w:val="24"/>
        </w:rPr>
        <w:t>et al</w:t>
      </w:r>
      <w:r w:rsidRPr="000B76CD">
        <w:rPr>
          <w:rFonts w:ascii="Times New Roman" w:hAnsi="Times New Roman" w:cs="Times New Roman"/>
          <w:sz w:val="24"/>
          <w:szCs w:val="24"/>
        </w:rPr>
        <w:t>. 2016).</w:t>
      </w:r>
    </w:p>
    <w:p w14:paraId="4DDC3C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CONCLUSIONS</w:t>
      </w:r>
    </w:p>
    <w:p w14:paraId="284EFFC5" w14:textId="3ECFA38F" w:rsidR="00640A0F" w:rsidRDefault="00640A0F" w:rsidP="00640A0F">
      <w:pPr>
        <w:spacing w:after="0"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The use of data-driven statistical techniques that leverage the descriptive potential of</w:t>
      </w:r>
      <w:r>
        <w:rPr>
          <w:rFonts w:ascii="Times New Roman" w:hAnsi="Times New Roman" w:cs="Times New Roman"/>
          <w:sz w:val="24"/>
          <w:szCs w:val="24"/>
        </w:rPr>
        <w:t xml:space="preserve"> </w:t>
      </w:r>
      <w:r w:rsidRPr="002459BD">
        <w:rPr>
          <w:rFonts w:ascii="Times New Roman" w:hAnsi="Times New Roman" w:cs="Times New Roman"/>
          <w:sz w:val="24"/>
          <w:szCs w:val="24"/>
        </w:rPr>
        <w:t>long-term monitoring datasets continues to be a relevant research focus in aquatic systems. Both</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WRTDS and GAMs are actively being developed for application to </w:t>
      </w:r>
      <w:r>
        <w:rPr>
          <w:rFonts w:ascii="Times New Roman" w:hAnsi="Times New Roman" w:cs="Times New Roman"/>
          <w:sz w:val="24"/>
          <w:szCs w:val="24"/>
        </w:rPr>
        <w:t>monitoring</w:t>
      </w:r>
      <w:r w:rsidRPr="002459BD">
        <w:rPr>
          <w:rFonts w:ascii="Times New Roman" w:hAnsi="Times New Roman" w:cs="Times New Roman"/>
          <w:sz w:val="24"/>
          <w:szCs w:val="24"/>
        </w:rPr>
        <w:t xml:space="preserve"> time series and</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our analysis represents the first comparison of WRTDS and GAMs to evaluate trends in tidal waters. For the Patuxent River estuary, both models had </w:t>
      </w:r>
      <w:r>
        <w:rPr>
          <w:rFonts w:ascii="Times New Roman" w:hAnsi="Times New Roman" w:cs="Times New Roman"/>
          <w:sz w:val="24"/>
          <w:szCs w:val="24"/>
        </w:rPr>
        <w:t>surprisingly</w:t>
      </w:r>
      <w:r w:rsidRPr="002459BD">
        <w:rPr>
          <w:rFonts w:ascii="Times New Roman" w:hAnsi="Times New Roman" w:cs="Times New Roman"/>
          <w:sz w:val="24"/>
          <w:szCs w:val="24"/>
        </w:rPr>
        <w:t xml:space="preserve"> similar abilities to describe observed and flow-normalized trends in chl-</w:t>
      </w:r>
      <w:r w:rsidRPr="002459BD">
        <w:rPr>
          <w:rFonts w:ascii="Times New Roman" w:hAnsi="Times New Roman" w:cs="Times New Roman"/>
          <w:i/>
          <w:sz w:val="24"/>
          <w:szCs w:val="24"/>
        </w:rPr>
        <w:t>a</w:t>
      </w:r>
      <w:r w:rsidRPr="002459BD">
        <w:rPr>
          <w:rFonts w:ascii="Times New Roman" w:hAnsi="Times New Roman" w:cs="Times New Roman"/>
          <w:sz w:val="24"/>
          <w:szCs w:val="24"/>
        </w:rPr>
        <w:t>. Some differences in the descriptive capabilities were observed, such as specific periods of the time series where data limitations may have caused instability in model predictions for WRTDS. Our application to simulated datasets with known flow-independent components of chl-</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provided further indications of similarities between the</w:t>
      </w:r>
      <w:r>
        <w:rPr>
          <w:rFonts w:ascii="Times New Roman" w:hAnsi="Times New Roman" w:cs="Times New Roman"/>
          <w:sz w:val="24"/>
          <w:szCs w:val="24"/>
        </w:rPr>
        <w:t xml:space="preserve"> </w:t>
      </w:r>
      <w:r w:rsidRPr="002459BD">
        <w:rPr>
          <w:rFonts w:ascii="Times New Roman" w:hAnsi="Times New Roman" w:cs="Times New Roman"/>
          <w:sz w:val="24"/>
          <w:szCs w:val="24"/>
        </w:rPr>
        <w:t>two approaches. We emphasize that simple comparisons of predictive performance with error measures provide relatively narrow descriptions of the quantitative abilities of each model. These comparison methods were chosen based on the e</w:t>
      </w:r>
      <w:r>
        <w:rPr>
          <w:rFonts w:ascii="Times New Roman" w:hAnsi="Times New Roman" w:cs="Times New Roman"/>
          <w:sz w:val="24"/>
          <w:szCs w:val="24"/>
        </w:rPr>
        <w:t>xploratory</w:t>
      </w:r>
      <w:r w:rsidRPr="002459BD">
        <w:rPr>
          <w:rFonts w:ascii="Times New Roman" w:hAnsi="Times New Roman" w:cs="Times New Roman"/>
          <w:sz w:val="24"/>
          <w:szCs w:val="24"/>
        </w:rPr>
        <w:t xml:space="preserve"> needs of the analysis and by considering that each technique provides a potentially novel approach to trend assessment. Inferior performance for one metric does not invalidate an analysis method for all </w:t>
      </w:r>
      <w:r w:rsidRPr="002459BD">
        <w:rPr>
          <w:rFonts w:ascii="Times New Roman" w:hAnsi="Times New Roman" w:cs="Times New Roman"/>
          <w:sz w:val="24"/>
          <w:szCs w:val="24"/>
        </w:rPr>
        <w:lastRenderedPageBreak/>
        <w:t>applications</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and we emphasize that alternative comparisons are needed for more </w:t>
      </w:r>
      <w:r>
        <w:rPr>
          <w:rFonts w:ascii="Times New Roman" w:hAnsi="Times New Roman" w:cs="Times New Roman"/>
          <w:sz w:val="24"/>
          <w:szCs w:val="24"/>
        </w:rPr>
        <w:t>specific</w:t>
      </w:r>
      <w:r w:rsidRPr="002459BD">
        <w:rPr>
          <w:rFonts w:ascii="Times New Roman" w:hAnsi="Times New Roman" w:cs="Times New Roman"/>
          <w:sz w:val="24"/>
          <w:szCs w:val="24"/>
        </w:rPr>
        <w:t xml:space="preserve"> uses of each method. This analysis was the first to rig</w:t>
      </w:r>
      <w:r>
        <w:rPr>
          <w:rFonts w:ascii="Times New Roman" w:hAnsi="Times New Roman" w:cs="Times New Roman"/>
          <w:sz w:val="24"/>
          <w:szCs w:val="24"/>
        </w:rPr>
        <w:t>o</w:t>
      </w:r>
      <w:r w:rsidRPr="002459BD">
        <w:rPr>
          <w:rFonts w:ascii="Times New Roman" w:hAnsi="Times New Roman" w:cs="Times New Roman"/>
          <w:sz w:val="24"/>
          <w:szCs w:val="24"/>
        </w:rPr>
        <w:t>rously compare both WRTDS and GAMs and further evaluations with alternative datasets should be made to compare with our results. Although both models provided similar information, the results from either reveal interes</w:t>
      </w:r>
      <w:r>
        <w:rPr>
          <w:rFonts w:ascii="Times New Roman" w:hAnsi="Times New Roman" w:cs="Times New Roman"/>
          <w:sz w:val="24"/>
          <w:szCs w:val="24"/>
        </w:rPr>
        <w:t>t</w:t>
      </w:r>
      <w:r w:rsidRPr="002459BD">
        <w:rPr>
          <w:rFonts w:ascii="Times New Roman" w:hAnsi="Times New Roman" w:cs="Times New Roman"/>
          <w:sz w:val="24"/>
          <w:szCs w:val="24"/>
        </w:rPr>
        <w:t xml:space="preserve">ing relationships (e.g., flow, nutrient response over time, Figure </w:t>
      </w:r>
      <w:del w:id="153" w:author="Beck, Marcus" w:date="2016-09-07T10:00:00Z">
        <w:r w:rsidRPr="002459BD" w:rsidDel="00161B36">
          <w:rPr>
            <w:rFonts w:ascii="Times New Roman" w:hAnsi="Times New Roman" w:cs="Times New Roman"/>
            <w:sz w:val="24"/>
            <w:szCs w:val="24"/>
          </w:rPr>
          <w:delText>6</w:delText>
        </w:r>
      </w:del>
      <w:ins w:id="154" w:author="Beck, Marcus" w:date="2016-09-07T10:00:00Z">
        <w:r w:rsidR="00161B36">
          <w:rPr>
            <w:rFonts w:ascii="Times New Roman" w:hAnsi="Times New Roman" w:cs="Times New Roman"/>
            <w:sz w:val="24"/>
            <w:szCs w:val="24"/>
          </w:rPr>
          <w:t>5</w:t>
        </w:r>
      </w:ins>
      <w:r w:rsidRPr="002459BD">
        <w:rPr>
          <w:rFonts w:ascii="Times New Roman" w:hAnsi="Times New Roman" w:cs="Times New Roman"/>
          <w:sz w:val="24"/>
          <w:szCs w:val="24"/>
        </w:rPr>
        <w:t>) that can lead to additional hypotheses or analysis to investigate ecosystem dynamics.</w:t>
      </w:r>
    </w:p>
    <w:p w14:paraId="1B806929" w14:textId="7A96DBF6" w:rsidR="00640A0F" w:rsidRDefault="00640A0F" w:rsidP="00640A0F">
      <w:pPr>
        <w:spacing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 xml:space="preserve">Practical applications of each model should consider alternative characteristics of each technique, in addition to the simple quantitative comparisons described above. The use of WRTDS to describe water quality trends in tidal waters, particularly with monthly or bimonthly time series, is a novel application for which the model was never intended. Hirsch </w:t>
      </w:r>
      <w:r w:rsidRPr="002459BD">
        <w:rPr>
          <w:rFonts w:ascii="Times New Roman" w:hAnsi="Times New Roman" w:cs="Times New Roman"/>
          <w:i/>
          <w:sz w:val="24"/>
          <w:szCs w:val="24"/>
        </w:rPr>
        <w:t>et al</w:t>
      </w:r>
      <w:r w:rsidRPr="002459BD">
        <w:rPr>
          <w:rFonts w:ascii="Times New Roman" w:hAnsi="Times New Roman" w:cs="Times New Roman"/>
          <w:sz w:val="24"/>
          <w:szCs w:val="24"/>
        </w:rPr>
        <w:t xml:space="preserve">. (2010) developed the original model for streams and rivers using high-resolution, daily time series where time, discharge, and season are </w:t>
      </w:r>
      <w:r>
        <w:rPr>
          <w:rFonts w:ascii="Times New Roman" w:hAnsi="Times New Roman" w:cs="Times New Roman"/>
          <w:sz w:val="24"/>
          <w:szCs w:val="24"/>
        </w:rPr>
        <w:t>dominant</w:t>
      </w:r>
      <w:r w:rsidRPr="002459BD">
        <w:rPr>
          <w:rFonts w:ascii="Times New Roman" w:hAnsi="Times New Roman" w:cs="Times New Roman"/>
          <w:sz w:val="24"/>
          <w:szCs w:val="24"/>
        </w:rPr>
        <w:t xml:space="preserve"> </w:t>
      </w:r>
      <w:r>
        <w:rPr>
          <w:rFonts w:ascii="Times New Roman" w:hAnsi="Times New Roman" w:cs="Times New Roman"/>
          <w:sz w:val="24"/>
          <w:szCs w:val="24"/>
        </w:rPr>
        <w:t>characteristics</w:t>
      </w:r>
      <w:r w:rsidRPr="002459BD">
        <w:rPr>
          <w:rFonts w:ascii="Times New Roman" w:hAnsi="Times New Roman" w:cs="Times New Roman"/>
          <w:sz w:val="24"/>
          <w:szCs w:val="24"/>
        </w:rPr>
        <w:t xml:space="preserve"> that influence water quality.  Although seasonal and flow effects are important drivers of change in estuaries, other physical or biological characteristics may be equally or more important.  For example, the extreme ends of the chl-</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distribution at LE1.2 were not fit well by either model as compared to TF1.6, which suggests additional predictors besides time, discharge, and season may better describe variation  in the lower estuary. As such, recent use of GAMs in tidal waters has follo</w:t>
      </w:r>
      <w:r>
        <w:rPr>
          <w:rFonts w:ascii="Times New Roman" w:hAnsi="Times New Roman" w:cs="Times New Roman"/>
          <w:sz w:val="24"/>
          <w:szCs w:val="24"/>
        </w:rPr>
        <w:t>wed</w:t>
      </w:r>
      <w:r w:rsidRPr="002459BD">
        <w:rPr>
          <w:rFonts w:ascii="Times New Roman" w:hAnsi="Times New Roman" w:cs="Times New Roman"/>
          <w:sz w:val="24"/>
          <w:szCs w:val="24"/>
        </w:rPr>
        <w:t xml:space="preserve"> an alternative paradigm</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where drivers of change are not necessarily known and the time series may have a larger time step with occasional discontinuous intervals (E. S. Perry, personal communication, Harding </w:t>
      </w:r>
      <w:r w:rsidRPr="002459BD">
        <w:rPr>
          <w:rFonts w:ascii="Times New Roman" w:hAnsi="Times New Roman" w:cs="Times New Roman"/>
          <w:i/>
          <w:sz w:val="24"/>
          <w:szCs w:val="24"/>
        </w:rPr>
        <w:t>et al</w:t>
      </w:r>
      <w:r w:rsidRPr="002459BD">
        <w:rPr>
          <w:rFonts w:ascii="Times New Roman" w:hAnsi="Times New Roman" w:cs="Times New Roman"/>
          <w:sz w:val="24"/>
          <w:szCs w:val="24"/>
        </w:rPr>
        <w:t>.</w:t>
      </w:r>
      <w:r>
        <w:rPr>
          <w:rFonts w:ascii="Times New Roman" w:hAnsi="Times New Roman" w:cs="Times New Roman"/>
          <w:sz w:val="24"/>
          <w:szCs w:val="24"/>
        </w:rPr>
        <w:t xml:space="preserve"> </w:t>
      </w:r>
      <w:r w:rsidRPr="002459BD">
        <w:rPr>
          <w:rFonts w:ascii="Times New Roman" w:hAnsi="Times New Roman" w:cs="Times New Roman"/>
          <w:sz w:val="24"/>
          <w:szCs w:val="24"/>
        </w:rPr>
        <w:t>2016).</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Although we have quantitatively compared each method to inform decision-making, choosing a technique should also consider alternative products, characteristics of the dataset, questions of interest, and specifics of the study system. Accordingly, the results herein provide a description of WRTDS and GAMs to support the use of either model in a </w:t>
      </w:r>
      <w:r w:rsidRPr="002459BD">
        <w:rPr>
          <w:rFonts w:ascii="Times New Roman" w:hAnsi="Times New Roman" w:cs="Times New Roman"/>
          <w:sz w:val="24"/>
          <w:szCs w:val="24"/>
        </w:rPr>
        <w:lastRenderedPageBreak/>
        <w:t>broader context for</w:t>
      </w:r>
      <w:r>
        <w:rPr>
          <w:rFonts w:ascii="Times New Roman" w:hAnsi="Times New Roman" w:cs="Times New Roman"/>
          <w:sz w:val="24"/>
          <w:szCs w:val="24"/>
        </w:rPr>
        <w:t xml:space="preserve"> </w:t>
      </w:r>
      <w:r w:rsidRPr="002459BD">
        <w:rPr>
          <w:rFonts w:ascii="Times New Roman" w:hAnsi="Times New Roman" w:cs="Times New Roman"/>
          <w:sz w:val="24"/>
          <w:szCs w:val="24"/>
        </w:rPr>
        <w:t>water quality</w:t>
      </w:r>
      <w:r>
        <w:rPr>
          <w:rFonts w:ascii="Times New Roman" w:hAnsi="Times New Roman" w:cs="Times New Roman"/>
          <w:sz w:val="24"/>
          <w:szCs w:val="24"/>
        </w:rPr>
        <w:t xml:space="preserve"> </w:t>
      </w:r>
      <w:r w:rsidRPr="002459BD">
        <w:rPr>
          <w:rFonts w:ascii="Times New Roman" w:hAnsi="Times New Roman" w:cs="Times New Roman"/>
          <w:sz w:val="24"/>
          <w:szCs w:val="24"/>
        </w:rPr>
        <w:t>assessment.</w:t>
      </w:r>
    </w:p>
    <w:p w14:paraId="3384FB5F" w14:textId="74070D5B" w:rsidR="00180EBA" w:rsidRPr="00180EBA" w:rsidRDefault="00180EBA" w:rsidP="00640A0F">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Appendix A</w:t>
      </w:r>
      <w:r>
        <w:rPr>
          <w:rFonts w:ascii="Times New Roman" w:hAnsi="Times New Roman" w:cs="Times New Roman"/>
          <w:sz w:val="24"/>
          <w:szCs w:val="24"/>
        </w:rPr>
        <w:t xml:space="preserve">: The WRTDStidal </w:t>
      </w:r>
      <w:r w:rsidRPr="007400BF">
        <w:rPr>
          <w:rFonts w:ascii="Times New Roman" w:hAnsi="Times New Roman" w:cs="Times New Roman"/>
          <w:sz w:val="24"/>
          <w:szCs w:val="24"/>
        </w:rPr>
        <w:t>R package for implementing the tidal adaptation of WRTDS</w:t>
      </w:r>
      <w:r>
        <w:rPr>
          <w:rFonts w:ascii="Times New Roman" w:hAnsi="Times New Roman" w:cs="Times New Roman"/>
          <w:sz w:val="24"/>
          <w:szCs w:val="24"/>
        </w:rPr>
        <w:t xml:space="preserve"> </w:t>
      </w:r>
      <w:r w:rsidRPr="007400BF">
        <w:rPr>
          <w:rFonts w:ascii="Times New Roman" w:hAnsi="Times New Roman" w:cs="Times New Roman"/>
          <w:sz w:val="24"/>
          <w:szCs w:val="24"/>
        </w:rPr>
        <w:t xml:space="preserve">is available for download at </w:t>
      </w:r>
      <w:hyperlink r:id="rId57">
        <w:r w:rsidRPr="007400BF">
          <w:rPr>
            <w:rStyle w:val="Hyperlink"/>
            <w:rFonts w:ascii="Times New Roman" w:hAnsi="Times New Roman" w:cs="Times New Roman"/>
            <w:sz w:val="24"/>
            <w:szCs w:val="24"/>
          </w:rPr>
          <w:t>https://github.com/fawda123/WRTDStidal</w:t>
        </w:r>
      </w:hyperlink>
    </w:p>
    <w:p w14:paraId="5C1EA8D9"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SUPPORTING INFORMATION</w:t>
      </w:r>
    </w:p>
    <w:p w14:paraId="7ADB4C48" w14:textId="249C91BE" w:rsidR="00B53283" w:rsidRPr="007400BF" w:rsidRDefault="00F95AE7" w:rsidP="00667B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w:t>
      </w:r>
      <w:r w:rsidR="00AA1FC5" w:rsidRPr="007400BF">
        <w:rPr>
          <w:rFonts w:ascii="Times New Roman" w:hAnsi="Times New Roman" w:cs="Times New Roman"/>
          <w:sz w:val="24"/>
          <w:szCs w:val="24"/>
        </w:rPr>
        <w:t>supporting</w:t>
      </w:r>
      <w:r w:rsidR="00667BB1">
        <w:rPr>
          <w:rFonts w:ascii="Times New Roman" w:hAnsi="Times New Roman" w:cs="Times New Roman"/>
          <w:sz w:val="24"/>
          <w:szCs w:val="24"/>
        </w:rPr>
        <w:t xml:space="preserve"> information may be found</w:t>
      </w:r>
      <w:r w:rsidR="00AA1FC5" w:rsidRPr="007400BF">
        <w:rPr>
          <w:rFonts w:ascii="Times New Roman" w:hAnsi="Times New Roman" w:cs="Times New Roman"/>
          <w:sz w:val="24"/>
          <w:szCs w:val="24"/>
        </w:rPr>
        <w:t xml:space="preserve"> online </w:t>
      </w:r>
      <w:r w:rsidR="00667BB1">
        <w:rPr>
          <w:rFonts w:ascii="Times New Roman" w:hAnsi="Times New Roman" w:cs="Times New Roman"/>
          <w:sz w:val="24"/>
          <w:szCs w:val="24"/>
        </w:rPr>
        <w:t>under the Supporting Information tab for this article</w:t>
      </w:r>
      <w:r w:rsidR="00AA1FC5" w:rsidRPr="007400BF">
        <w:rPr>
          <w:rFonts w:ascii="Times New Roman" w:hAnsi="Times New Roman" w:cs="Times New Roman"/>
          <w:sz w:val="24"/>
          <w:szCs w:val="24"/>
        </w:rPr>
        <w:t>:</w:t>
      </w:r>
      <w:r w:rsidR="00667BB1">
        <w:rPr>
          <w:rFonts w:ascii="Times New Roman" w:hAnsi="Times New Roman" w:cs="Times New Roman"/>
          <w:sz w:val="24"/>
          <w:szCs w:val="24"/>
        </w:rPr>
        <w:t xml:space="preserve"> </w:t>
      </w:r>
      <w:r w:rsidRPr="00B86B48">
        <w:rPr>
          <w:rFonts w:ascii="Times New Roman" w:hAnsi="Times New Roman" w:cs="Times New Roman"/>
          <w:b/>
          <w:sz w:val="24"/>
          <w:szCs w:val="24"/>
        </w:rPr>
        <w:t xml:space="preserve">Appendix </w:t>
      </w:r>
      <w:r w:rsidR="00180EBA">
        <w:rPr>
          <w:rFonts w:ascii="Times New Roman" w:hAnsi="Times New Roman" w:cs="Times New Roman"/>
          <w:b/>
          <w:sz w:val="24"/>
          <w:szCs w:val="24"/>
        </w:rPr>
        <w:t>B</w:t>
      </w:r>
      <w:r>
        <w:rPr>
          <w:rFonts w:ascii="Times New Roman" w:hAnsi="Times New Roman" w:cs="Times New Roman"/>
          <w:sz w:val="24"/>
          <w:szCs w:val="24"/>
        </w:rPr>
        <w:t>: Additional</w:t>
      </w:r>
      <w:r w:rsidR="00AA1FC5" w:rsidRPr="007400BF">
        <w:rPr>
          <w:rFonts w:ascii="Times New Roman" w:hAnsi="Times New Roman" w:cs="Times New Roman"/>
          <w:sz w:val="24"/>
          <w:szCs w:val="24"/>
        </w:rPr>
        <w:t xml:space="preserve"> material describing the simulation of daily discharge and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time </w:t>
      </w:r>
      <w:r>
        <w:rPr>
          <w:rFonts w:ascii="Times New Roman" w:hAnsi="Times New Roman" w:cs="Times New Roman"/>
          <w:sz w:val="24"/>
          <w:szCs w:val="24"/>
        </w:rPr>
        <w:t>series.</w:t>
      </w:r>
      <w:r w:rsidR="00AA1FC5" w:rsidRPr="007400BF">
        <w:rPr>
          <w:rFonts w:ascii="Times New Roman" w:hAnsi="Times New Roman" w:cs="Times New Roman"/>
          <w:sz w:val="24"/>
          <w:szCs w:val="24"/>
        </w:rPr>
        <w:t xml:space="preserve"> </w:t>
      </w:r>
      <w:ins w:id="155" w:author="Beck, Marcus" w:date="2016-09-07T09:36:00Z">
        <w:r w:rsidR="007045D6">
          <w:rPr>
            <w:rFonts w:ascii="Times New Roman" w:hAnsi="Times New Roman" w:cs="Times New Roman"/>
            <w:b/>
            <w:sz w:val="24"/>
            <w:szCs w:val="24"/>
          </w:rPr>
          <w:t>Appendix C</w:t>
        </w:r>
        <w:r w:rsidR="007045D6" w:rsidRPr="00E04E94">
          <w:rPr>
            <w:rFonts w:ascii="Times New Roman" w:hAnsi="Times New Roman" w:cs="Times New Roman"/>
            <w:sz w:val="24"/>
            <w:szCs w:val="24"/>
          </w:rPr>
          <w:t>: Supplementary figure of regression comparisons between WRTDS and GAMs.</w:t>
        </w:r>
      </w:ins>
    </w:p>
    <w:p w14:paraId="4A0A69F4"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ACKNOWLEDGMENTS</w:t>
      </w:r>
    </w:p>
    <w:p w14:paraId="0C8FA2F7" w14:textId="6EA1D138" w:rsidR="00541F1C"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We thank Jim Hagy, Bob Hirsch, </w:t>
      </w:r>
      <w:r w:rsidR="00CB03DC">
        <w:rPr>
          <w:rFonts w:ascii="Times New Roman" w:hAnsi="Times New Roman" w:cs="Times New Roman"/>
          <w:sz w:val="24"/>
          <w:szCs w:val="24"/>
        </w:rPr>
        <w:t xml:space="preserve">and </w:t>
      </w:r>
      <w:r w:rsidRPr="007400BF">
        <w:rPr>
          <w:rFonts w:ascii="Times New Roman" w:hAnsi="Times New Roman" w:cs="Times New Roman"/>
          <w:sz w:val="24"/>
          <w:szCs w:val="24"/>
        </w:rPr>
        <w:t>Jennifer Keisman for valuable discussions that improved the analysis. Thanks to Jeremy Testa and Jeffrey Chanat for providing valuable comments on an earlier draft</w:t>
      </w:r>
      <w:r w:rsidR="00CB03DC">
        <w:rPr>
          <w:rFonts w:ascii="Times New Roman" w:hAnsi="Times New Roman" w:cs="Times New Roman"/>
          <w:sz w:val="24"/>
          <w:szCs w:val="24"/>
        </w:rPr>
        <w:t>, and Elgin Perry for aid in implementing GAMs</w:t>
      </w:r>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thank the Chesapeake Bay Program and Maryland Department of Natural Resources for providing data.</w:t>
      </w:r>
    </w:p>
    <w:p w14:paraId="7D6B91BA"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LITERATURE CITED</w:t>
      </w:r>
    </w:p>
    <w:p w14:paraId="22C28F06"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Arlot, S. and A. Celisse, 2010. A survey of cross-validation procedures for model selection.</w:t>
      </w:r>
      <w:r w:rsidR="00142619">
        <w:rPr>
          <w:rFonts w:ascii="Times New Roman" w:hAnsi="Times New Roman" w:cs="Times New Roman"/>
          <w:sz w:val="24"/>
          <w:szCs w:val="24"/>
        </w:rPr>
        <w:t xml:space="preserve"> </w:t>
      </w:r>
      <w:r w:rsidRPr="004829A3">
        <w:rPr>
          <w:rFonts w:ascii="Times New Roman" w:hAnsi="Times New Roman" w:cs="Times New Roman"/>
          <w:i/>
          <w:sz w:val="24"/>
          <w:szCs w:val="24"/>
        </w:rPr>
        <w:t>Statistics Surveys</w:t>
      </w:r>
      <w:r w:rsidRPr="007400BF">
        <w:rPr>
          <w:rFonts w:ascii="Times New Roman" w:hAnsi="Times New Roman" w:cs="Times New Roman"/>
          <w:sz w:val="24"/>
          <w:szCs w:val="24"/>
        </w:rPr>
        <w:t xml:space="preserve"> 4:40–79.</w:t>
      </w:r>
    </w:p>
    <w:p w14:paraId="1CF595C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4808AEE"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and J.</w:t>
      </w:r>
      <w:r w:rsidR="00AA1FC5" w:rsidRPr="007400BF">
        <w:rPr>
          <w:rFonts w:ascii="Times New Roman" w:hAnsi="Times New Roman" w:cs="Times New Roman"/>
          <w:sz w:val="24"/>
          <w:szCs w:val="24"/>
        </w:rPr>
        <w:t>D. Hagy III, 2015. Adaptation of a weighted</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regression approach to evaluate water quality trends in an estuary. </w:t>
      </w:r>
      <w:r w:rsidR="00AA1FC5" w:rsidRPr="004829A3">
        <w:rPr>
          <w:rFonts w:ascii="Times New Roman" w:hAnsi="Times New Roman" w:cs="Times New Roman"/>
          <w:i/>
          <w:sz w:val="24"/>
          <w:szCs w:val="24"/>
        </w:rPr>
        <w:t>Environmental Modelling and Assessment</w:t>
      </w:r>
      <w:r w:rsidR="00AA1FC5" w:rsidRPr="007400BF">
        <w:rPr>
          <w:rFonts w:ascii="Times New Roman" w:hAnsi="Times New Roman" w:cs="Times New Roman"/>
          <w:sz w:val="24"/>
          <w:szCs w:val="24"/>
        </w:rPr>
        <w:t xml:space="preserve"> 20(6):637–655.</w:t>
      </w:r>
    </w:p>
    <w:p w14:paraId="225E7B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DB2739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J.</w:t>
      </w:r>
      <w:r w:rsidR="00AA1FC5" w:rsidRPr="007400BF">
        <w:rPr>
          <w:rFonts w:ascii="Times New Roman" w:hAnsi="Times New Roman" w:cs="Times New Roman"/>
          <w:sz w:val="24"/>
          <w:szCs w:val="24"/>
        </w:rPr>
        <w:t>D. H</w:t>
      </w:r>
      <w:r>
        <w:rPr>
          <w:rFonts w:ascii="Times New Roman" w:hAnsi="Times New Roman" w:cs="Times New Roman"/>
          <w:sz w:val="24"/>
          <w:szCs w:val="24"/>
        </w:rPr>
        <w:t>agy III, and M.</w:t>
      </w:r>
      <w:r w:rsidR="00AA1FC5" w:rsidRPr="007400BF">
        <w:rPr>
          <w:rFonts w:ascii="Times New Roman" w:hAnsi="Times New Roman" w:cs="Times New Roman"/>
          <w:sz w:val="24"/>
          <w:szCs w:val="24"/>
        </w:rPr>
        <w:t xml:space="preserve">C. Murrell, 2015. Improving estimates of ecosystem metabolism by reducing effects of tidal advection on dissolved oxygen time series. </w:t>
      </w:r>
      <w:r w:rsidR="00AA1FC5" w:rsidRPr="004829A3">
        <w:rPr>
          <w:rFonts w:ascii="Times New Roman" w:hAnsi="Times New Roman" w:cs="Times New Roman"/>
          <w:i/>
          <w:sz w:val="24"/>
          <w:szCs w:val="24"/>
        </w:rPr>
        <w:t>Limnology and Oceanography: Methods</w:t>
      </w:r>
      <w:r w:rsidR="00AA1FC5" w:rsidRPr="007400BF">
        <w:rPr>
          <w:rFonts w:ascii="Times New Roman" w:hAnsi="Times New Roman" w:cs="Times New Roman"/>
          <w:sz w:val="24"/>
          <w:szCs w:val="24"/>
        </w:rPr>
        <w:t xml:space="preserve"> </w:t>
      </w:r>
      <w:r w:rsidR="00230F66">
        <w:rPr>
          <w:rFonts w:ascii="Times New Roman" w:hAnsi="Times New Roman" w:cs="Times New Roman"/>
          <w:sz w:val="24"/>
          <w:szCs w:val="24"/>
        </w:rPr>
        <w:t>13(12):731-745</w:t>
      </w:r>
      <w:r w:rsidR="00AA1FC5" w:rsidRPr="007400BF">
        <w:rPr>
          <w:rFonts w:ascii="Times New Roman" w:hAnsi="Times New Roman" w:cs="Times New Roman"/>
          <w:sz w:val="24"/>
          <w:szCs w:val="24"/>
        </w:rPr>
        <w:t>.</w:t>
      </w:r>
    </w:p>
    <w:p w14:paraId="620A5ED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2E66F1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Boicourt, W.</w:t>
      </w:r>
      <w:r w:rsidR="00AA1FC5" w:rsidRPr="007400BF">
        <w:rPr>
          <w:rFonts w:ascii="Times New Roman" w:hAnsi="Times New Roman" w:cs="Times New Roman"/>
          <w:sz w:val="24"/>
          <w:szCs w:val="24"/>
        </w:rPr>
        <w:t>C. and L.P. Sanford, 1998. A hydrodynamic study of the Patuxent River estuary, Technical report, Maryland Department of the Environment, Baltimore, Maryland.</w:t>
      </w:r>
    </w:p>
    <w:p w14:paraId="1D41D7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1F4F7C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Borsuk, M.E., C.A. Stow, and K.</w:t>
      </w:r>
      <w:r w:rsidR="00AA1FC5" w:rsidRPr="007400BF">
        <w:rPr>
          <w:rFonts w:ascii="Times New Roman" w:hAnsi="Times New Roman" w:cs="Times New Roman"/>
          <w:sz w:val="24"/>
          <w:szCs w:val="24"/>
        </w:rPr>
        <w:t xml:space="preserve">H. Reckhow, 2004. Confounding effect of flow on estuarine response to nitrogen loading. </w:t>
      </w:r>
      <w:r w:rsidR="00AA1FC5" w:rsidRPr="00142619">
        <w:rPr>
          <w:rFonts w:ascii="Times New Roman" w:hAnsi="Times New Roman" w:cs="Times New Roman"/>
          <w:i/>
          <w:sz w:val="24"/>
          <w:szCs w:val="24"/>
        </w:rPr>
        <w:t>Journal of Environmental Engineering-ASCE</w:t>
      </w:r>
      <w:r w:rsidR="00AA1FC5" w:rsidRPr="007400BF">
        <w:rPr>
          <w:rFonts w:ascii="Times New Roman" w:hAnsi="Times New Roman" w:cs="Times New Roman"/>
          <w:sz w:val="24"/>
          <w:szCs w:val="24"/>
        </w:rPr>
        <w:t xml:space="preserve"> 130(6):605–614.</w:t>
      </w:r>
    </w:p>
    <w:p w14:paraId="2DD37D6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57F34B6"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Byrd, R.H., P. Lu, J. Nocedal, a</w:t>
      </w:r>
      <w:r w:rsidR="00AA1FC5" w:rsidRPr="007400BF">
        <w:rPr>
          <w:rFonts w:ascii="Times New Roman" w:hAnsi="Times New Roman" w:cs="Times New Roman"/>
          <w:sz w:val="24"/>
          <w:szCs w:val="24"/>
        </w:rPr>
        <w:t>n</w:t>
      </w:r>
      <w:r>
        <w:rPr>
          <w:rFonts w:ascii="Times New Roman" w:hAnsi="Times New Roman" w:cs="Times New Roman"/>
          <w:sz w:val="24"/>
          <w:szCs w:val="24"/>
        </w:rPr>
        <w:t>d</w:t>
      </w:r>
      <w:r w:rsidR="00AA1FC5" w:rsidRPr="007400BF">
        <w:rPr>
          <w:rFonts w:ascii="Times New Roman" w:hAnsi="Times New Roman" w:cs="Times New Roman"/>
          <w:sz w:val="24"/>
          <w:szCs w:val="24"/>
        </w:rPr>
        <w:t xml:space="preserve"> C. Zhu, 1995. A limited memory algorithm for bound constrained optimization.</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SIAM Journal on Scientific Computing</w:t>
      </w:r>
      <w:r w:rsidR="00AA1FC5" w:rsidRPr="007400BF">
        <w:rPr>
          <w:rFonts w:ascii="Times New Roman" w:hAnsi="Times New Roman" w:cs="Times New Roman"/>
          <w:sz w:val="24"/>
          <w:szCs w:val="24"/>
        </w:rPr>
        <w:t xml:space="preserve"> 16(5):1190–1208.</w:t>
      </w:r>
    </w:p>
    <w:p w14:paraId="1C15F5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7DFF8F" w14:textId="5ED889AB" w:rsidR="00F567B8"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Cade, B.S. and B.</w:t>
      </w:r>
      <w:r w:rsidR="00AA1FC5" w:rsidRPr="007400BF">
        <w:rPr>
          <w:rFonts w:ascii="Times New Roman" w:hAnsi="Times New Roman" w:cs="Times New Roman"/>
          <w:sz w:val="24"/>
          <w:szCs w:val="24"/>
        </w:rPr>
        <w:t>R. Noon, 2003. A gentle introduction to quantile regression for ecologists.</w:t>
      </w:r>
      <w:r w:rsidR="00F62D44">
        <w:rPr>
          <w:rFonts w:ascii="Times New Roman" w:hAnsi="Times New Roman" w:cs="Times New Roman"/>
          <w:sz w:val="24"/>
          <w:szCs w:val="24"/>
        </w:rPr>
        <w:t xml:space="preserve"> </w:t>
      </w:r>
      <w:r w:rsidR="00AA1FC5" w:rsidRPr="00142619">
        <w:rPr>
          <w:rFonts w:ascii="Times New Roman" w:hAnsi="Times New Roman" w:cs="Times New Roman"/>
          <w:i/>
          <w:sz w:val="24"/>
          <w:szCs w:val="24"/>
        </w:rPr>
        <w:t>Frontiers in Ecology and the Environment</w:t>
      </w:r>
      <w:r w:rsidR="00AA1FC5" w:rsidRPr="007400BF">
        <w:rPr>
          <w:rFonts w:ascii="Times New Roman" w:hAnsi="Times New Roman" w:cs="Times New Roman"/>
          <w:sz w:val="24"/>
          <w:szCs w:val="24"/>
        </w:rPr>
        <w:t xml:space="preserve"> 1(8):412–420.</w:t>
      </w:r>
    </w:p>
    <w:p w14:paraId="34264807" w14:textId="77777777" w:rsidR="00F567B8" w:rsidRPr="00F567B8" w:rsidRDefault="00F567B8" w:rsidP="00BE05BE">
      <w:pPr>
        <w:spacing w:after="0" w:line="240" w:lineRule="auto"/>
        <w:ind w:left="720" w:hanging="720"/>
        <w:rPr>
          <w:rFonts w:ascii="Times New Roman" w:hAnsi="Times New Roman" w:cs="Times New Roman"/>
          <w:sz w:val="24"/>
          <w:szCs w:val="24"/>
        </w:rPr>
      </w:pPr>
    </w:p>
    <w:p w14:paraId="65765A4A" w14:textId="77777777"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Carpenter, D. O., 1995. Communicating with the public on issues of science and public health.</w:t>
      </w:r>
      <w:r>
        <w:rPr>
          <w:rFonts w:ascii="Times New Roman" w:hAnsi="Times New Roman" w:cs="Times New Roman"/>
          <w:sz w:val="24"/>
          <w:szCs w:val="24"/>
        </w:rPr>
        <w:t xml:space="preserve"> </w:t>
      </w:r>
      <w:r w:rsidRPr="00F567B8">
        <w:rPr>
          <w:rFonts w:ascii="Times New Roman" w:hAnsi="Times New Roman" w:cs="Times New Roman"/>
          <w:i/>
          <w:sz w:val="24"/>
          <w:szCs w:val="24"/>
        </w:rPr>
        <w:t>Environmental Health Perspectives</w:t>
      </w:r>
      <w:r w:rsidRPr="00F567B8">
        <w:rPr>
          <w:rFonts w:ascii="Times New Roman" w:hAnsi="Times New Roman" w:cs="Times New Roman"/>
          <w:sz w:val="24"/>
          <w:szCs w:val="24"/>
        </w:rPr>
        <w:t xml:space="preserve"> 103(S6):127–130.</w:t>
      </w:r>
    </w:p>
    <w:p w14:paraId="37D01410" w14:textId="77777777" w:rsidR="00F567B8" w:rsidRDefault="00F567B8" w:rsidP="00BE05BE">
      <w:pPr>
        <w:spacing w:after="0" w:line="240" w:lineRule="auto"/>
        <w:ind w:left="720" w:hanging="720"/>
        <w:rPr>
          <w:rFonts w:ascii="Times New Roman" w:hAnsi="Times New Roman" w:cs="Times New Roman"/>
          <w:sz w:val="24"/>
          <w:szCs w:val="24"/>
        </w:rPr>
      </w:pPr>
    </w:p>
    <w:p w14:paraId="00E40DC9" w14:textId="78067040"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 xml:space="preserve">Cleveland, W. S., 1979. Robust </w:t>
      </w:r>
      <w:r>
        <w:rPr>
          <w:rFonts w:ascii="Times New Roman" w:hAnsi="Times New Roman" w:cs="Times New Roman"/>
          <w:sz w:val="24"/>
          <w:szCs w:val="24"/>
        </w:rPr>
        <w:t>locally</w:t>
      </w:r>
      <w:r w:rsidRPr="00F567B8">
        <w:rPr>
          <w:rFonts w:ascii="Times New Roman" w:hAnsi="Times New Roman" w:cs="Times New Roman"/>
          <w:sz w:val="24"/>
          <w:szCs w:val="24"/>
        </w:rPr>
        <w:t xml:space="preserve"> weighted regression and smoothing scatterplots. </w:t>
      </w:r>
      <w:r w:rsidRPr="00F567B8">
        <w:rPr>
          <w:rFonts w:ascii="Times New Roman" w:hAnsi="Times New Roman" w:cs="Times New Roman"/>
          <w:i/>
          <w:sz w:val="24"/>
          <w:szCs w:val="24"/>
        </w:rPr>
        <w:t>Journal of the American Statistical Association</w:t>
      </w:r>
      <w:r w:rsidRPr="00F567B8">
        <w:rPr>
          <w:rFonts w:ascii="Times New Roman" w:hAnsi="Times New Roman" w:cs="Times New Roman"/>
          <w:sz w:val="24"/>
          <w:szCs w:val="24"/>
        </w:rPr>
        <w:t xml:space="preserve"> 74(368):829–836.</w:t>
      </w:r>
    </w:p>
    <w:p w14:paraId="0F75779F" w14:textId="77777777" w:rsidR="00F567B8" w:rsidRDefault="00F567B8" w:rsidP="00BE05BE">
      <w:pPr>
        <w:spacing w:after="0" w:line="240" w:lineRule="auto"/>
        <w:rPr>
          <w:rFonts w:ascii="Times New Roman" w:hAnsi="Times New Roman" w:cs="Times New Roman"/>
          <w:sz w:val="24"/>
          <w:szCs w:val="24"/>
        </w:rPr>
      </w:pPr>
    </w:p>
    <w:p w14:paraId="5DA80441" w14:textId="6036E94C" w:rsidR="00F567B8"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Cloern, J.</w:t>
      </w:r>
      <w:r w:rsidR="00AA1FC5" w:rsidRPr="007400BF">
        <w:rPr>
          <w:rFonts w:ascii="Times New Roman" w:hAnsi="Times New Roman" w:cs="Times New Roman"/>
          <w:sz w:val="24"/>
          <w:szCs w:val="24"/>
        </w:rPr>
        <w:t>E., 1996. Phytoplankton bloom dynamics in coastal ecosystems: A review with some general lessons from sustained investigation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San Francisco Bay, California.</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Review of Geophysics</w:t>
      </w:r>
      <w:r w:rsidR="00AA1FC5" w:rsidRPr="007400BF">
        <w:rPr>
          <w:rFonts w:ascii="Times New Roman" w:hAnsi="Times New Roman" w:cs="Times New Roman"/>
          <w:sz w:val="24"/>
          <w:szCs w:val="24"/>
        </w:rPr>
        <w:t xml:space="preserve"> 34(2):127–168.</w:t>
      </w:r>
    </w:p>
    <w:p w14:paraId="11B82382" w14:textId="77777777" w:rsidR="00F567B8" w:rsidRDefault="00F567B8" w:rsidP="00BE05BE">
      <w:pPr>
        <w:spacing w:after="0" w:line="240" w:lineRule="auto"/>
        <w:ind w:left="720" w:hanging="720"/>
        <w:rPr>
          <w:rFonts w:ascii="Times New Roman" w:hAnsi="Times New Roman" w:cs="Times New Roman"/>
          <w:sz w:val="24"/>
          <w:szCs w:val="24"/>
        </w:rPr>
      </w:pPr>
    </w:p>
    <w:p w14:paraId="591319E0"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Cloern, J.E. and A.</w:t>
      </w:r>
      <w:r w:rsidR="00AA1FC5" w:rsidRPr="007400BF">
        <w:rPr>
          <w:rFonts w:ascii="Times New Roman" w:hAnsi="Times New Roman" w:cs="Times New Roman"/>
          <w:sz w:val="24"/>
          <w:szCs w:val="24"/>
        </w:rPr>
        <w:t xml:space="preserve">D. Jassby, 2010. Patterns and scales of phytoplankton variability in estuarine-coastal ecosystems. </w:t>
      </w:r>
      <w:r w:rsidR="00AA1FC5" w:rsidRPr="00142619">
        <w:rPr>
          <w:rFonts w:ascii="Times New Roman" w:hAnsi="Times New Roman" w:cs="Times New Roman"/>
          <w:i/>
          <w:sz w:val="24"/>
          <w:szCs w:val="24"/>
        </w:rPr>
        <w:t xml:space="preserve">Estuaries and Coasts </w:t>
      </w:r>
      <w:r w:rsidR="00AA1FC5" w:rsidRPr="007400BF">
        <w:rPr>
          <w:rFonts w:ascii="Times New Roman" w:hAnsi="Times New Roman" w:cs="Times New Roman"/>
          <w:sz w:val="24"/>
          <w:szCs w:val="24"/>
        </w:rPr>
        <w:t>33(2):230–241.</w:t>
      </w:r>
    </w:p>
    <w:p w14:paraId="4CD49D5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3A5BD59"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Cronin, W.B. and D.</w:t>
      </w:r>
      <w:r w:rsidR="00AA1FC5" w:rsidRPr="007400BF">
        <w:rPr>
          <w:rFonts w:ascii="Times New Roman" w:hAnsi="Times New Roman" w:cs="Times New Roman"/>
          <w:sz w:val="24"/>
          <w:szCs w:val="24"/>
        </w:rPr>
        <w:t>W. Pritchard, 1975. Additional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statistics on the dimensions of the Chesa</w:t>
      </w:r>
      <w:r>
        <w:rPr>
          <w:rFonts w:ascii="Times New Roman" w:hAnsi="Times New Roman" w:cs="Times New Roman"/>
          <w:sz w:val="24"/>
          <w:szCs w:val="24"/>
        </w:rPr>
        <w:t xml:space="preserve">peake Bay and its tributaries: </w:t>
      </w:r>
      <w:r w:rsidR="00AA1FC5" w:rsidRPr="007400BF">
        <w:rPr>
          <w:rFonts w:ascii="Times New Roman" w:hAnsi="Times New Roman" w:cs="Times New Roman"/>
          <w:sz w:val="24"/>
          <w:szCs w:val="24"/>
        </w:rPr>
        <w:t>Cross-section widths and segment volumes per meter depth, Technical Report 42, Reference 75-3, Chesapeak</w:t>
      </w:r>
      <w:r>
        <w:rPr>
          <w:rFonts w:ascii="Times New Roman" w:hAnsi="Times New Roman" w:cs="Times New Roman"/>
          <w:sz w:val="24"/>
          <w:szCs w:val="24"/>
        </w:rPr>
        <w:t>e</w:t>
      </w:r>
      <w:r w:rsidR="00AA1FC5" w:rsidRPr="007400BF">
        <w:rPr>
          <w:rFonts w:ascii="Times New Roman" w:hAnsi="Times New Roman" w:cs="Times New Roman"/>
          <w:sz w:val="24"/>
          <w:szCs w:val="24"/>
        </w:rPr>
        <w:t xml:space="preserve"> Bay Institute, The Johns Hopkins University, Baltimore, Maryland.</w:t>
      </w:r>
    </w:p>
    <w:p w14:paraId="585DBA86"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EC9938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Efron, B. and R. Tibshirani, 1993. An Introduction to the Bootstrap, Chapman and Hall, New</w:t>
      </w:r>
      <w:r w:rsidR="00F62D44">
        <w:rPr>
          <w:rFonts w:ascii="Times New Roman" w:hAnsi="Times New Roman" w:cs="Times New Roman"/>
          <w:sz w:val="24"/>
          <w:szCs w:val="24"/>
        </w:rPr>
        <w:t xml:space="preserve"> </w:t>
      </w:r>
      <w:r w:rsidR="00592B9C">
        <w:rPr>
          <w:rFonts w:ascii="Times New Roman" w:hAnsi="Times New Roman" w:cs="Times New Roman"/>
          <w:sz w:val="24"/>
          <w:szCs w:val="24"/>
        </w:rPr>
        <w:t xml:space="preserve">York, </w:t>
      </w:r>
      <w:r w:rsidRPr="007400BF">
        <w:rPr>
          <w:rFonts w:ascii="Times New Roman" w:hAnsi="Times New Roman" w:cs="Times New Roman"/>
          <w:sz w:val="24"/>
          <w:szCs w:val="24"/>
        </w:rPr>
        <w:t>first edition.</w:t>
      </w:r>
    </w:p>
    <w:p w14:paraId="362E5F2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C04B68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w:t>
      </w:r>
      <w:r w:rsidR="00AA1FC5" w:rsidRPr="007400BF">
        <w:rPr>
          <w:rFonts w:ascii="Times New Roman" w:hAnsi="Times New Roman" w:cs="Times New Roman"/>
          <w:sz w:val="24"/>
          <w:szCs w:val="24"/>
        </w:rPr>
        <w:t>D., 1996. Residence times and net ecosystem proce</w:t>
      </w:r>
      <w:r>
        <w:rPr>
          <w:rFonts w:ascii="Times New Roman" w:hAnsi="Times New Roman" w:cs="Times New Roman"/>
          <w:sz w:val="24"/>
          <w:szCs w:val="24"/>
        </w:rPr>
        <w:t>sses in Patuxent River estuary, Master’s thesis, University</w:t>
      </w:r>
      <w:r w:rsidR="00AA1FC5" w:rsidRPr="007400BF">
        <w:rPr>
          <w:rFonts w:ascii="Times New Roman" w:hAnsi="Times New Roman" w:cs="Times New Roman"/>
          <w:sz w:val="24"/>
          <w:szCs w:val="24"/>
        </w:rPr>
        <w:t xml:space="preserve"> of Maryland, College Park, Maryland.</w:t>
      </w:r>
    </w:p>
    <w:p w14:paraId="4BDB39B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34416E01"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J.D., J.C. Lehrter, and M.</w:t>
      </w:r>
      <w:r w:rsidR="00AA1FC5" w:rsidRPr="007400BF">
        <w:rPr>
          <w:rFonts w:ascii="Times New Roman" w:hAnsi="Times New Roman" w:cs="Times New Roman"/>
          <w:sz w:val="24"/>
          <w:szCs w:val="24"/>
        </w:rPr>
        <w:t>C. Murrell, 2006. Effects of hurricanee Ivan on water quality in</w:t>
      </w:r>
      <w:r w:rsidR="00541F1C">
        <w:rPr>
          <w:rFonts w:ascii="Times New Roman" w:hAnsi="Times New Roman" w:cs="Times New Roman"/>
          <w:sz w:val="24"/>
          <w:szCs w:val="24"/>
        </w:rPr>
        <w:t xml:space="preserve"> </w:t>
      </w:r>
      <w:r>
        <w:rPr>
          <w:rFonts w:ascii="Times New Roman" w:hAnsi="Times New Roman" w:cs="Times New Roman"/>
          <w:sz w:val="24"/>
          <w:szCs w:val="24"/>
        </w:rPr>
        <w:t xml:space="preserve">Pensacola Bay, Florida.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29(6A):919–925.</w:t>
      </w:r>
    </w:p>
    <w:p w14:paraId="4D25F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59C4C77" w14:textId="77777777" w:rsidR="00B53283"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w:t>
      </w:r>
      <w:r w:rsidR="007029EA">
        <w:rPr>
          <w:rFonts w:ascii="Times New Roman" w:hAnsi="Times New Roman" w:cs="Times New Roman"/>
          <w:sz w:val="24"/>
          <w:szCs w:val="24"/>
        </w:rPr>
        <w:t>araguchi, L., J. Carstensen, P.</w:t>
      </w:r>
      <w:r w:rsidRPr="007400BF">
        <w:rPr>
          <w:rFonts w:ascii="Times New Roman" w:hAnsi="Times New Roman" w:cs="Times New Roman"/>
          <w:sz w:val="24"/>
          <w:szCs w:val="24"/>
        </w:rPr>
        <w:t>C. Abreu, and</w:t>
      </w:r>
      <w:r w:rsidR="007029EA">
        <w:rPr>
          <w:rFonts w:ascii="Times New Roman" w:hAnsi="Times New Roman" w:cs="Times New Roman"/>
          <w:sz w:val="24"/>
          <w:szCs w:val="24"/>
        </w:rPr>
        <w:t xml:space="preserve"> C. Odebrecht, 2015. Long-term </w:t>
      </w:r>
      <w:r w:rsidRPr="007400BF">
        <w:rPr>
          <w:rFonts w:ascii="Times New Roman" w:hAnsi="Times New Roman" w:cs="Times New Roman"/>
          <w:sz w:val="24"/>
          <w:szCs w:val="24"/>
        </w:rPr>
        <w:t xml:space="preserve">changes of the phytoplankton community and biomass in the subtropical shallow Patos Lagoon Estuary, Brazil. </w:t>
      </w:r>
      <w:r w:rsidRPr="00142619">
        <w:rPr>
          <w:rFonts w:ascii="Times New Roman" w:hAnsi="Times New Roman" w:cs="Times New Roman"/>
          <w:i/>
          <w:sz w:val="24"/>
          <w:szCs w:val="24"/>
        </w:rPr>
        <w:t>Estuarine, Coastal and Shelf Science</w:t>
      </w:r>
      <w:r w:rsidRPr="007400BF">
        <w:rPr>
          <w:rFonts w:ascii="Times New Roman" w:hAnsi="Times New Roman" w:cs="Times New Roman"/>
          <w:sz w:val="24"/>
          <w:szCs w:val="24"/>
        </w:rPr>
        <w:t xml:space="preserve"> 162(SI):76–87.</w:t>
      </w:r>
    </w:p>
    <w:p w14:paraId="182E55C9" w14:textId="77777777" w:rsidR="00541F1C" w:rsidRPr="007400BF" w:rsidRDefault="00541F1C" w:rsidP="00BE05BE">
      <w:pPr>
        <w:spacing w:after="0" w:line="240" w:lineRule="auto"/>
        <w:ind w:left="720" w:hanging="720"/>
        <w:rPr>
          <w:rFonts w:ascii="Times New Roman" w:hAnsi="Times New Roman" w:cs="Times New Roman"/>
          <w:sz w:val="24"/>
          <w:szCs w:val="24"/>
        </w:rPr>
      </w:pPr>
    </w:p>
    <w:p w14:paraId="449DD0B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t>
      </w:r>
      <w:r w:rsidR="00AA1FC5" w:rsidRPr="007400BF">
        <w:rPr>
          <w:rFonts w:ascii="Times New Roman" w:hAnsi="Times New Roman" w:cs="Times New Roman"/>
          <w:sz w:val="24"/>
          <w:szCs w:val="24"/>
        </w:rPr>
        <w:t xml:space="preserve">W., 1994. Long-term trends in the distribution of phytoplankton in Chesapeake Bay - roles of light, nutrients, and streamflow.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104:267–291.</w:t>
      </w:r>
    </w:p>
    <w:p w14:paraId="755CE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9318FF3" w14:textId="578CC0B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 C.L. Gallegos, E.S. Perry, W.D. Miller, J.</w:t>
      </w:r>
      <w:r w:rsidR="007029EA">
        <w:rPr>
          <w:rFonts w:ascii="Times New Roman" w:hAnsi="Times New Roman" w:cs="Times New Roman"/>
          <w:sz w:val="24"/>
          <w:szCs w:val="24"/>
        </w:rPr>
        <w:t>E. Adolf, M.E. Mallonee, and H.</w:t>
      </w:r>
      <w:r w:rsidR="00AA1FC5" w:rsidRPr="007400BF">
        <w:rPr>
          <w:rFonts w:ascii="Times New Roman" w:hAnsi="Times New Roman" w:cs="Times New Roman"/>
          <w:sz w:val="24"/>
          <w:szCs w:val="24"/>
        </w:rPr>
        <w:t>W.</w:t>
      </w:r>
      <w:r w:rsidR="00541F1C">
        <w:rPr>
          <w:rFonts w:ascii="Times New Roman" w:hAnsi="Times New Roman" w:cs="Times New Roman"/>
          <w:sz w:val="24"/>
          <w:szCs w:val="24"/>
        </w:rPr>
        <w:t xml:space="preserve"> </w:t>
      </w:r>
      <w:r w:rsidR="00AA1FC5" w:rsidRPr="007400BF">
        <w:rPr>
          <w:rFonts w:ascii="Times New Roman" w:hAnsi="Times New Roman" w:cs="Times New Roman"/>
          <w:sz w:val="24"/>
          <w:szCs w:val="24"/>
        </w:rPr>
        <w:t>Paerl, 201</w:t>
      </w:r>
      <w:r w:rsidR="00F567B8">
        <w:rPr>
          <w:rFonts w:ascii="Times New Roman" w:hAnsi="Times New Roman" w:cs="Times New Roman"/>
          <w:sz w:val="24"/>
          <w:szCs w:val="24"/>
        </w:rPr>
        <w:t>6</w:t>
      </w:r>
      <w:r w:rsidR="00AA1FC5" w:rsidRPr="007400BF">
        <w:rPr>
          <w:rFonts w:ascii="Times New Roman" w:hAnsi="Times New Roman" w:cs="Times New Roman"/>
          <w:sz w:val="24"/>
          <w:szCs w:val="24"/>
        </w:rPr>
        <w:t xml:space="preserve">. Long-term trends of nutrients and phytoplankton in Chesapeake Bay. </w:t>
      </w:r>
      <w:r w:rsidR="00AA1FC5" w:rsidRPr="00142619">
        <w:rPr>
          <w:rFonts w:ascii="Times New Roman" w:hAnsi="Times New Roman" w:cs="Times New Roman"/>
          <w:i/>
          <w:sz w:val="24"/>
          <w:szCs w:val="24"/>
        </w:rPr>
        <w:t>Estuaries and</w:t>
      </w:r>
      <w:r w:rsidR="00541F1C" w:rsidRPr="00142619">
        <w:rPr>
          <w:rFonts w:ascii="Times New Roman" w:hAnsi="Times New Roman" w:cs="Times New Roman"/>
          <w:i/>
          <w:sz w:val="24"/>
          <w:szCs w:val="24"/>
        </w:rPr>
        <w:t xml:space="preserve"> </w:t>
      </w:r>
      <w:r w:rsidR="00AA1FC5" w:rsidRPr="00142619">
        <w:rPr>
          <w:rFonts w:ascii="Times New Roman" w:hAnsi="Times New Roman" w:cs="Times New Roman"/>
          <w:i/>
          <w:sz w:val="24"/>
          <w:szCs w:val="24"/>
        </w:rPr>
        <w:t>Coasts</w:t>
      </w:r>
      <w:r w:rsidR="008D074D" w:rsidRPr="00142619">
        <w:rPr>
          <w:rFonts w:ascii="Times New Roman" w:hAnsi="Times New Roman" w:cs="Times New Roman"/>
          <w:i/>
          <w:sz w:val="24"/>
          <w:szCs w:val="24"/>
        </w:rPr>
        <w:t xml:space="preserve"> </w:t>
      </w:r>
      <w:r w:rsidR="008D074D">
        <w:rPr>
          <w:rFonts w:ascii="Times New Roman" w:hAnsi="Times New Roman" w:cs="Times New Roman"/>
          <w:sz w:val="24"/>
          <w:szCs w:val="24"/>
        </w:rPr>
        <w:t>(Online)</w:t>
      </w:r>
      <w:r w:rsidR="00AA1FC5" w:rsidRPr="007400BF">
        <w:rPr>
          <w:rFonts w:ascii="Times New Roman" w:hAnsi="Times New Roman" w:cs="Times New Roman"/>
          <w:sz w:val="24"/>
          <w:szCs w:val="24"/>
        </w:rPr>
        <w:t>.</w:t>
      </w:r>
    </w:p>
    <w:p w14:paraId="4D6C243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8B6EC29"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Hastie, T. and R. Tibshirani, 1990. Generalized Additive Models, Chapman and Hall, London, </w:t>
      </w:r>
      <w:r w:rsidRPr="007400BF">
        <w:rPr>
          <w:rFonts w:ascii="Times New Roman" w:hAnsi="Times New Roman" w:cs="Times New Roman"/>
          <w:sz w:val="24"/>
          <w:szCs w:val="24"/>
        </w:rPr>
        <w:lastRenderedPageBreak/>
        <w:t>New York.</w:t>
      </w:r>
    </w:p>
    <w:p w14:paraId="2C8EBCF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AF4CC16"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2014. Large biases in regression-based constituent flux estimates: causes and diagnostic tools. </w:t>
      </w:r>
      <w:r w:rsidR="00AA1FC5" w:rsidRPr="00142619">
        <w:rPr>
          <w:rFonts w:ascii="Times New Roman" w:hAnsi="Times New Roman" w:cs="Times New Roman"/>
          <w:i/>
          <w:sz w:val="24"/>
          <w:szCs w:val="24"/>
        </w:rPr>
        <w:t>Journal o</w:t>
      </w:r>
      <w:r>
        <w:rPr>
          <w:rFonts w:ascii="Times New Roman" w:hAnsi="Times New Roman" w:cs="Times New Roman"/>
          <w:i/>
          <w:sz w:val="24"/>
          <w:szCs w:val="24"/>
        </w:rPr>
        <w:t xml:space="preserve">f the American </w:t>
      </w:r>
      <w:r w:rsidR="00AA1FC5" w:rsidRPr="00142619">
        <w:rPr>
          <w:rFonts w:ascii="Times New Roman" w:hAnsi="Times New Roman" w:cs="Times New Roman"/>
          <w:i/>
          <w:sz w:val="24"/>
          <w:szCs w:val="24"/>
        </w:rPr>
        <w:t xml:space="preserve">Water Resources Association </w:t>
      </w:r>
      <w:r w:rsidR="00AA1FC5" w:rsidRPr="007400BF">
        <w:rPr>
          <w:rFonts w:ascii="Times New Roman" w:hAnsi="Times New Roman" w:cs="Times New Roman"/>
          <w:sz w:val="24"/>
          <w:szCs w:val="24"/>
        </w:rPr>
        <w:t>50(6):1401–1424.</w:t>
      </w:r>
    </w:p>
    <w:p w14:paraId="1C465F35"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2BF276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Hirsch,</w:t>
      </w:r>
      <w:r w:rsidR="00142619">
        <w:rPr>
          <w:rFonts w:ascii="Times New Roman" w:hAnsi="Times New Roman" w:cs="Times New Roman"/>
          <w:sz w:val="24"/>
          <w:szCs w:val="24"/>
        </w:rPr>
        <w:t xml:space="preserve"> R.M., S.A. Archfield, and L.</w:t>
      </w:r>
      <w:r w:rsidRPr="007400BF">
        <w:rPr>
          <w:rFonts w:ascii="Times New Roman" w:hAnsi="Times New Roman" w:cs="Times New Roman"/>
          <w:sz w:val="24"/>
          <w:szCs w:val="24"/>
        </w:rPr>
        <w:t xml:space="preserve">A. De Cicco, 2015. A bootstrap method for estimating uncertainty of water quality </w:t>
      </w:r>
      <w:r w:rsidR="00142619">
        <w:rPr>
          <w:rFonts w:ascii="Times New Roman" w:hAnsi="Times New Roman" w:cs="Times New Roman"/>
          <w:sz w:val="24"/>
          <w:szCs w:val="24"/>
        </w:rPr>
        <w:t xml:space="preserve">trends. </w:t>
      </w:r>
      <w:r w:rsidR="00142619" w:rsidRPr="00142619">
        <w:rPr>
          <w:rFonts w:ascii="Times New Roman" w:hAnsi="Times New Roman" w:cs="Times New Roman"/>
          <w:i/>
          <w:sz w:val="24"/>
          <w:szCs w:val="24"/>
        </w:rPr>
        <w:t>Environmental Modelling</w:t>
      </w:r>
      <w:r w:rsidRPr="00142619">
        <w:rPr>
          <w:rFonts w:ascii="Times New Roman" w:hAnsi="Times New Roman" w:cs="Times New Roman"/>
          <w:i/>
          <w:sz w:val="24"/>
          <w:szCs w:val="24"/>
        </w:rPr>
        <w:t xml:space="preserve"> and Software</w:t>
      </w:r>
      <w:r w:rsidRPr="007400BF">
        <w:rPr>
          <w:rFonts w:ascii="Times New Roman" w:hAnsi="Times New Roman" w:cs="Times New Roman"/>
          <w:sz w:val="24"/>
          <w:szCs w:val="24"/>
        </w:rPr>
        <w:t xml:space="preserve"> 73:148–166.</w:t>
      </w:r>
    </w:p>
    <w:p w14:paraId="0A588320"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0AB262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M. and L. De Cicco, 2</w:t>
      </w:r>
      <w:r w:rsidR="008E167F">
        <w:rPr>
          <w:rFonts w:ascii="Times New Roman" w:hAnsi="Times New Roman" w:cs="Times New Roman"/>
          <w:sz w:val="24"/>
          <w:szCs w:val="24"/>
        </w:rPr>
        <w:t xml:space="preserve">014. User guide to Exploration </w:t>
      </w:r>
      <w:r w:rsidR="00AA1FC5" w:rsidRPr="007400BF">
        <w:rPr>
          <w:rFonts w:ascii="Times New Roman" w:hAnsi="Times New Roman" w:cs="Times New Roman"/>
          <w:sz w:val="24"/>
          <w:szCs w:val="24"/>
        </w:rPr>
        <w:t>and Graphics for RivEr Trends (EGRET) and dataRetrie</w:t>
      </w:r>
      <w:r w:rsidR="00B86B48">
        <w:rPr>
          <w:rFonts w:ascii="Times New Roman" w:hAnsi="Times New Roman" w:cs="Times New Roman"/>
          <w:sz w:val="24"/>
          <w:szCs w:val="24"/>
        </w:rPr>
        <w:t xml:space="preserve">val: R packages for hydrologic </w:t>
      </w:r>
      <w:r w:rsidR="00592B9C">
        <w:rPr>
          <w:rFonts w:ascii="Times New Roman" w:hAnsi="Times New Roman" w:cs="Times New Roman"/>
          <w:sz w:val="24"/>
          <w:szCs w:val="24"/>
        </w:rPr>
        <w:t>data,</w:t>
      </w:r>
      <w:r w:rsidR="00AA1FC5" w:rsidRPr="007400BF">
        <w:rPr>
          <w:rFonts w:ascii="Times New Roman" w:hAnsi="Times New Roman" w:cs="Times New Roman"/>
          <w:sz w:val="24"/>
          <w:szCs w:val="24"/>
        </w:rPr>
        <w:t xml:space="preserve"> Techniques and Methods book 4, ch. A10, US Geological Survey, Reston, Virginia.</w:t>
      </w:r>
      <w:r w:rsidR="00592B9C">
        <w:rPr>
          <w:rFonts w:ascii="Times New Roman" w:hAnsi="Times New Roman" w:cs="Times New Roman"/>
          <w:sz w:val="24"/>
          <w:szCs w:val="24"/>
        </w:rPr>
        <w:t xml:space="preserve"> </w:t>
      </w:r>
      <w:hyperlink r:id="rId58" w:history="1">
        <w:r w:rsidR="00592B9C" w:rsidRPr="00FA1D39">
          <w:rPr>
            <w:rStyle w:val="Hyperlink"/>
            <w:rFonts w:ascii="Times New Roman" w:hAnsi="Times New Roman" w:cs="Times New Roman"/>
            <w:sz w:val="24"/>
            <w:szCs w:val="24"/>
          </w:rPr>
          <w:t>http://pubs.usgs.gov/tm/04/a10/</w:t>
        </w:r>
      </w:hyperlink>
      <w:r w:rsidR="00AA1FC5" w:rsidRPr="007400BF">
        <w:rPr>
          <w:rFonts w:ascii="Times New Roman" w:hAnsi="Times New Roman" w:cs="Times New Roman"/>
          <w:sz w:val="24"/>
          <w:szCs w:val="24"/>
        </w:rPr>
        <w:t>.</w:t>
      </w:r>
    </w:p>
    <w:p w14:paraId="40E2D9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9BC9DE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R.M., D.L. Moyer, and S.</w:t>
      </w:r>
      <w:r w:rsidR="00AA1FC5" w:rsidRPr="007400BF">
        <w:rPr>
          <w:rFonts w:ascii="Times New Roman" w:hAnsi="Times New Roman" w:cs="Times New Roman"/>
          <w:sz w:val="24"/>
          <w:szCs w:val="24"/>
        </w:rPr>
        <w:t xml:space="preserve">A. Archfield, 2010. Weighted regressions on time, discharge, and season (WRTDS), with an application to Chesapeake Bay river inputs. </w:t>
      </w:r>
      <w:r w:rsidR="00AA1FC5" w:rsidRPr="00142619">
        <w:rPr>
          <w:rFonts w:ascii="Times New Roman" w:hAnsi="Times New Roman" w:cs="Times New Roman"/>
          <w:i/>
          <w:sz w:val="24"/>
          <w:szCs w:val="24"/>
        </w:rPr>
        <w:t>Journal of the America</w:t>
      </w:r>
      <w:r w:rsidR="00142619" w:rsidRPr="00142619">
        <w:rPr>
          <w:rFonts w:ascii="Times New Roman" w:hAnsi="Times New Roman" w:cs="Times New Roman"/>
          <w:i/>
          <w:sz w:val="24"/>
          <w:szCs w:val="24"/>
        </w:rPr>
        <w:t>n Water Resources Association</w:t>
      </w:r>
      <w:r w:rsidR="00142619">
        <w:rPr>
          <w:rFonts w:ascii="Times New Roman" w:hAnsi="Times New Roman" w:cs="Times New Roman"/>
          <w:sz w:val="24"/>
          <w:szCs w:val="24"/>
        </w:rPr>
        <w:t xml:space="preserve"> </w:t>
      </w:r>
      <w:r w:rsidR="00AA1FC5" w:rsidRPr="007400BF">
        <w:rPr>
          <w:rFonts w:ascii="Times New Roman" w:hAnsi="Times New Roman" w:cs="Times New Roman"/>
          <w:sz w:val="24"/>
          <w:szCs w:val="24"/>
        </w:rPr>
        <w:t>46(5):857–880.</w:t>
      </w:r>
    </w:p>
    <w:p w14:paraId="340210F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006488B" w14:textId="3683C86D" w:rsidR="00B53283"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Hyndman, R.</w:t>
      </w:r>
      <w:r w:rsidR="00AA1FC5" w:rsidRPr="007400BF">
        <w:rPr>
          <w:rFonts w:ascii="Times New Roman" w:hAnsi="Times New Roman" w:cs="Times New Roman"/>
          <w:sz w:val="24"/>
          <w:szCs w:val="24"/>
        </w:rPr>
        <w:t>J. and Y. Khandakar, 2008. Automatic time series forecasting</w:t>
      </w:r>
      <w:r w:rsidR="00142619">
        <w:rPr>
          <w:rFonts w:ascii="Times New Roman" w:hAnsi="Times New Roman" w:cs="Times New Roman"/>
          <w:sz w:val="24"/>
          <w:szCs w:val="24"/>
        </w:rPr>
        <w:t xml:space="preserve">: The forecast package for R. </w:t>
      </w:r>
      <w:r w:rsidR="00142619" w:rsidRPr="00142619">
        <w:rPr>
          <w:rFonts w:ascii="Times New Roman" w:hAnsi="Times New Roman" w:cs="Times New Roman"/>
          <w:i/>
          <w:sz w:val="24"/>
          <w:szCs w:val="24"/>
        </w:rPr>
        <w:t>Jo</w:t>
      </w:r>
      <w:r w:rsidR="00AA1FC5" w:rsidRPr="00142619">
        <w:rPr>
          <w:rFonts w:ascii="Times New Roman" w:hAnsi="Times New Roman" w:cs="Times New Roman"/>
          <w:i/>
          <w:sz w:val="24"/>
          <w:szCs w:val="24"/>
        </w:rPr>
        <w:t>urnal of Statistical Software</w:t>
      </w:r>
      <w:r w:rsidR="00AA1FC5" w:rsidRPr="007400BF">
        <w:rPr>
          <w:rFonts w:ascii="Times New Roman" w:hAnsi="Times New Roman" w:cs="Times New Roman"/>
          <w:sz w:val="24"/>
          <w:szCs w:val="24"/>
        </w:rPr>
        <w:t xml:space="preserve"> 26(3):1–22.</w:t>
      </w:r>
    </w:p>
    <w:p w14:paraId="20F058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237BA551" w14:textId="2C2975C2" w:rsidR="00145393" w:rsidRPr="00BF0693" w:rsidRDefault="00145393" w:rsidP="00BE05BE">
      <w:pPr>
        <w:spacing w:after="0" w:line="240" w:lineRule="auto"/>
        <w:ind w:left="630" w:hanging="630"/>
        <w:rPr>
          <w:rFonts w:ascii="Times New Roman" w:hAnsi="Times New Roman" w:cs="Times New Roman"/>
          <w:i/>
          <w:sz w:val="24"/>
          <w:szCs w:val="24"/>
        </w:rPr>
      </w:pPr>
      <w:r w:rsidRPr="00BF0693">
        <w:rPr>
          <w:rFonts w:ascii="Times New Roman" w:hAnsi="Times New Roman" w:cs="Times New Roman"/>
          <w:sz w:val="24"/>
          <w:szCs w:val="24"/>
        </w:rPr>
        <w:t xml:space="preserve">Koenker, R., 2008. Censored quantile regression redux. </w:t>
      </w:r>
      <w:r w:rsidRPr="00BF0693">
        <w:rPr>
          <w:rFonts w:ascii="Times New Roman" w:hAnsi="Times New Roman" w:cs="Times New Roman"/>
          <w:i/>
          <w:sz w:val="24"/>
          <w:szCs w:val="24"/>
        </w:rPr>
        <w:t>Journal of Statistical Software</w:t>
      </w:r>
      <w:r w:rsidR="00BF0693">
        <w:rPr>
          <w:rFonts w:ascii="Times New Roman" w:hAnsi="Times New Roman" w:cs="Times New Roman"/>
          <w:i/>
          <w:sz w:val="24"/>
          <w:szCs w:val="24"/>
        </w:rPr>
        <w:t xml:space="preserve"> </w:t>
      </w:r>
      <w:r w:rsidRPr="00BF0693">
        <w:rPr>
          <w:rFonts w:ascii="Times New Roman" w:hAnsi="Times New Roman" w:cs="Times New Roman"/>
          <w:sz w:val="24"/>
          <w:szCs w:val="24"/>
        </w:rPr>
        <w:t>27(6):1–25.</w:t>
      </w:r>
    </w:p>
    <w:p w14:paraId="3F7CD4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6D4A2257" w14:textId="30DC00FC" w:rsidR="00BF0693" w:rsidRDefault="001453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 xml:space="preserve">—, 2013. quantreg: Quantile Regression R package 5.05. </w:t>
      </w:r>
      <w:hyperlink r:id="rId59" w:history="1">
        <w:r w:rsidR="00BF0693" w:rsidRPr="00B92986">
          <w:rPr>
            <w:rStyle w:val="Hyperlink"/>
            <w:rFonts w:ascii="Times New Roman" w:hAnsi="Times New Roman" w:cs="Times New Roman"/>
            <w:sz w:val="24"/>
            <w:szCs w:val="24"/>
          </w:rPr>
          <w:t>http://CRAN.R-project.org/package=quantreg</w:t>
        </w:r>
      </w:hyperlink>
      <w:r w:rsidRPr="00BF0693">
        <w:rPr>
          <w:rFonts w:ascii="Times New Roman" w:hAnsi="Times New Roman" w:cs="Times New Roman"/>
          <w:sz w:val="24"/>
          <w:szCs w:val="24"/>
        </w:rPr>
        <w:t>.</w:t>
      </w:r>
    </w:p>
    <w:p w14:paraId="32EDD4A7" w14:textId="77777777" w:rsidR="00BF0693" w:rsidRPr="007400BF" w:rsidRDefault="00BF0693" w:rsidP="00BE05BE">
      <w:pPr>
        <w:spacing w:after="0" w:line="240" w:lineRule="auto"/>
        <w:rPr>
          <w:rFonts w:ascii="Times New Roman" w:hAnsi="Times New Roman" w:cs="Times New Roman"/>
          <w:sz w:val="24"/>
          <w:szCs w:val="24"/>
        </w:rPr>
      </w:pPr>
    </w:p>
    <w:p w14:paraId="2C19B033"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Lung, W. and S. Bai, 2003. A water quality model for the Patuxent estuary: Current conditions and predictions under changing land-use scenarios.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26(2A):267–279.</w:t>
      </w:r>
    </w:p>
    <w:p w14:paraId="708954B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F84CA0C"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Medalie, L., R.M. Hirsch, and S.</w:t>
      </w:r>
      <w:r w:rsidR="00AA1FC5" w:rsidRPr="007400BF">
        <w:rPr>
          <w:rFonts w:ascii="Times New Roman" w:hAnsi="Times New Roman" w:cs="Times New Roman"/>
          <w:sz w:val="24"/>
          <w:szCs w:val="24"/>
        </w:rPr>
        <w:t xml:space="preserve">A. Archfield, 2012. Use of flow-normalization to evaluate nutrient concentration and flux changes in Lake Champlain tributaries, 1990-2009. </w:t>
      </w:r>
      <w:r w:rsidR="00AA1FC5" w:rsidRPr="00142619">
        <w:rPr>
          <w:rFonts w:ascii="Times New Roman" w:hAnsi="Times New Roman" w:cs="Times New Roman"/>
          <w:i/>
          <w:sz w:val="24"/>
          <w:szCs w:val="24"/>
        </w:rPr>
        <w:t>Journal of Great Lakes Research</w:t>
      </w:r>
      <w:r w:rsidR="00AA1FC5" w:rsidRPr="007400BF">
        <w:rPr>
          <w:rFonts w:ascii="Times New Roman" w:hAnsi="Times New Roman" w:cs="Times New Roman"/>
          <w:sz w:val="24"/>
          <w:szCs w:val="24"/>
        </w:rPr>
        <w:t xml:space="preserve"> 38(SI):58–67.</w:t>
      </w:r>
    </w:p>
    <w:p w14:paraId="0448241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E9CAE17"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Monbet, Y., 1992. Control of phytoplankton biomass in estuaries: A comparative analysis of microtidal and macrotidal estuaries.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15(4):563–571.</w:t>
      </w:r>
    </w:p>
    <w:p w14:paraId="3BCF83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EAC807"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Moyer, D.</w:t>
      </w:r>
      <w:r w:rsidR="00AA1FC5" w:rsidRPr="007400BF">
        <w:rPr>
          <w:rFonts w:ascii="Times New Roman" w:hAnsi="Times New Roman" w:cs="Times New Roman"/>
          <w:sz w:val="24"/>
          <w:szCs w:val="24"/>
        </w:rPr>
        <w:t>L., R.</w:t>
      </w:r>
      <w:r>
        <w:rPr>
          <w:rFonts w:ascii="Times New Roman" w:hAnsi="Times New Roman" w:cs="Times New Roman"/>
          <w:sz w:val="24"/>
          <w:szCs w:val="24"/>
        </w:rPr>
        <w:t>M. Hirsch, and K.</w:t>
      </w:r>
      <w:r w:rsidR="00AA1FC5" w:rsidRPr="007400BF">
        <w:rPr>
          <w:rFonts w:ascii="Times New Roman" w:hAnsi="Times New Roman" w:cs="Times New Roman"/>
          <w:sz w:val="24"/>
          <w:szCs w:val="24"/>
        </w:rPr>
        <w:t>E. Hyer, 2012. Comparison of two regression-based approaches for determining nutrient and sediment fluxes and trends in the Chesap</w:t>
      </w:r>
      <w:r w:rsidR="00592B9C">
        <w:rPr>
          <w:rFonts w:ascii="Times New Roman" w:hAnsi="Times New Roman" w:cs="Times New Roman"/>
          <w:sz w:val="24"/>
          <w:szCs w:val="24"/>
        </w:rPr>
        <w:t xml:space="preserve">eake Bay Watershed, </w:t>
      </w:r>
      <w:r w:rsidR="00AA1FC5" w:rsidRPr="007400BF">
        <w:rPr>
          <w:rFonts w:ascii="Times New Roman" w:hAnsi="Times New Roman" w:cs="Times New Roman"/>
          <w:sz w:val="24"/>
          <w:szCs w:val="24"/>
        </w:rPr>
        <w:t>Scientific Investigations Report 2012-544, US Geological Survey, US Depa</w:t>
      </w:r>
      <w:r>
        <w:rPr>
          <w:rFonts w:ascii="Times New Roman" w:hAnsi="Times New Roman" w:cs="Times New Roman"/>
          <w:sz w:val="24"/>
          <w:szCs w:val="24"/>
        </w:rPr>
        <w:t xml:space="preserve">rtment of the Interior, Reston, </w:t>
      </w:r>
      <w:r w:rsidR="00AA1FC5" w:rsidRPr="007400BF">
        <w:rPr>
          <w:rFonts w:ascii="Times New Roman" w:hAnsi="Times New Roman" w:cs="Times New Roman"/>
          <w:sz w:val="24"/>
          <w:szCs w:val="24"/>
        </w:rPr>
        <w:t>Virginia.</w:t>
      </w:r>
    </w:p>
    <w:p w14:paraId="24087A9A"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54396A" w14:textId="77777777" w:rsidR="00F14BB9"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Murrell, M.C., J.D. Hagy, E.M. Lores, and R.</w:t>
      </w:r>
      <w:r w:rsidR="00AA1FC5" w:rsidRPr="007400BF">
        <w:rPr>
          <w:rFonts w:ascii="Times New Roman" w:hAnsi="Times New Roman" w:cs="Times New Roman"/>
          <w:sz w:val="24"/>
          <w:szCs w:val="24"/>
        </w:rPr>
        <w:t>M. Greene, 2007. Phytoplankton production and nutrient</w:t>
      </w:r>
      <w:r>
        <w:rPr>
          <w:rFonts w:ascii="Times New Roman" w:hAnsi="Times New Roman" w:cs="Times New Roman"/>
          <w:sz w:val="24"/>
          <w:szCs w:val="24"/>
        </w:rPr>
        <w:t xml:space="preserve"> distributions in a subtropical</w:t>
      </w:r>
      <w:r w:rsidR="00AA1FC5" w:rsidRPr="007400BF">
        <w:rPr>
          <w:rFonts w:ascii="Times New Roman" w:hAnsi="Times New Roman" w:cs="Times New Roman"/>
          <w:sz w:val="24"/>
          <w:szCs w:val="24"/>
        </w:rPr>
        <w:t xml:space="preserve"> esuary: Importance of freshwater flow.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30(3):390–402.</w:t>
      </w:r>
    </w:p>
    <w:p w14:paraId="5E2B7EAF" w14:textId="77777777" w:rsidR="00F14BB9" w:rsidRDefault="00F14BB9" w:rsidP="00BE05BE">
      <w:pPr>
        <w:spacing w:after="0" w:line="240" w:lineRule="auto"/>
        <w:ind w:left="720" w:hanging="720"/>
        <w:rPr>
          <w:rFonts w:ascii="Times New Roman" w:hAnsi="Times New Roman" w:cs="Times New Roman"/>
          <w:sz w:val="24"/>
          <w:szCs w:val="24"/>
        </w:rPr>
      </w:pPr>
    </w:p>
    <w:p w14:paraId="45A7DE0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Nixon, S.</w:t>
      </w:r>
      <w:r w:rsidR="00AA1FC5" w:rsidRPr="007400BF">
        <w:rPr>
          <w:rFonts w:ascii="Times New Roman" w:hAnsi="Times New Roman" w:cs="Times New Roman"/>
          <w:sz w:val="24"/>
          <w:szCs w:val="24"/>
        </w:rPr>
        <w:t xml:space="preserve">W., 1995. Coastal marine eutrophication: A definition, social causes, and future </w:t>
      </w:r>
      <w:r w:rsidR="00AA1FC5" w:rsidRPr="007400BF">
        <w:rPr>
          <w:rFonts w:ascii="Times New Roman" w:hAnsi="Times New Roman" w:cs="Times New Roman"/>
          <w:sz w:val="24"/>
          <w:szCs w:val="24"/>
        </w:rPr>
        <w:lastRenderedPageBreak/>
        <w:t xml:space="preserve">concerns. </w:t>
      </w:r>
      <w:r w:rsidR="00AA1FC5" w:rsidRPr="00142619">
        <w:rPr>
          <w:rFonts w:ascii="Times New Roman" w:hAnsi="Times New Roman" w:cs="Times New Roman"/>
          <w:i/>
          <w:sz w:val="24"/>
          <w:szCs w:val="24"/>
        </w:rPr>
        <w:t>Ophelia</w:t>
      </w:r>
      <w:r w:rsidR="00AA1FC5" w:rsidRPr="007400BF">
        <w:rPr>
          <w:rFonts w:ascii="Times New Roman" w:hAnsi="Times New Roman" w:cs="Times New Roman"/>
          <w:sz w:val="24"/>
          <w:szCs w:val="24"/>
        </w:rPr>
        <w:t xml:space="preserve"> 41:199–219.</w:t>
      </w:r>
    </w:p>
    <w:p w14:paraId="53FEC12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F452852"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Nocedal, J. and S.</w:t>
      </w:r>
      <w:r w:rsidR="00AA1FC5" w:rsidRPr="007400BF">
        <w:rPr>
          <w:rFonts w:ascii="Times New Roman" w:hAnsi="Times New Roman" w:cs="Times New Roman"/>
          <w:sz w:val="24"/>
          <w:szCs w:val="24"/>
        </w:rPr>
        <w:t>J. Wright</w:t>
      </w:r>
      <w:r>
        <w:rPr>
          <w:rFonts w:ascii="Times New Roman" w:hAnsi="Times New Roman" w:cs="Times New Roman"/>
          <w:sz w:val="24"/>
          <w:szCs w:val="24"/>
        </w:rPr>
        <w:t>, 2006. Numerical Optimization,</w:t>
      </w:r>
      <w:r w:rsidR="00AA1FC5" w:rsidRPr="007400BF">
        <w:rPr>
          <w:rFonts w:ascii="Times New Roman" w:hAnsi="Times New Roman" w:cs="Times New Roman"/>
          <w:sz w:val="24"/>
          <w:szCs w:val="24"/>
        </w:rPr>
        <w:t xml:space="preserve"> Springer-Verlag, New York, New</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York, 2nd edition.</w:t>
      </w:r>
    </w:p>
    <w:p w14:paraId="4B28B7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0A9D43"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Orth, R.J., M.R. Williams, S.R. Marion, D.J. W</w:t>
      </w:r>
      <w:r w:rsidR="007029EA">
        <w:rPr>
          <w:rFonts w:ascii="Times New Roman" w:hAnsi="Times New Roman" w:cs="Times New Roman"/>
          <w:sz w:val="24"/>
          <w:szCs w:val="24"/>
        </w:rPr>
        <w:t>ilcox, T.J.B. Carruthers, K.A. Moore, W.</w:t>
      </w:r>
      <w:r w:rsidR="00AA1FC5" w:rsidRPr="007400BF">
        <w:rPr>
          <w:rFonts w:ascii="Times New Roman" w:hAnsi="Times New Roman" w:cs="Times New Roman"/>
          <w:sz w:val="24"/>
          <w:szCs w:val="24"/>
        </w:rPr>
        <w:t>M.</w:t>
      </w:r>
      <w:r w:rsidR="00F62D44">
        <w:rPr>
          <w:rFonts w:ascii="Times New Roman" w:hAnsi="Times New Roman" w:cs="Times New Roman"/>
          <w:sz w:val="24"/>
          <w:szCs w:val="24"/>
        </w:rPr>
        <w:t xml:space="preserve"> </w:t>
      </w:r>
      <w:r w:rsidR="007029EA">
        <w:rPr>
          <w:rFonts w:ascii="Times New Roman" w:hAnsi="Times New Roman" w:cs="Times New Roman"/>
          <w:sz w:val="24"/>
          <w:szCs w:val="24"/>
        </w:rPr>
        <w:t xml:space="preserve">Kemp, W.C. Dennison, N. Rybicki, </w:t>
      </w:r>
      <w:r w:rsidR="00AA1FC5" w:rsidRPr="007400BF">
        <w:rPr>
          <w:rFonts w:ascii="Times New Roman" w:hAnsi="Times New Roman" w:cs="Times New Roman"/>
          <w:sz w:val="24"/>
          <w:szCs w:val="24"/>
        </w:rPr>
        <w:t>P. B</w:t>
      </w:r>
      <w:r w:rsidR="007029EA">
        <w:rPr>
          <w:rFonts w:ascii="Times New Roman" w:hAnsi="Times New Roman" w:cs="Times New Roman"/>
          <w:sz w:val="24"/>
          <w:szCs w:val="24"/>
        </w:rPr>
        <w:t>ergstrom, and R.</w:t>
      </w:r>
      <w:r w:rsidR="00AA1FC5" w:rsidRPr="007400BF">
        <w:rPr>
          <w:rFonts w:ascii="Times New Roman" w:hAnsi="Times New Roman" w:cs="Times New Roman"/>
          <w:sz w:val="24"/>
          <w:szCs w:val="24"/>
        </w:rPr>
        <w:t>A. Batiuk, 2010. Long-term trends in submersed aquatic vegetatio</w:t>
      </w:r>
      <w:r w:rsidR="007029EA">
        <w:rPr>
          <w:rFonts w:ascii="Times New Roman" w:hAnsi="Times New Roman" w:cs="Times New Roman"/>
          <w:sz w:val="24"/>
          <w:szCs w:val="24"/>
        </w:rPr>
        <w:t>n (SAV) in Chesapeake Bay, USA,</w:t>
      </w:r>
      <w:r w:rsidR="00AA1FC5" w:rsidRPr="007400BF">
        <w:rPr>
          <w:rFonts w:ascii="Times New Roman" w:hAnsi="Times New Roman" w:cs="Times New Roman"/>
          <w:sz w:val="24"/>
          <w:szCs w:val="24"/>
        </w:rPr>
        <w:t xml:space="preserve"> related to water quality.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33(5):1144–1163.</w:t>
      </w:r>
    </w:p>
    <w:p w14:paraId="5640081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182C11A"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Paerl, H.</w:t>
      </w:r>
      <w:r w:rsidR="00AA1FC5" w:rsidRPr="007400BF">
        <w:rPr>
          <w:rFonts w:ascii="Times New Roman" w:hAnsi="Times New Roman" w:cs="Times New Roman"/>
          <w:sz w:val="24"/>
          <w:szCs w:val="24"/>
        </w:rPr>
        <w:t xml:space="preserve">W., 2006. Assessing and managing nutrient-enhanced eutrophication in estuarine and coastal waters: Interacive effects of human and climatic perturbations. </w:t>
      </w:r>
      <w:r w:rsidR="00AA1FC5" w:rsidRPr="00142619">
        <w:rPr>
          <w:rFonts w:ascii="Times New Roman" w:hAnsi="Times New Roman" w:cs="Times New Roman"/>
          <w:i/>
          <w:sz w:val="24"/>
          <w:szCs w:val="24"/>
        </w:rPr>
        <w:t>Ecological Engineering</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26(1):40–54.</w:t>
      </w:r>
    </w:p>
    <w:p w14:paraId="4036FA7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8341A3A"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Paerl, H.W., N.S. Hall, B.L. Peierls, and K.L. Rossignol, 2014. Evolving</w:t>
      </w:r>
      <w:r w:rsidR="00AA1FC5" w:rsidRPr="007400BF">
        <w:rPr>
          <w:rFonts w:ascii="Times New Roman" w:hAnsi="Times New Roman" w:cs="Times New Roman"/>
          <w:sz w:val="24"/>
          <w:szCs w:val="24"/>
        </w:rPr>
        <w:t xml:space="preserve"> paradigms and challenges in estuarine and coastal eutrophi</w:t>
      </w:r>
      <w:r>
        <w:rPr>
          <w:rFonts w:ascii="Times New Roman" w:hAnsi="Times New Roman" w:cs="Times New Roman"/>
          <w:sz w:val="24"/>
          <w:szCs w:val="24"/>
        </w:rPr>
        <w:t>cation dynamics in a culturally</w:t>
      </w:r>
      <w:r w:rsidR="00AA1FC5" w:rsidRPr="007400BF">
        <w:rPr>
          <w:rFonts w:ascii="Times New Roman" w:hAnsi="Times New Roman" w:cs="Times New Roman"/>
          <w:sz w:val="24"/>
          <w:szCs w:val="24"/>
        </w:rPr>
        <w:t xml:space="preserve"> and climatically stressed world.</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37(2):243–258.</w:t>
      </w:r>
    </w:p>
    <w:p w14:paraId="21DED8DF" w14:textId="77777777" w:rsidR="00B53283" w:rsidRPr="00BF0693" w:rsidRDefault="00B53283" w:rsidP="00BE05BE">
      <w:pPr>
        <w:spacing w:after="0" w:line="240" w:lineRule="auto"/>
        <w:rPr>
          <w:rFonts w:ascii="Times New Roman" w:hAnsi="Times New Roman" w:cs="Times New Roman"/>
          <w:sz w:val="24"/>
          <w:szCs w:val="24"/>
        </w:rPr>
      </w:pPr>
    </w:p>
    <w:p w14:paraId="717B60FF" w14:textId="5351AA4B" w:rsidR="00BF0693" w:rsidRPr="00BF0693" w:rsidRDefault="00BF0693" w:rsidP="00BE05BE">
      <w:pPr>
        <w:spacing w:after="0" w:line="240" w:lineRule="auto"/>
        <w:ind w:left="720" w:hanging="720"/>
        <w:rPr>
          <w:rFonts w:ascii="Times New Roman" w:hAnsi="Times New Roman" w:cs="Times New Roman"/>
          <w:i/>
          <w:sz w:val="24"/>
          <w:szCs w:val="24"/>
        </w:rPr>
      </w:pPr>
      <w:r w:rsidRPr="00BF0693">
        <w:rPr>
          <w:rFonts w:ascii="Times New Roman" w:hAnsi="Times New Roman" w:cs="Times New Roman"/>
          <w:sz w:val="24"/>
          <w:szCs w:val="24"/>
        </w:rPr>
        <w:t xml:space="preserve">Portnoy, S., 2003. Censored regression quantiles. </w:t>
      </w:r>
      <w:r w:rsidRPr="00BF0693">
        <w:rPr>
          <w:rFonts w:ascii="Times New Roman" w:hAnsi="Times New Roman" w:cs="Times New Roman"/>
          <w:i/>
          <w:sz w:val="24"/>
          <w:szCs w:val="24"/>
        </w:rPr>
        <w:t>Journal of the American Statistical Association</w:t>
      </w:r>
      <w:r>
        <w:rPr>
          <w:rFonts w:ascii="Times New Roman" w:hAnsi="Times New Roman" w:cs="Times New Roman"/>
          <w:i/>
          <w:sz w:val="24"/>
          <w:szCs w:val="24"/>
        </w:rPr>
        <w:t xml:space="preserve"> </w:t>
      </w:r>
      <w:r w:rsidRPr="00BF0693">
        <w:rPr>
          <w:rFonts w:ascii="Times New Roman" w:hAnsi="Times New Roman" w:cs="Times New Roman"/>
          <w:sz w:val="24"/>
          <w:szCs w:val="24"/>
        </w:rPr>
        <w:t>98(464):1001–1012.</w:t>
      </w:r>
    </w:p>
    <w:p w14:paraId="3A8C095B" w14:textId="77777777" w:rsidR="00BF0693" w:rsidRPr="00BF0693" w:rsidRDefault="00BF0693" w:rsidP="00BE05BE">
      <w:pPr>
        <w:spacing w:after="0" w:line="240" w:lineRule="auto"/>
        <w:rPr>
          <w:rFonts w:ascii="Times New Roman" w:hAnsi="Times New Roman" w:cs="Times New Roman"/>
          <w:sz w:val="24"/>
          <w:szCs w:val="24"/>
        </w:rPr>
      </w:pPr>
    </w:p>
    <w:p w14:paraId="7D32A68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Powers, S.P., C.H. Peterson, R.R. Christian, E. Sullivan, M.J. Powers, M.J. Bishop, and C.</w:t>
      </w:r>
      <w:r w:rsidR="00AA1FC5" w:rsidRPr="007400BF">
        <w:rPr>
          <w:rFonts w:ascii="Times New Roman" w:hAnsi="Times New Roman" w:cs="Times New Roman"/>
          <w:sz w:val="24"/>
          <w:szCs w:val="24"/>
        </w:rPr>
        <w:t>P.</w:t>
      </w:r>
      <w:r w:rsidR="008E167F">
        <w:rPr>
          <w:rFonts w:ascii="Times New Roman" w:hAnsi="Times New Roman" w:cs="Times New Roman"/>
          <w:sz w:val="24"/>
          <w:szCs w:val="24"/>
        </w:rPr>
        <w:t xml:space="preserve"> </w:t>
      </w:r>
      <w:r w:rsidR="00AA1FC5" w:rsidRPr="007400BF">
        <w:rPr>
          <w:rFonts w:ascii="Times New Roman" w:hAnsi="Times New Roman" w:cs="Times New Roman"/>
          <w:sz w:val="24"/>
          <w:szCs w:val="24"/>
        </w:rPr>
        <w:t>Buzzelli, 2</w:t>
      </w:r>
      <w:r>
        <w:rPr>
          <w:rFonts w:ascii="Times New Roman" w:hAnsi="Times New Roman" w:cs="Times New Roman"/>
          <w:sz w:val="24"/>
          <w:szCs w:val="24"/>
        </w:rPr>
        <w:t xml:space="preserve">005. Effects of eutrophication </w:t>
      </w:r>
      <w:r w:rsidR="00AA1FC5" w:rsidRPr="007400BF">
        <w:rPr>
          <w:rFonts w:ascii="Times New Roman" w:hAnsi="Times New Roman" w:cs="Times New Roman"/>
          <w:sz w:val="24"/>
          <w:szCs w:val="24"/>
        </w:rPr>
        <w:t xml:space="preserve">on bottom habitat and prey resources of demersal fishes.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302:233–243.</w:t>
      </w:r>
    </w:p>
    <w:p w14:paraId="1B2B2F6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2C6829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RDCT (R Development Core Team), 2015. R: A language and environment for statistical computing, v3.2.0. R Foundation for Statistical Computing, Vienna, Austria. </w:t>
      </w:r>
      <w:hyperlink r:id="rId60">
        <w:r w:rsidRPr="007400BF">
          <w:rPr>
            <w:rStyle w:val="Hyperlink"/>
            <w:rFonts w:ascii="Times New Roman" w:hAnsi="Times New Roman" w:cs="Times New Roman"/>
            <w:sz w:val="24"/>
            <w:szCs w:val="24"/>
          </w:rPr>
          <w:t>http://www.R-project.org</w:t>
        </w:r>
      </w:hyperlink>
      <w:r w:rsidRPr="007400BF">
        <w:rPr>
          <w:rFonts w:ascii="Times New Roman" w:hAnsi="Times New Roman" w:cs="Times New Roman"/>
          <w:sz w:val="24"/>
          <w:szCs w:val="24"/>
        </w:rPr>
        <w:t>.</w:t>
      </w:r>
    </w:p>
    <w:p w14:paraId="748DDF6E" w14:textId="77777777" w:rsidR="00B53283" w:rsidRPr="00BF0693" w:rsidRDefault="00B53283" w:rsidP="00BE05BE">
      <w:pPr>
        <w:spacing w:after="0" w:line="240" w:lineRule="auto"/>
        <w:rPr>
          <w:rFonts w:ascii="Times New Roman" w:hAnsi="Times New Roman" w:cs="Times New Roman"/>
          <w:sz w:val="24"/>
          <w:szCs w:val="24"/>
        </w:rPr>
      </w:pPr>
    </w:p>
    <w:p w14:paraId="5D1186B7" w14:textId="5BC1B753" w:rsidR="00BF0693" w:rsidRPr="00BF0693" w:rsidRDefault="00BF06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Schaeffer, B. A., J. D. H</w:t>
      </w:r>
      <w:r>
        <w:rPr>
          <w:rFonts w:ascii="Times New Roman" w:hAnsi="Times New Roman" w:cs="Times New Roman"/>
          <w:sz w:val="24"/>
          <w:szCs w:val="24"/>
        </w:rPr>
        <w:t>agy</w:t>
      </w:r>
      <w:r w:rsidRPr="00BF0693">
        <w:rPr>
          <w:rFonts w:ascii="Times New Roman" w:hAnsi="Times New Roman" w:cs="Times New Roman"/>
          <w:sz w:val="24"/>
          <w:szCs w:val="24"/>
        </w:rPr>
        <w:t xml:space="preserve">. III, and R. P. Stumpf, 2013. Approach to developing numeric water quality criteria for coastal waters: transition from SeaWiFS to MODIS and MERIS satellites. </w:t>
      </w:r>
      <w:r w:rsidRPr="00BF0693">
        <w:rPr>
          <w:rFonts w:ascii="Times New Roman" w:hAnsi="Times New Roman" w:cs="Times New Roman"/>
          <w:i/>
          <w:sz w:val="24"/>
          <w:szCs w:val="24"/>
        </w:rPr>
        <w:t>Journal of Applied Remote Sensing</w:t>
      </w:r>
      <w:r w:rsidRPr="00BF0693">
        <w:rPr>
          <w:rFonts w:ascii="Times New Roman" w:hAnsi="Times New Roman" w:cs="Times New Roman"/>
          <w:sz w:val="24"/>
          <w:szCs w:val="24"/>
        </w:rPr>
        <w:t xml:space="preserve"> 7(1):073544.</w:t>
      </w:r>
    </w:p>
    <w:p w14:paraId="57F49553" w14:textId="77777777" w:rsidR="00BF0693" w:rsidRPr="007400BF" w:rsidRDefault="00BF0693" w:rsidP="00BE05BE">
      <w:pPr>
        <w:spacing w:after="0" w:line="240" w:lineRule="auto"/>
        <w:ind w:left="720" w:hanging="720"/>
        <w:rPr>
          <w:rFonts w:ascii="Times New Roman" w:hAnsi="Times New Roman" w:cs="Times New Roman"/>
          <w:sz w:val="24"/>
          <w:szCs w:val="24"/>
        </w:rPr>
      </w:pPr>
    </w:p>
    <w:p w14:paraId="01C17EB8"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Sprague, L.A., R.M. Hirsch, and B.</w:t>
      </w:r>
      <w:r w:rsidR="00AA1FC5" w:rsidRPr="007400BF">
        <w:rPr>
          <w:rFonts w:ascii="Times New Roman" w:hAnsi="Times New Roman" w:cs="Times New Roman"/>
          <w:sz w:val="24"/>
          <w:szCs w:val="24"/>
        </w:rPr>
        <w:t xml:space="preserve">T. Aulenbach, 2011. Nitrate in the Mississippi River and its tributaries, 1980 to 2008: Are we making progress? </w:t>
      </w:r>
      <w:r>
        <w:rPr>
          <w:rFonts w:ascii="Times New Roman" w:hAnsi="Times New Roman" w:cs="Times New Roman"/>
          <w:i/>
          <w:sz w:val="24"/>
          <w:szCs w:val="24"/>
        </w:rPr>
        <w:t xml:space="preserve">Environmental </w:t>
      </w:r>
      <w:r w:rsidR="00AA1FC5" w:rsidRPr="00142619">
        <w:rPr>
          <w:rFonts w:ascii="Times New Roman" w:hAnsi="Times New Roman" w:cs="Times New Roman"/>
          <w:i/>
          <w:sz w:val="24"/>
          <w:szCs w:val="24"/>
        </w:rPr>
        <w:t>Science and Technology</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45(17):7209–7216.</w:t>
      </w:r>
    </w:p>
    <w:p w14:paraId="772700C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E55CB61"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Steward, J.S. and W.</w:t>
      </w:r>
      <w:r w:rsidR="00AA1FC5" w:rsidRPr="007400BF">
        <w:rPr>
          <w:rFonts w:ascii="Times New Roman" w:hAnsi="Times New Roman" w:cs="Times New Roman"/>
          <w:sz w:val="24"/>
          <w:szCs w:val="24"/>
        </w:rPr>
        <w:t xml:space="preserve">C. Green, 2007. Setting load limits for nutrients and suspended solids based upon seagrass depth-limit targets.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30(4):657–670.</w:t>
      </w:r>
    </w:p>
    <w:p w14:paraId="250D6178" w14:textId="77777777" w:rsidR="00FB0212" w:rsidRPr="00FB0212" w:rsidRDefault="00FB0212" w:rsidP="00BE05BE">
      <w:pPr>
        <w:spacing w:after="0" w:line="240" w:lineRule="auto"/>
        <w:ind w:left="720" w:hanging="720"/>
        <w:rPr>
          <w:rFonts w:ascii="Times New Roman" w:hAnsi="Times New Roman" w:cs="Times New Roman"/>
          <w:sz w:val="24"/>
          <w:szCs w:val="24"/>
        </w:rPr>
      </w:pPr>
    </w:p>
    <w:p w14:paraId="0D60F4D7" w14:textId="50AE55EF" w:rsidR="00FB0212" w:rsidRPr="00FB0212" w:rsidRDefault="00FB0212" w:rsidP="00BE05BE">
      <w:pPr>
        <w:spacing w:after="0" w:line="240" w:lineRule="auto"/>
        <w:ind w:left="720" w:hanging="720"/>
        <w:rPr>
          <w:rFonts w:ascii="Times New Roman" w:hAnsi="Times New Roman" w:cs="Times New Roman"/>
          <w:sz w:val="24"/>
          <w:szCs w:val="24"/>
        </w:rPr>
      </w:pPr>
      <w:r w:rsidRPr="00FB0212">
        <w:rPr>
          <w:rFonts w:ascii="Times New Roman" w:hAnsi="Times New Roman" w:cs="Times New Roman"/>
          <w:sz w:val="24"/>
          <w:szCs w:val="24"/>
        </w:rPr>
        <w:t xml:space="preserve">TBEP (Tampa Bay Estuary Program), 2011. Tampa Bay Water </w:t>
      </w:r>
      <w:r>
        <w:rPr>
          <w:rFonts w:ascii="Times New Roman" w:hAnsi="Times New Roman" w:cs="Times New Roman"/>
          <w:sz w:val="24"/>
          <w:szCs w:val="24"/>
        </w:rPr>
        <w:t xml:space="preserve">Atlas. </w:t>
      </w:r>
      <w:hyperlink r:id="rId61">
        <w:r w:rsidRPr="00FB0212">
          <w:rPr>
            <w:rStyle w:val="Hyperlink"/>
            <w:rFonts w:ascii="Times New Roman" w:hAnsi="Times New Roman" w:cs="Times New Roman"/>
            <w:sz w:val="24"/>
            <w:szCs w:val="24"/>
          </w:rPr>
          <w:t>http://www.tampabay.wateratlas.usf.edu/</w:t>
        </w:r>
      </w:hyperlink>
      <w:r w:rsidRPr="00FB0212">
        <w:rPr>
          <w:rFonts w:ascii="Times New Roman" w:hAnsi="Times New Roman" w:cs="Times New Roman"/>
          <w:sz w:val="24"/>
          <w:szCs w:val="24"/>
        </w:rPr>
        <w:t>. (Accessed October, 2013).</w:t>
      </w:r>
    </w:p>
    <w:p w14:paraId="263D9F1A" w14:textId="77777777" w:rsidR="00FB0212" w:rsidRPr="007400BF" w:rsidRDefault="00FB0212" w:rsidP="00BE05BE">
      <w:pPr>
        <w:spacing w:after="0" w:line="240" w:lineRule="auto"/>
        <w:ind w:left="720" w:hanging="720"/>
        <w:rPr>
          <w:rFonts w:ascii="Times New Roman" w:hAnsi="Times New Roman" w:cs="Times New Roman"/>
          <w:sz w:val="24"/>
          <w:szCs w:val="24"/>
        </w:rPr>
      </w:pPr>
    </w:p>
    <w:p w14:paraId="32B3A22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Testa, J.M., W.M. Kemp, W.R. Boynton, and J.</w:t>
      </w:r>
      <w:r w:rsidR="00AA1FC5" w:rsidRPr="007400BF">
        <w:rPr>
          <w:rFonts w:ascii="Times New Roman" w:hAnsi="Times New Roman" w:cs="Times New Roman"/>
          <w:sz w:val="24"/>
          <w:szCs w:val="24"/>
        </w:rPr>
        <w:t>D. Hagy, 2008. Long-term</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changes in water quality and productivity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in the Patuxent River Estuary: 1985 to 2003. </w:t>
      </w:r>
      <w:r w:rsidR="00AA1FC5" w:rsidRPr="00142619">
        <w:rPr>
          <w:rFonts w:ascii="Times New Roman" w:hAnsi="Times New Roman" w:cs="Times New Roman"/>
          <w:i/>
          <w:sz w:val="24"/>
          <w:szCs w:val="24"/>
        </w:rPr>
        <w:t>Estuaries and Coasts</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31(6):1021–1037.</w:t>
      </w:r>
    </w:p>
    <w:p w14:paraId="30603325" w14:textId="77777777" w:rsidR="00F14BB9" w:rsidRDefault="00F14BB9" w:rsidP="00BE05BE">
      <w:pPr>
        <w:spacing w:after="0" w:line="240" w:lineRule="auto"/>
        <w:rPr>
          <w:rFonts w:ascii="Times New Roman" w:hAnsi="Times New Roman" w:cs="Times New Roman"/>
          <w:sz w:val="24"/>
          <w:szCs w:val="24"/>
        </w:rPr>
      </w:pPr>
    </w:p>
    <w:p w14:paraId="69820D8C" w14:textId="12F04E7A" w:rsidR="009A6CEE" w:rsidRDefault="009A6CEE" w:rsidP="00BE05BE">
      <w:pPr>
        <w:spacing w:after="0" w:line="240" w:lineRule="auto"/>
        <w:ind w:left="720" w:hanging="720"/>
        <w:rPr>
          <w:rFonts w:ascii="Times New Roman" w:hAnsi="Times New Roman" w:cs="Times New Roman"/>
          <w:sz w:val="24"/>
          <w:szCs w:val="24"/>
        </w:rPr>
      </w:pPr>
      <w:r w:rsidRPr="009A6CEE">
        <w:rPr>
          <w:rFonts w:ascii="Times New Roman" w:hAnsi="Times New Roman" w:cs="Times New Roman"/>
          <w:sz w:val="24"/>
          <w:szCs w:val="24"/>
        </w:rPr>
        <w:t>USEPA (U.S. Environmental Protection Agency)</w:t>
      </w:r>
      <w:r>
        <w:rPr>
          <w:rFonts w:ascii="Times New Roman" w:hAnsi="Times New Roman" w:cs="Times New Roman"/>
          <w:sz w:val="24"/>
          <w:szCs w:val="24"/>
        </w:rPr>
        <w:t>,</w:t>
      </w:r>
      <w:r w:rsidRPr="009A6CEE">
        <w:rPr>
          <w:rFonts w:ascii="Times New Roman" w:hAnsi="Times New Roman" w:cs="Times New Roman"/>
          <w:sz w:val="24"/>
          <w:szCs w:val="24"/>
        </w:rPr>
        <w:t xml:space="preserve"> 2010. Chesapeake Bay Phase 5.3 Community Watershed Model. EPA 903S10002 - CBP/TRS-303-10. U.S. Environmental Protection Agency, Chesapeake Bay Program Office, Annapolis MD. December 2010.</w:t>
      </w:r>
    </w:p>
    <w:p w14:paraId="0E67669C" w14:textId="77777777" w:rsidR="009A6CEE" w:rsidRDefault="009A6CEE" w:rsidP="00BE05BE">
      <w:pPr>
        <w:spacing w:after="0" w:line="240" w:lineRule="auto"/>
        <w:ind w:left="720" w:hanging="720"/>
        <w:rPr>
          <w:rFonts w:ascii="Times New Roman" w:hAnsi="Times New Roman" w:cs="Times New Roman"/>
          <w:sz w:val="24"/>
          <w:szCs w:val="24"/>
        </w:rPr>
      </w:pPr>
    </w:p>
    <w:p w14:paraId="4ABCB5B4" w14:textId="58782952" w:rsidR="00A715EC" w:rsidRDefault="00A715EC" w:rsidP="00A715EC">
      <w:pPr>
        <w:spacing w:after="0" w:line="240" w:lineRule="auto"/>
        <w:ind w:left="720" w:hanging="720"/>
        <w:rPr>
          <w:rFonts w:ascii="Times New Roman" w:hAnsi="Times New Roman" w:cs="Times New Roman"/>
          <w:sz w:val="24"/>
          <w:szCs w:val="24"/>
        </w:rPr>
      </w:pPr>
      <w:r w:rsidRPr="00A715EC">
        <w:rPr>
          <w:rFonts w:ascii="Times New Roman" w:hAnsi="Times New Roman" w:cs="Times New Roman"/>
          <w:sz w:val="24"/>
          <w:szCs w:val="24"/>
        </w:rPr>
        <w:t>USGS (US Geological Survey), 2015. Water Quality Loads and Trends at Nontidal Monitoring</w:t>
      </w:r>
      <w:r>
        <w:rPr>
          <w:rFonts w:ascii="Times New Roman" w:hAnsi="Times New Roman" w:cs="Times New Roman"/>
          <w:sz w:val="24"/>
          <w:szCs w:val="24"/>
        </w:rPr>
        <w:t xml:space="preserve"> </w:t>
      </w:r>
      <w:r w:rsidRPr="00A715EC">
        <w:rPr>
          <w:rFonts w:ascii="Times New Roman" w:hAnsi="Times New Roman" w:cs="Times New Roman"/>
          <w:sz w:val="24"/>
          <w:szCs w:val="24"/>
        </w:rPr>
        <w:t>Stations in the Chesapeake Bay Watershed. http://cbrim.er</w:t>
      </w:r>
      <w:r>
        <w:rPr>
          <w:rFonts w:ascii="Times New Roman" w:hAnsi="Times New Roman" w:cs="Times New Roman"/>
          <w:sz w:val="24"/>
          <w:szCs w:val="24"/>
        </w:rPr>
        <w:t xml:space="preserve">.usgs.gov/. (Accessed November, </w:t>
      </w:r>
      <w:r w:rsidRPr="00A715EC">
        <w:rPr>
          <w:rFonts w:ascii="Times New Roman" w:hAnsi="Times New Roman" w:cs="Times New Roman"/>
          <w:sz w:val="24"/>
          <w:szCs w:val="24"/>
        </w:rPr>
        <w:t>2015)</w:t>
      </w:r>
    </w:p>
    <w:p w14:paraId="60245143" w14:textId="77777777" w:rsidR="00A715EC" w:rsidRDefault="00A715EC" w:rsidP="00A715EC">
      <w:pPr>
        <w:spacing w:after="0" w:line="240" w:lineRule="auto"/>
        <w:ind w:left="720" w:hanging="720"/>
        <w:rPr>
          <w:rFonts w:ascii="Times New Roman" w:hAnsi="Times New Roman" w:cs="Times New Roman"/>
          <w:sz w:val="24"/>
          <w:szCs w:val="24"/>
        </w:rPr>
      </w:pPr>
    </w:p>
    <w:p w14:paraId="7596D3C7" w14:textId="3D4EAD9E" w:rsidR="009C72FE"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Wood, S.</w:t>
      </w:r>
      <w:r w:rsidR="00AA1FC5" w:rsidRPr="007400BF">
        <w:rPr>
          <w:rFonts w:ascii="Times New Roman" w:hAnsi="Times New Roman" w:cs="Times New Roman"/>
          <w:sz w:val="24"/>
          <w:szCs w:val="24"/>
        </w:rPr>
        <w:t>N., 2006a. Generalized Additive Models: An Introduction with R, Chapma</w:t>
      </w:r>
      <w:r w:rsidR="009C72FE">
        <w:rPr>
          <w:rFonts w:ascii="Times New Roman" w:hAnsi="Times New Roman" w:cs="Times New Roman"/>
          <w:sz w:val="24"/>
          <w:szCs w:val="24"/>
        </w:rPr>
        <w:t xml:space="preserve">n and Hall, CRC Press, London, United </w:t>
      </w:r>
      <w:r w:rsidR="00AA1FC5" w:rsidRPr="007400BF">
        <w:rPr>
          <w:rFonts w:ascii="Times New Roman" w:hAnsi="Times New Roman" w:cs="Times New Roman"/>
          <w:sz w:val="24"/>
          <w:szCs w:val="24"/>
        </w:rPr>
        <w:t>Kingdom.</w:t>
      </w:r>
    </w:p>
    <w:p w14:paraId="3647621E" w14:textId="77777777" w:rsidR="009C72FE" w:rsidRDefault="009C72FE" w:rsidP="00BE05BE">
      <w:pPr>
        <w:spacing w:after="0" w:line="240" w:lineRule="auto"/>
        <w:ind w:left="720" w:hanging="720"/>
        <w:rPr>
          <w:rFonts w:ascii="Times New Roman" w:hAnsi="Times New Roman" w:cs="Times New Roman"/>
          <w:sz w:val="24"/>
          <w:szCs w:val="24"/>
        </w:rPr>
      </w:pPr>
    </w:p>
    <w:p w14:paraId="6B8BF73B"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2006b. Low-rank</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scale-invariant tensor product smooths for generalized additive mixed models. </w:t>
      </w:r>
      <w:r w:rsidRPr="00142619">
        <w:rPr>
          <w:rFonts w:ascii="Times New Roman" w:hAnsi="Times New Roman" w:cs="Times New Roman"/>
          <w:i/>
          <w:sz w:val="24"/>
          <w:szCs w:val="24"/>
        </w:rPr>
        <w:t>Biometrics</w:t>
      </w:r>
      <w:r w:rsidRPr="007400BF">
        <w:rPr>
          <w:rFonts w:ascii="Times New Roman" w:hAnsi="Times New Roman" w:cs="Times New Roman"/>
          <w:sz w:val="24"/>
          <w:szCs w:val="24"/>
        </w:rPr>
        <w:t xml:space="preserve"> 62(4):1025–1036.</w:t>
      </w:r>
    </w:p>
    <w:p w14:paraId="3D6F7DDC" w14:textId="5489AF3C" w:rsidR="00BA1817" w:rsidRDefault="00BA1817" w:rsidP="00BE05BE">
      <w:pPr>
        <w:spacing w:after="0" w:line="240" w:lineRule="auto"/>
        <w:rPr>
          <w:rFonts w:ascii="Times New Roman" w:hAnsi="Times New Roman" w:cs="Times New Roman"/>
          <w:sz w:val="24"/>
          <w:szCs w:val="24"/>
        </w:rPr>
      </w:pPr>
    </w:p>
    <w:p w14:paraId="793C2D45" w14:textId="3C1755AA" w:rsidR="003432E3" w:rsidRDefault="00BA1817" w:rsidP="00BE05BE">
      <w:pPr>
        <w:spacing w:after="0" w:line="240" w:lineRule="auto"/>
        <w:ind w:left="720" w:hanging="720"/>
        <w:rPr>
          <w:rFonts w:ascii="Times New Roman" w:hAnsi="Times New Roman" w:cs="Times New Roman"/>
          <w:sz w:val="24"/>
          <w:szCs w:val="24"/>
        </w:rPr>
      </w:pPr>
      <w:r w:rsidRPr="00BA1817">
        <w:rPr>
          <w:rFonts w:ascii="Times New Roman" w:hAnsi="Times New Roman" w:cs="Times New Roman"/>
          <w:sz w:val="24"/>
          <w:szCs w:val="24"/>
        </w:rPr>
        <w:t>Zhang, Q</w:t>
      </w:r>
      <w:r>
        <w:rPr>
          <w:rFonts w:ascii="Times New Roman" w:hAnsi="Times New Roman" w:cs="Times New Roman"/>
          <w:sz w:val="24"/>
          <w:szCs w:val="24"/>
        </w:rPr>
        <w:t>.</w:t>
      </w:r>
      <w:r w:rsidRPr="00BA1817">
        <w:rPr>
          <w:rFonts w:ascii="Times New Roman" w:hAnsi="Times New Roman" w:cs="Times New Roman"/>
          <w:sz w:val="24"/>
          <w:szCs w:val="24"/>
        </w:rPr>
        <w:t>, D</w:t>
      </w:r>
      <w:r>
        <w:rPr>
          <w:rFonts w:ascii="Times New Roman" w:hAnsi="Times New Roman" w:cs="Times New Roman"/>
          <w:sz w:val="24"/>
          <w:szCs w:val="24"/>
        </w:rPr>
        <w:t>.</w:t>
      </w:r>
      <w:r w:rsidRPr="00BA1817">
        <w:rPr>
          <w:rFonts w:ascii="Times New Roman" w:hAnsi="Times New Roman" w:cs="Times New Roman"/>
          <w:sz w:val="24"/>
          <w:szCs w:val="24"/>
        </w:rPr>
        <w:t>C. Brady, W</w:t>
      </w:r>
      <w:r>
        <w:rPr>
          <w:rFonts w:ascii="Times New Roman" w:hAnsi="Times New Roman" w:cs="Times New Roman"/>
          <w:sz w:val="24"/>
          <w:szCs w:val="24"/>
        </w:rPr>
        <w:t>.</w:t>
      </w:r>
      <w:r w:rsidRPr="00BA1817">
        <w:rPr>
          <w:rFonts w:ascii="Times New Roman" w:hAnsi="Times New Roman" w:cs="Times New Roman"/>
          <w:sz w:val="24"/>
          <w:szCs w:val="24"/>
        </w:rPr>
        <w:t>R. Boynton, and W</w:t>
      </w:r>
      <w:r>
        <w:rPr>
          <w:rFonts w:ascii="Times New Roman" w:hAnsi="Times New Roman" w:cs="Times New Roman"/>
          <w:sz w:val="24"/>
          <w:szCs w:val="24"/>
        </w:rPr>
        <w:t>.</w:t>
      </w:r>
      <w:r w:rsidRPr="00BA1817">
        <w:rPr>
          <w:rFonts w:ascii="Times New Roman" w:hAnsi="Times New Roman" w:cs="Times New Roman"/>
          <w:sz w:val="24"/>
          <w:szCs w:val="24"/>
        </w:rPr>
        <w:t>P. Ball, 2015</w:t>
      </w:r>
      <w:r>
        <w:rPr>
          <w:rFonts w:ascii="Times New Roman" w:hAnsi="Times New Roman" w:cs="Times New Roman"/>
          <w:sz w:val="24"/>
          <w:szCs w:val="24"/>
        </w:rPr>
        <w:t xml:space="preserve">. Long-Term Trends of Nutrients </w:t>
      </w:r>
      <w:r w:rsidRPr="00BA1817">
        <w:rPr>
          <w:rFonts w:ascii="Times New Roman" w:hAnsi="Times New Roman" w:cs="Times New Roman"/>
          <w:sz w:val="24"/>
          <w:szCs w:val="24"/>
        </w:rPr>
        <w:t>and Sediment from the Nontidal Chesapeake Watershed: An Assessment of Progress by River and Season.</w:t>
      </w:r>
      <w:r>
        <w:rPr>
          <w:rFonts w:ascii="Times New Roman" w:hAnsi="Times New Roman" w:cs="Times New Roman"/>
          <w:sz w:val="24"/>
          <w:szCs w:val="24"/>
        </w:rPr>
        <w:t xml:space="preserve"> </w:t>
      </w:r>
      <w:r w:rsidRPr="007E2FC1">
        <w:rPr>
          <w:rFonts w:ascii="Times New Roman" w:hAnsi="Times New Roman" w:cs="Times New Roman"/>
          <w:i/>
          <w:sz w:val="24"/>
          <w:szCs w:val="24"/>
        </w:rPr>
        <w:t xml:space="preserve">Journal of the American Water Resources Association </w:t>
      </w:r>
      <w:r>
        <w:rPr>
          <w:rFonts w:ascii="Times New Roman" w:hAnsi="Times New Roman" w:cs="Times New Roman"/>
          <w:sz w:val="24"/>
          <w:szCs w:val="24"/>
        </w:rPr>
        <w:t>51(6):1534-1555</w:t>
      </w:r>
      <w:r w:rsidRPr="00BA1817">
        <w:rPr>
          <w:rFonts w:ascii="Times New Roman" w:hAnsi="Times New Roman" w:cs="Times New Roman"/>
          <w:sz w:val="24"/>
          <w:szCs w:val="24"/>
        </w:rPr>
        <w:t>.</w:t>
      </w:r>
    </w:p>
    <w:p w14:paraId="4A3D5D16" w14:textId="25BDF651" w:rsidR="00BA1817" w:rsidRDefault="003432E3" w:rsidP="003432E3">
      <w:pPr>
        <w:rPr>
          <w:rFonts w:ascii="Times New Roman" w:hAnsi="Times New Roman" w:cs="Times New Roman"/>
          <w:sz w:val="24"/>
          <w:szCs w:val="24"/>
        </w:rPr>
      </w:pPr>
      <w:r>
        <w:rPr>
          <w:rFonts w:ascii="Times New Roman" w:hAnsi="Times New Roman" w:cs="Times New Roman"/>
          <w:sz w:val="24"/>
          <w:szCs w:val="24"/>
        </w:rPr>
        <w:br w:type="page"/>
      </w:r>
    </w:p>
    <w:tbl>
      <w:tblPr>
        <w:tblW w:w="9309" w:type="dxa"/>
        <w:tblInd w:w="108" w:type="dxa"/>
        <w:tblLayout w:type="fixed"/>
        <w:tblLook w:val="04A0" w:firstRow="1" w:lastRow="0" w:firstColumn="1" w:lastColumn="0" w:noHBand="0" w:noVBand="1"/>
      </w:tblPr>
      <w:tblGrid>
        <w:gridCol w:w="970"/>
        <w:gridCol w:w="756"/>
        <w:gridCol w:w="884"/>
        <w:gridCol w:w="1080"/>
        <w:gridCol w:w="1620"/>
        <w:gridCol w:w="1281"/>
        <w:gridCol w:w="1663"/>
        <w:gridCol w:w="1055"/>
      </w:tblGrid>
      <w:tr w:rsidR="005D07F4" w:rsidRPr="005D07F4" w14:paraId="035914A8" w14:textId="77777777" w:rsidTr="003B78DD">
        <w:trPr>
          <w:trHeight w:val="315"/>
        </w:trPr>
        <w:tc>
          <w:tcPr>
            <w:tcW w:w="9309" w:type="dxa"/>
            <w:gridSpan w:val="8"/>
            <w:tcBorders>
              <w:top w:val="nil"/>
              <w:left w:val="nil"/>
              <w:bottom w:val="single" w:sz="4" w:space="0" w:color="auto"/>
              <w:right w:val="nil"/>
            </w:tcBorders>
            <w:shd w:val="clear" w:color="auto" w:fill="auto"/>
            <w:hideMark/>
          </w:tcPr>
          <w:p w14:paraId="1A7B32D0" w14:textId="2AF39D9A" w:rsidR="005D07F4" w:rsidRPr="005D07F4" w:rsidRDefault="005D07F4" w:rsidP="00AA6F3B">
            <w:pPr>
              <w:widowControl/>
              <w:spacing w:after="0" w:line="240" w:lineRule="auto"/>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lastRenderedPageBreak/>
              <w:t>TABLE 1: Summary characteristics of monitoring stations on the Patuxent River es</w:t>
            </w:r>
            <w:r>
              <w:rPr>
                <w:rFonts w:ascii="Times New Roman" w:eastAsia="Times New Roman" w:hAnsi="Times New Roman" w:cs="Times New Roman"/>
                <w:color w:val="000000"/>
                <w:sz w:val="24"/>
                <w:szCs w:val="24"/>
              </w:rPr>
              <w:t>tuary. Chlorophyll</w:t>
            </w:r>
            <w:r w:rsidR="00550670">
              <w:rPr>
                <w:rFonts w:ascii="Times New Roman" w:eastAsia="Times New Roman" w:hAnsi="Times New Roman" w:cs="Times New Roman"/>
                <w:color w:val="000000"/>
                <w:sz w:val="24"/>
                <w:szCs w:val="24"/>
              </w:rPr>
              <w:t>-</w:t>
            </w:r>
            <w:r w:rsidR="00550670" w:rsidRPr="00012BD2">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and salinity</w:t>
            </w:r>
            <w:r w:rsidRPr="005D07F4">
              <w:rPr>
                <w:rFonts w:ascii="Times New Roman" w:eastAsia="Times New Roman" w:hAnsi="Times New Roman" w:cs="Times New Roman"/>
                <w:color w:val="000000"/>
                <w:sz w:val="24"/>
                <w:szCs w:val="24"/>
              </w:rPr>
              <w:t xml:space="preserve"> values are based on averages from 1986 to 2014. Stations used for the analysis are</w:t>
            </w:r>
            <w:r>
              <w:rPr>
                <w:rFonts w:ascii="Times New Roman" w:eastAsia="Times New Roman" w:hAnsi="Times New Roman" w:cs="Times New Roman"/>
                <w:color w:val="000000"/>
                <w:sz w:val="24"/>
                <w:szCs w:val="24"/>
              </w:rPr>
              <w:t xml:space="preserve"> in bold. Segments are salinity</w:t>
            </w:r>
            <w:r w:rsidRPr="005D07F4">
              <w:rPr>
                <w:rFonts w:ascii="Times New Roman" w:eastAsia="Times New Roman" w:hAnsi="Times New Roman" w:cs="Times New Roman"/>
                <w:color w:val="000000"/>
                <w:sz w:val="24"/>
                <w:szCs w:val="24"/>
              </w:rPr>
              <w:t xml:space="preserve"> regions in the Patuxent for the larger Chesapeake Bay area (TF = tidal fresh, OH = oligohaline, MH = mesohaline).</w:t>
            </w:r>
            <w:del w:id="156" w:author="Beck, Marcus" w:date="2016-09-07T10:09:00Z">
              <w:r w:rsidRPr="005D07F4" w:rsidDel="00AA6F3B">
                <w:rPr>
                  <w:rFonts w:ascii="Times New Roman" w:eastAsia="Times New Roman" w:hAnsi="Times New Roman" w:cs="Times New Roman"/>
                  <w:color w:val="000000"/>
                  <w:sz w:val="24"/>
                  <w:szCs w:val="24"/>
                </w:rPr>
                <w:delText xml:space="preserve"> See Figure 1 for site locations.</w:delText>
              </w:r>
            </w:del>
          </w:p>
        </w:tc>
      </w:tr>
      <w:tr w:rsidR="005D07F4" w:rsidRPr="005D07F4" w14:paraId="48F87C3F"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B7A2243" w14:textId="77777777" w:rsidR="005D07F4" w:rsidRPr="005D07F4" w:rsidRDefault="005D07F4" w:rsidP="003B78DD">
            <w:pPr>
              <w:spacing w:after="0"/>
              <w:rPr>
                <w:rFonts w:ascii="Times New Roman" w:hAnsi="Times New Roman" w:cs="Times New Roman"/>
                <w:sz w:val="24"/>
                <w:szCs w:val="24"/>
              </w:rPr>
            </w:pPr>
            <w:r w:rsidRPr="005D07F4">
              <w:rPr>
                <w:rFonts w:ascii="Times New Roman" w:hAnsi="Times New Roman" w:cs="Times New Roman"/>
                <w:sz w:val="24"/>
                <w:szCs w:val="24"/>
              </w:rPr>
              <w:t>Station</w:t>
            </w:r>
          </w:p>
        </w:tc>
        <w:tc>
          <w:tcPr>
            <w:tcW w:w="756" w:type="dxa"/>
            <w:tcBorders>
              <w:top w:val="nil"/>
              <w:left w:val="nil"/>
              <w:bottom w:val="single" w:sz="4" w:space="0" w:color="auto"/>
              <w:right w:val="nil"/>
            </w:tcBorders>
            <w:shd w:val="clear" w:color="auto" w:fill="auto"/>
            <w:vAlign w:val="center"/>
            <w:hideMark/>
          </w:tcPr>
          <w:p w14:paraId="678124C7"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Lat</w:t>
            </w:r>
          </w:p>
        </w:tc>
        <w:tc>
          <w:tcPr>
            <w:tcW w:w="884" w:type="dxa"/>
            <w:tcBorders>
              <w:top w:val="nil"/>
              <w:left w:val="nil"/>
              <w:bottom w:val="single" w:sz="4" w:space="0" w:color="auto"/>
              <w:right w:val="nil"/>
            </w:tcBorders>
            <w:shd w:val="clear" w:color="auto" w:fill="auto"/>
            <w:vAlign w:val="center"/>
            <w:hideMark/>
          </w:tcPr>
          <w:p w14:paraId="606CC839"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Long</w:t>
            </w:r>
          </w:p>
        </w:tc>
        <w:tc>
          <w:tcPr>
            <w:tcW w:w="1080" w:type="dxa"/>
            <w:tcBorders>
              <w:top w:val="nil"/>
              <w:left w:val="nil"/>
              <w:bottom w:val="single" w:sz="4" w:space="0" w:color="auto"/>
              <w:right w:val="nil"/>
            </w:tcBorders>
            <w:shd w:val="clear" w:color="auto" w:fill="auto"/>
            <w:vAlign w:val="center"/>
            <w:hideMark/>
          </w:tcPr>
          <w:p w14:paraId="484A1C0E"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Segment</w:t>
            </w:r>
          </w:p>
        </w:tc>
        <w:tc>
          <w:tcPr>
            <w:tcW w:w="1620" w:type="dxa"/>
            <w:tcBorders>
              <w:top w:val="nil"/>
              <w:left w:val="nil"/>
              <w:bottom w:val="single" w:sz="4" w:space="0" w:color="auto"/>
              <w:right w:val="nil"/>
            </w:tcBorders>
            <w:shd w:val="clear" w:color="auto" w:fill="auto"/>
            <w:vAlign w:val="center"/>
            <w:hideMark/>
          </w:tcPr>
          <w:p w14:paraId="5E232DC2"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Distance (km)</w:t>
            </w:r>
          </w:p>
        </w:tc>
        <w:tc>
          <w:tcPr>
            <w:tcW w:w="1281" w:type="dxa"/>
            <w:tcBorders>
              <w:top w:val="nil"/>
              <w:left w:val="nil"/>
              <w:bottom w:val="single" w:sz="4" w:space="0" w:color="auto"/>
              <w:right w:val="nil"/>
            </w:tcBorders>
            <w:shd w:val="clear" w:color="auto" w:fill="auto"/>
            <w:vAlign w:val="center"/>
            <w:hideMark/>
          </w:tcPr>
          <w:p w14:paraId="069F622B"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Depth (m)</w:t>
            </w:r>
          </w:p>
        </w:tc>
        <w:tc>
          <w:tcPr>
            <w:tcW w:w="1663" w:type="dxa"/>
            <w:tcBorders>
              <w:top w:val="nil"/>
              <w:left w:val="nil"/>
              <w:bottom w:val="single" w:sz="4" w:space="0" w:color="auto"/>
              <w:right w:val="nil"/>
            </w:tcBorders>
            <w:shd w:val="clear" w:color="auto" w:fill="auto"/>
            <w:vAlign w:val="center"/>
            <w:hideMark/>
          </w:tcPr>
          <w:p w14:paraId="2B85B44F"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ln-Chl (</w:t>
            </w:r>
            <w:r w:rsidRPr="005D07F4">
              <w:rPr>
                <w:rFonts w:ascii="Times New Roman" w:hAnsi="Times New Roman" w:cs="Times New Roman"/>
                <w:i/>
                <w:sz w:val="24"/>
                <w:szCs w:val="24"/>
              </w:rPr>
              <w:t>µ</w:t>
            </w:r>
            <w:r w:rsidRPr="005D07F4">
              <w:rPr>
                <w:rFonts w:ascii="Times New Roman" w:hAnsi="Times New Roman" w:cs="Times New Roman"/>
                <w:sz w:val="24"/>
                <w:szCs w:val="24"/>
              </w:rPr>
              <w:t>g/L )</w:t>
            </w:r>
          </w:p>
        </w:tc>
        <w:tc>
          <w:tcPr>
            <w:tcW w:w="1055" w:type="dxa"/>
            <w:tcBorders>
              <w:top w:val="nil"/>
              <w:left w:val="nil"/>
              <w:bottom w:val="single" w:sz="4" w:space="0" w:color="auto"/>
              <w:right w:val="nil"/>
            </w:tcBorders>
            <w:shd w:val="clear" w:color="auto" w:fill="auto"/>
            <w:vAlign w:val="center"/>
            <w:hideMark/>
          </w:tcPr>
          <w:p w14:paraId="43630660"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Sal (ppt)</w:t>
            </w:r>
          </w:p>
        </w:tc>
      </w:tr>
      <w:tr w:rsidR="005D07F4" w:rsidRPr="005D07F4" w14:paraId="6EE49F4D" w14:textId="77777777" w:rsidTr="003B78DD">
        <w:trPr>
          <w:trHeight w:val="20"/>
        </w:trPr>
        <w:tc>
          <w:tcPr>
            <w:tcW w:w="970" w:type="dxa"/>
            <w:tcBorders>
              <w:top w:val="nil"/>
              <w:left w:val="nil"/>
              <w:bottom w:val="nil"/>
              <w:right w:val="nil"/>
            </w:tcBorders>
            <w:shd w:val="clear" w:color="auto" w:fill="auto"/>
            <w:vAlign w:val="center"/>
            <w:hideMark/>
          </w:tcPr>
          <w:p w14:paraId="7FC361E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TF1.3</w:t>
            </w:r>
          </w:p>
        </w:tc>
        <w:tc>
          <w:tcPr>
            <w:tcW w:w="756" w:type="dxa"/>
            <w:tcBorders>
              <w:top w:val="nil"/>
              <w:left w:val="nil"/>
              <w:bottom w:val="nil"/>
              <w:right w:val="nil"/>
            </w:tcBorders>
            <w:shd w:val="clear" w:color="auto" w:fill="auto"/>
            <w:vAlign w:val="center"/>
            <w:hideMark/>
          </w:tcPr>
          <w:p w14:paraId="058F3BF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38.81</w:t>
            </w:r>
          </w:p>
        </w:tc>
        <w:tc>
          <w:tcPr>
            <w:tcW w:w="884" w:type="dxa"/>
            <w:tcBorders>
              <w:top w:val="nil"/>
              <w:left w:val="nil"/>
              <w:bottom w:val="nil"/>
              <w:right w:val="nil"/>
            </w:tcBorders>
            <w:shd w:val="clear" w:color="auto" w:fill="auto"/>
            <w:vAlign w:val="center"/>
            <w:hideMark/>
          </w:tcPr>
          <w:p w14:paraId="62FC98B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0F7ACB5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74D6B66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74.90</w:t>
            </w:r>
          </w:p>
        </w:tc>
        <w:tc>
          <w:tcPr>
            <w:tcW w:w="1281" w:type="dxa"/>
            <w:tcBorders>
              <w:top w:val="nil"/>
              <w:left w:val="nil"/>
              <w:bottom w:val="nil"/>
              <w:right w:val="nil"/>
            </w:tcBorders>
            <w:shd w:val="clear" w:color="auto" w:fill="auto"/>
            <w:vAlign w:val="center"/>
            <w:hideMark/>
          </w:tcPr>
          <w:p w14:paraId="6C2118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2.90</w:t>
            </w:r>
          </w:p>
        </w:tc>
        <w:tc>
          <w:tcPr>
            <w:tcW w:w="1663" w:type="dxa"/>
            <w:tcBorders>
              <w:top w:val="nil"/>
              <w:left w:val="nil"/>
              <w:bottom w:val="nil"/>
              <w:right w:val="nil"/>
            </w:tcBorders>
            <w:shd w:val="clear" w:color="auto" w:fill="auto"/>
            <w:vAlign w:val="center"/>
            <w:hideMark/>
          </w:tcPr>
          <w:p w14:paraId="4CB44EC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1.52</w:t>
            </w:r>
          </w:p>
        </w:tc>
        <w:tc>
          <w:tcPr>
            <w:tcW w:w="1055" w:type="dxa"/>
            <w:tcBorders>
              <w:top w:val="nil"/>
              <w:left w:val="nil"/>
              <w:bottom w:val="nil"/>
              <w:right w:val="nil"/>
            </w:tcBorders>
            <w:shd w:val="clear" w:color="auto" w:fill="auto"/>
            <w:vAlign w:val="center"/>
            <w:hideMark/>
          </w:tcPr>
          <w:p w14:paraId="3C3F99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r>
      <w:tr w:rsidR="005D07F4" w:rsidRPr="005D07F4" w14:paraId="731E0A29" w14:textId="77777777" w:rsidTr="003B78DD">
        <w:trPr>
          <w:trHeight w:val="20"/>
        </w:trPr>
        <w:tc>
          <w:tcPr>
            <w:tcW w:w="970" w:type="dxa"/>
            <w:tcBorders>
              <w:top w:val="nil"/>
              <w:left w:val="nil"/>
              <w:bottom w:val="nil"/>
              <w:right w:val="nil"/>
            </w:tcBorders>
            <w:shd w:val="clear" w:color="auto" w:fill="auto"/>
            <w:vAlign w:val="center"/>
            <w:hideMark/>
          </w:tcPr>
          <w:p w14:paraId="53C03725"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TF1.4</w:t>
            </w:r>
          </w:p>
        </w:tc>
        <w:tc>
          <w:tcPr>
            <w:tcW w:w="756" w:type="dxa"/>
            <w:tcBorders>
              <w:top w:val="nil"/>
              <w:left w:val="nil"/>
              <w:bottom w:val="nil"/>
              <w:right w:val="nil"/>
            </w:tcBorders>
            <w:shd w:val="clear" w:color="auto" w:fill="auto"/>
            <w:vAlign w:val="center"/>
            <w:hideMark/>
          </w:tcPr>
          <w:p w14:paraId="10106F1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38.77</w:t>
            </w:r>
          </w:p>
        </w:tc>
        <w:tc>
          <w:tcPr>
            <w:tcW w:w="884" w:type="dxa"/>
            <w:tcBorders>
              <w:top w:val="nil"/>
              <w:left w:val="nil"/>
              <w:bottom w:val="nil"/>
              <w:right w:val="nil"/>
            </w:tcBorders>
            <w:shd w:val="clear" w:color="auto" w:fill="auto"/>
            <w:vAlign w:val="center"/>
            <w:hideMark/>
          </w:tcPr>
          <w:p w14:paraId="6183A23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11F333C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3A15652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69.50</w:t>
            </w:r>
          </w:p>
        </w:tc>
        <w:tc>
          <w:tcPr>
            <w:tcW w:w="1281" w:type="dxa"/>
            <w:tcBorders>
              <w:top w:val="nil"/>
              <w:left w:val="nil"/>
              <w:bottom w:val="nil"/>
              <w:right w:val="nil"/>
            </w:tcBorders>
            <w:shd w:val="clear" w:color="auto" w:fill="auto"/>
            <w:vAlign w:val="center"/>
            <w:hideMark/>
          </w:tcPr>
          <w:p w14:paraId="61D6748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2.00</w:t>
            </w:r>
          </w:p>
        </w:tc>
        <w:tc>
          <w:tcPr>
            <w:tcW w:w="1663" w:type="dxa"/>
            <w:tcBorders>
              <w:top w:val="nil"/>
              <w:left w:val="nil"/>
              <w:bottom w:val="nil"/>
              <w:right w:val="nil"/>
            </w:tcBorders>
            <w:shd w:val="clear" w:color="auto" w:fill="auto"/>
            <w:vAlign w:val="center"/>
            <w:hideMark/>
          </w:tcPr>
          <w:p w14:paraId="7B41B72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231B8DD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0.02</w:t>
            </w:r>
          </w:p>
        </w:tc>
      </w:tr>
      <w:tr w:rsidR="005D07F4" w:rsidRPr="005D07F4" w14:paraId="2BB0424F" w14:textId="77777777" w:rsidTr="003B78DD">
        <w:trPr>
          <w:trHeight w:val="20"/>
        </w:trPr>
        <w:tc>
          <w:tcPr>
            <w:tcW w:w="970" w:type="dxa"/>
            <w:tcBorders>
              <w:top w:val="nil"/>
              <w:left w:val="nil"/>
              <w:bottom w:val="nil"/>
              <w:right w:val="nil"/>
            </w:tcBorders>
            <w:shd w:val="clear" w:color="auto" w:fill="auto"/>
            <w:vAlign w:val="center"/>
            <w:hideMark/>
          </w:tcPr>
          <w:p w14:paraId="6278AD8B"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TF1.5</w:t>
            </w:r>
          </w:p>
        </w:tc>
        <w:tc>
          <w:tcPr>
            <w:tcW w:w="756" w:type="dxa"/>
            <w:tcBorders>
              <w:top w:val="nil"/>
              <w:left w:val="nil"/>
              <w:bottom w:val="nil"/>
              <w:right w:val="nil"/>
            </w:tcBorders>
            <w:shd w:val="clear" w:color="auto" w:fill="auto"/>
            <w:vAlign w:val="center"/>
            <w:hideMark/>
          </w:tcPr>
          <w:p w14:paraId="4AA6A80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38.71</w:t>
            </w:r>
          </w:p>
        </w:tc>
        <w:tc>
          <w:tcPr>
            <w:tcW w:w="884" w:type="dxa"/>
            <w:tcBorders>
              <w:top w:val="nil"/>
              <w:left w:val="nil"/>
              <w:bottom w:val="nil"/>
              <w:right w:val="nil"/>
            </w:tcBorders>
            <w:shd w:val="clear" w:color="auto" w:fill="auto"/>
            <w:vAlign w:val="center"/>
            <w:hideMark/>
          </w:tcPr>
          <w:p w14:paraId="7688078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-76.70</w:t>
            </w:r>
          </w:p>
        </w:tc>
        <w:tc>
          <w:tcPr>
            <w:tcW w:w="1080" w:type="dxa"/>
            <w:tcBorders>
              <w:top w:val="nil"/>
              <w:left w:val="nil"/>
              <w:bottom w:val="nil"/>
              <w:right w:val="nil"/>
            </w:tcBorders>
            <w:shd w:val="clear" w:color="auto" w:fill="auto"/>
            <w:vAlign w:val="center"/>
            <w:hideMark/>
          </w:tcPr>
          <w:p w14:paraId="5B95A5B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1703A8C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60.30</w:t>
            </w:r>
          </w:p>
        </w:tc>
        <w:tc>
          <w:tcPr>
            <w:tcW w:w="1281" w:type="dxa"/>
            <w:tcBorders>
              <w:top w:val="nil"/>
              <w:left w:val="nil"/>
              <w:bottom w:val="nil"/>
              <w:right w:val="nil"/>
            </w:tcBorders>
            <w:shd w:val="clear" w:color="auto" w:fill="auto"/>
            <w:vAlign w:val="center"/>
            <w:hideMark/>
          </w:tcPr>
          <w:p w14:paraId="026E12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10.60</w:t>
            </w:r>
          </w:p>
        </w:tc>
        <w:tc>
          <w:tcPr>
            <w:tcW w:w="1663" w:type="dxa"/>
            <w:tcBorders>
              <w:top w:val="nil"/>
              <w:left w:val="nil"/>
              <w:bottom w:val="nil"/>
              <w:right w:val="nil"/>
            </w:tcBorders>
            <w:shd w:val="clear" w:color="auto" w:fill="auto"/>
            <w:vAlign w:val="center"/>
            <w:hideMark/>
          </w:tcPr>
          <w:p w14:paraId="53CEC4B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2.88</w:t>
            </w:r>
          </w:p>
        </w:tc>
        <w:tc>
          <w:tcPr>
            <w:tcW w:w="1055" w:type="dxa"/>
            <w:tcBorders>
              <w:top w:val="nil"/>
              <w:left w:val="nil"/>
              <w:bottom w:val="nil"/>
              <w:right w:val="nil"/>
            </w:tcBorders>
            <w:shd w:val="clear" w:color="auto" w:fill="auto"/>
            <w:vAlign w:val="center"/>
            <w:hideMark/>
          </w:tcPr>
          <w:p w14:paraId="3E5DB3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0.27</w:t>
            </w:r>
          </w:p>
        </w:tc>
      </w:tr>
      <w:tr w:rsidR="005D07F4" w:rsidRPr="005D07F4" w14:paraId="24996615" w14:textId="77777777" w:rsidTr="003B78DD">
        <w:trPr>
          <w:trHeight w:val="20"/>
        </w:trPr>
        <w:tc>
          <w:tcPr>
            <w:tcW w:w="970" w:type="dxa"/>
            <w:tcBorders>
              <w:top w:val="nil"/>
              <w:left w:val="nil"/>
              <w:bottom w:val="nil"/>
              <w:right w:val="nil"/>
            </w:tcBorders>
            <w:shd w:val="clear" w:color="auto" w:fill="auto"/>
            <w:vAlign w:val="center"/>
            <w:hideMark/>
          </w:tcPr>
          <w:p w14:paraId="23EC8C92"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TF1.6</w:t>
            </w:r>
          </w:p>
        </w:tc>
        <w:tc>
          <w:tcPr>
            <w:tcW w:w="756" w:type="dxa"/>
            <w:tcBorders>
              <w:top w:val="nil"/>
              <w:left w:val="nil"/>
              <w:bottom w:val="nil"/>
              <w:right w:val="nil"/>
            </w:tcBorders>
            <w:shd w:val="clear" w:color="auto" w:fill="auto"/>
            <w:vAlign w:val="center"/>
            <w:hideMark/>
          </w:tcPr>
          <w:p w14:paraId="44D9758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38.66</w:t>
            </w:r>
          </w:p>
        </w:tc>
        <w:tc>
          <w:tcPr>
            <w:tcW w:w="884" w:type="dxa"/>
            <w:tcBorders>
              <w:top w:val="nil"/>
              <w:left w:val="nil"/>
              <w:bottom w:val="nil"/>
              <w:right w:val="nil"/>
            </w:tcBorders>
            <w:shd w:val="clear" w:color="auto" w:fill="auto"/>
            <w:vAlign w:val="center"/>
            <w:hideMark/>
          </w:tcPr>
          <w:p w14:paraId="657EE0F5"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4F890F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58188BC3"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52.20</w:t>
            </w:r>
          </w:p>
        </w:tc>
        <w:tc>
          <w:tcPr>
            <w:tcW w:w="1281" w:type="dxa"/>
            <w:tcBorders>
              <w:top w:val="nil"/>
              <w:left w:val="nil"/>
              <w:bottom w:val="nil"/>
              <w:right w:val="nil"/>
            </w:tcBorders>
            <w:shd w:val="clear" w:color="auto" w:fill="auto"/>
            <w:vAlign w:val="center"/>
            <w:hideMark/>
          </w:tcPr>
          <w:p w14:paraId="40B6A4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6.20</w:t>
            </w:r>
          </w:p>
        </w:tc>
        <w:tc>
          <w:tcPr>
            <w:tcW w:w="1663" w:type="dxa"/>
            <w:tcBorders>
              <w:top w:val="nil"/>
              <w:left w:val="nil"/>
              <w:bottom w:val="nil"/>
              <w:right w:val="nil"/>
            </w:tcBorders>
            <w:shd w:val="clear" w:color="auto" w:fill="auto"/>
            <w:vAlign w:val="center"/>
            <w:hideMark/>
          </w:tcPr>
          <w:p w14:paraId="39C591F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2.44</w:t>
            </w:r>
          </w:p>
        </w:tc>
        <w:tc>
          <w:tcPr>
            <w:tcW w:w="1055" w:type="dxa"/>
            <w:tcBorders>
              <w:top w:val="nil"/>
              <w:left w:val="nil"/>
              <w:bottom w:val="nil"/>
              <w:right w:val="nil"/>
            </w:tcBorders>
            <w:shd w:val="clear" w:color="auto" w:fill="auto"/>
            <w:vAlign w:val="center"/>
            <w:hideMark/>
          </w:tcPr>
          <w:p w14:paraId="6B7C8F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0.90</w:t>
            </w:r>
          </w:p>
        </w:tc>
      </w:tr>
      <w:tr w:rsidR="005D07F4" w:rsidRPr="005D07F4" w14:paraId="16215CB8" w14:textId="77777777" w:rsidTr="003B78DD">
        <w:trPr>
          <w:trHeight w:val="20"/>
        </w:trPr>
        <w:tc>
          <w:tcPr>
            <w:tcW w:w="970" w:type="dxa"/>
            <w:tcBorders>
              <w:top w:val="nil"/>
              <w:left w:val="nil"/>
              <w:bottom w:val="nil"/>
              <w:right w:val="nil"/>
            </w:tcBorders>
            <w:shd w:val="clear" w:color="auto" w:fill="auto"/>
            <w:vAlign w:val="center"/>
            <w:hideMark/>
          </w:tcPr>
          <w:p w14:paraId="2BEE0BF9"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TF1.7</w:t>
            </w:r>
          </w:p>
        </w:tc>
        <w:tc>
          <w:tcPr>
            <w:tcW w:w="756" w:type="dxa"/>
            <w:tcBorders>
              <w:top w:val="nil"/>
              <w:left w:val="nil"/>
              <w:bottom w:val="nil"/>
              <w:right w:val="nil"/>
            </w:tcBorders>
            <w:shd w:val="clear" w:color="auto" w:fill="auto"/>
            <w:vAlign w:val="center"/>
            <w:hideMark/>
          </w:tcPr>
          <w:p w14:paraId="664E08D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38.58</w:t>
            </w:r>
          </w:p>
        </w:tc>
        <w:tc>
          <w:tcPr>
            <w:tcW w:w="884" w:type="dxa"/>
            <w:tcBorders>
              <w:top w:val="nil"/>
              <w:left w:val="nil"/>
              <w:bottom w:val="nil"/>
              <w:right w:val="nil"/>
            </w:tcBorders>
            <w:shd w:val="clear" w:color="auto" w:fill="auto"/>
            <w:vAlign w:val="center"/>
            <w:hideMark/>
          </w:tcPr>
          <w:p w14:paraId="5AB6724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244AFAE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6B87C24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42.50</w:t>
            </w:r>
          </w:p>
        </w:tc>
        <w:tc>
          <w:tcPr>
            <w:tcW w:w="1281" w:type="dxa"/>
            <w:tcBorders>
              <w:top w:val="nil"/>
              <w:left w:val="nil"/>
              <w:bottom w:val="nil"/>
              <w:right w:val="nil"/>
            </w:tcBorders>
            <w:shd w:val="clear" w:color="auto" w:fill="auto"/>
            <w:vAlign w:val="center"/>
            <w:hideMark/>
          </w:tcPr>
          <w:p w14:paraId="523552F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3.00</w:t>
            </w:r>
          </w:p>
        </w:tc>
        <w:tc>
          <w:tcPr>
            <w:tcW w:w="1663" w:type="dxa"/>
            <w:tcBorders>
              <w:top w:val="nil"/>
              <w:left w:val="nil"/>
              <w:bottom w:val="nil"/>
              <w:right w:val="nil"/>
            </w:tcBorders>
            <w:shd w:val="clear" w:color="auto" w:fill="auto"/>
            <w:vAlign w:val="center"/>
            <w:hideMark/>
          </w:tcPr>
          <w:p w14:paraId="62BCD6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2.09</w:t>
            </w:r>
          </w:p>
        </w:tc>
        <w:tc>
          <w:tcPr>
            <w:tcW w:w="1055" w:type="dxa"/>
            <w:tcBorders>
              <w:top w:val="nil"/>
              <w:left w:val="nil"/>
              <w:bottom w:val="nil"/>
              <w:right w:val="nil"/>
            </w:tcBorders>
            <w:shd w:val="clear" w:color="auto" w:fill="auto"/>
            <w:vAlign w:val="center"/>
            <w:hideMark/>
          </w:tcPr>
          <w:p w14:paraId="016B8D8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4.09</w:t>
            </w:r>
          </w:p>
        </w:tc>
      </w:tr>
      <w:tr w:rsidR="005D07F4" w:rsidRPr="005D07F4" w14:paraId="0BDF16CE" w14:textId="77777777" w:rsidTr="003B78DD">
        <w:trPr>
          <w:trHeight w:val="20"/>
        </w:trPr>
        <w:tc>
          <w:tcPr>
            <w:tcW w:w="970" w:type="dxa"/>
            <w:tcBorders>
              <w:top w:val="nil"/>
              <w:left w:val="nil"/>
              <w:bottom w:val="nil"/>
              <w:right w:val="nil"/>
            </w:tcBorders>
            <w:shd w:val="clear" w:color="auto" w:fill="auto"/>
            <w:vAlign w:val="center"/>
            <w:hideMark/>
          </w:tcPr>
          <w:p w14:paraId="18EECF2C"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RET1.1</w:t>
            </w:r>
          </w:p>
        </w:tc>
        <w:tc>
          <w:tcPr>
            <w:tcW w:w="756" w:type="dxa"/>
            <w:tcBorders>
              <w:top w:val="nil"/>
              <w:left w:val="nil"/>
              <w:bottom w:val="nil"/>
              <w:right w:val="nil"/>
            </w:tcBorders>
            <w:shd w:val="clear" w:color="auto" w:fill="auto"/>
            <w:vAlign w:val="center"/>
            <w:hideMark/>
          </w:tcPr>
          <w:p w14:paraId="1C8E7F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38.49</w:t>
            </w:r>
          </w:p>
        </w:tc>
        <w:tc>
          <w:tcPr>
            <w:tcW w:w="884" w:type="dxa"/>
            <w:tcBorders>
              <w:top w:val="nil"/>
              <w:left w:val="nil"/>
              <w:bottom w:val="nil"/>
              <w:right w:val="nil"/>
            </w:tcBorders>
            <w:shd w:val="clear" w:color="auto" w:fill="auto"/>
            <w:vAlign w:val="center"/>
            <w:hideMark/>
          </w:tcPr>
          <w:p w14:paraId="21B1955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-76.66</w:t>
            </w:r>
          </w:p>
        </w:tc>
        <w:tc>
          <w:tcPr>
            <w:tcW w:w="1080" w:type="dxa"/>
            <w:tcBorders>
              <w:top w:val="nil"/>
              <w:left w:val="nil"/>
              <w:bottom w:val="nil"/>
              <w:right w:val="nil"/>
            </w:tcBorders>
            <w:shd w:val="clear" w:color="auto" w:fill="auto"/>
            <w:vAlign w:val="center"/>
            <w:hideMark/>
          </w:tcPr>
          <w:p w14:paraId="34B9E3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5A58DDD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32.20</w:t>
            </w:r>
          </w:p>
        </w:tc>
        <w:tc>
          <w:tcPr>
            <w:tcW w:w="1281" w:type="dxa"/>
            <w:tcBorders>
              <w:top w:val="nil"/>
              <w:left w:val="nil"/>
              <w:bottom w:val="nil"/>
              <w:right w:val="nil"/>
            </w:tcBorders>
            <w:shd w:val="clear" w:color="auto" w:fill="auto"/>
            <w:vAlign w:val="center"/>
            <w:hideMark/>
          </w:tcPr>
          <w:p w14:paraId="1E43050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11.20</w:t>
            </w:r>
          </w:p>
        </w:tc>
        <w:tc>
          <w:tcPr>
            <w:tcW w:w="1663" w:type="dxa"/>
            <w:tcBorders>
              <w:top w:val="nil"/>
              <w:left w:val="nil"/>
              <w:bottom w:val="nil"/>
              <w:right w:val="nil"/>
            </w:tcBorders>
            <w:shd w:val="clear" w:color="auto" w:fill="auto"/>
            <w:vAlign w:val="center"/>
            <w:hideMark/>
          </w:tcPr>
          <w:p w14:paraId="0C252BE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2.47</w:t>
            </w:r>
          </w:p>
        </w:tc>
        <w:tc>
          <w:tcPr>
            <w:tcW w:w="1055" w:type="dxa"/>
            <w:tcBorders>
              <w:top w:val="nil"/>
              <w:left w:val="nil"/>
              <w:bottom w:val="nil"/>
              <w:right w:val="nil"/>
            </w:tcBorders>
            <w:shd w:val="clear" w:color="auto" w:fill="auto"/>
            <w:vAlign w:val="center"/>
            <w:hideMark/>
          </w:tcPr>
          <w:p w14:paraId="0911D3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10.25</w:t>
            </w:r>
          </w:p>
        </w:tc>
      </w:tr>
      <w:tr w:rsidR="005D07F4" w:rsidRPr="005D07F4" w14:paraId="54A6670D" w14:textId="77777777" w:rsidTr="003B78DD">
        <w:trPr>
          <w:trHeight w:val="20"/>
        </w:trPr>
        <w:tc>
          <w:tcPr>
            <w:tcW w:w="970" w:type="dxa"/>
            <w:tcBorders>
              <w:top w:val="nil"/>
              <w:left w:val="nil"/>
              <w:bottom w:val="nil"/>
              <w:right w:val="nil"/>
            </w:tcBorders>
            <w:shd w:val="clear" w:color="auto" w:fill="auto"/>
            <w:vAlign w:val="center"/>
            <w:hideMark/>
          </w:tcPr>
          <w:p w14:paraId="087A8BD2"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LE1.1</w:t>
            </w:r>
          </w:p>
        </w:tc>
        <w:tc>
          <w:tcPr>
            <w:tcW w:w="756" w:type="dxa"/>
            <w:tcBorders>
              <w:top w:val="nil"/>
              <w:left w:val="nil"/>
              <w:bottom w:val="nil"/>
              <w:right w:val="nil"/>
            </w:tcBorders>
            <w:shd w:val="clear" w:color="auto" w:fill="auto"/>
            <w:vAlign w:val="center"/>
            <w:hideMark/>
          </w:tcPr>
          <w:p w14:paraId="6052A67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38.43</w:t>
            </w:r>
          </w:p>
        </w:tc>
        <w:tc>
          <w:tcPr>
            <w:tcW w:w="884" w:type="dxa"/>
            <w:tcBorders>
              <w:top w:val="nil"/>
              <w:left w:val="nil"/>
              <w:bottom w:val="nil"/>
              <w:right w:val="nil"/>
            </w:tcBorders>
            <w:shd w:val="clear" w:color="auto" w:fill="auto"/>
            <w:vAlign w:val="center"/>
            <w:hideMark/>
          </w:tcPr>
          <w:p w14:paraId="5DCA1A3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-76.60</w:t>
            </w:r>
          </w:p>
        </w:tc>
        <w:tc>
          <w:tcPr>
            <w:tcW w:w="1080" w:type="dxa"/>
            <w:tcBorders>
              <w:top w:val="nil"/>
              <w:left w:val="nil"/>
              <w:bottom w:val="nil"/>
              <w:right w:val="nil"/>
            </w:tcBorders>
            <w:shd w:val="clear" w:color="auto" w:fill="auto"/>
            <w:vAlign w:val="center"/>
            <w:hideMark/>
          </w:tcPr>
          <w:p w14:paraId="2D5DC1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00C1D5E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22.90</w:t>
            </w:r>
          </w:p>
        </w:tc>
        <w:tc>
          <w:tcPr>
            <w:tcW w:w="1281" w:type="dxa"/>
            <w:tcBorders>
              <w:top w:val="nil"/>
              <w:left w:val="nil"/>
              <w:bottom w:val="nil"/>
              <w:right w:val="nil"/>
            </w:tcBorders>
            <w:shd w:val="clear" w:color="auto" w:fill="auto"/>
            <w:vAlign w:val="center"/>
            <w:hideMark/>
          </w:tcPr>
          <w:p w14:paraId="2736A0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12.10</w:t>
            </w:r>
          </w:p>
        </w:tc>
        <w:tc>
          <w:tcPr>
            <w:tcW w:w="1663" w:type="dxa"/>
            <w:tcBorders>
              <w:top w:val="nil"/>
              <w:left w:val="nil"/>
              <w:bottom w:val="nil"/>
              <w:right w:val="nil"/>
            </w:tcBorders>
            <w:shd w:val="clear" w:color="auto" w:fill="auto"/>
            <w:vAlign w:val="center"/>
            <w:hideMark/>
          </w:tcPr>
          <w:p w14:paraId="75BF16C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3EDA381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12.04</w:t>
            </w:r>
          </w:p>
        </w:tc>
      </w:tr>
      <w:tr w:rsidR="005D07F4" w:rsidRPr="005D07F4" w14:paraId="049D0D90" w14:textId="77777777" w:rsidTr="003B78DD">
        <w:trPr>
          <w:trHeight w:val="20"/>
        </w:trPr>
        <w:tc>
          <w:tcPr>
            <w:tcW w:w="970" w:type="dxa"/>
            <w:tcBorders>
              <w:top w:val="nil"/>
              <w:left w:val="nil"/>
              <w:bottom w:val="nil"/>
              <w:right w:val="nil"/>
            </w:tcBorders>
            <w:shd w:val="clear" w:color="auto" w:fill="auto"/>
            <w:vAlign w:val="center"/>
            <w:hideMark/>
          </w:tcPr>
          <w:p w14:paraId="0ECC4D5E"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LE1.2</w:t>
            </w:r>
          </w:p>
        </w:tc>
        <w:tc>
          <w:tcPr>
            <w:tcW w:w="756" w:type="dxa"/>
            <w:tcBorders>
              <w:top w:val="nil"/>
              <w:left w:val="nil"/>
              <w:bottom w:val="nil"/>
              <w:right w:val="nil"/>
            </w:tcBorders>
            <w:shd w:val="clear" w:color="auto" w:fill="auto"/>
            <w:vAlign w:val="center"/>
            <w:hideMark/>
          </w:tcPr>
          <w:p w14:paraId="4EC0DB5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38.38</w:t>
            </w:r>
          </w:p>
        </w:tc>
        <w:tc>
          <w:tcPr>
            <w:tcW w:w="884" w:type="dxa"/>
            <w:tcBorders>
              <w:top w:val="nil"/>
              <w:left w:val="nil"/>
              <w:bottom w:val="nil"/>
              <w:right w:val="nil"/>
            </w:tcBorders>
            <w:shd w:val="clear" w:color="auto" w:fill="auto"/>
            <w:vAlign w:val="center"/>
            <w:hideMark/>
          </w:tcPr>
          <w:p w14:paraId="57ABDB1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-76.51</w:t>
            </w:r>
          </w:p>
        </w:tc>
        <w:tc>
          <w:tcPr>
            <w:tcW w:w="1080" w:type="dxa"/>
            <w:tcBorders>
              <w:top w:val="nil"/>
              <w:left w:val="nil"/>
              <w:bottom w:val="nil"/>
              <w:right w:val="nil"/>
            </w:tcBorders>
            <w:shd w:val="clear" w:color="auto" w:fill="auto"/>
            <w:vAlign w:val="center"/>
            <w:hideMark/>
          </w:tcPr>
          <w:p w14:paraId="7701FC6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3D6BA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13.40</w:t>
            </w:r>
          </w:p>
        </w:tc>
        <w:tc>
          <w:tcPr>
            <w:tcW w:w="1281" w:type="dxa"/>
            <w:tcBorders>
              <w:top w:val="nil"/>
              <w:left w:val="nil"/>
              <w:bottom w:val="nil"/>
              <w:right w:val="nil"/>
            </w:tcBorders>
            <w:shd w:val="clear" w:color="auto" w:fill="auto"/>
            <w:vAlign w:val="center"/>
            <w:hideMark/>
          </w:tcPr>
          <w:p w14:paraId="2957333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17.10</w:t>
            </w:r>
          </w:p>
        </w:tc>
        <w:tc>
          <w:tcPr>
            <w:tcW w:w="1663" w:type="dxa"/>
            <w:tcBorders>
              <w:top w:val="nil"/>
              <w:left w:val="nil"/>
              <w:bottom w:val="nil"/>
              <w:right w:val="nil"/>
            </w:tcBorders>
            <w:shd w:val="clear" w:color="auto" w:fill="auto"/>
            <w:vAlign w:val="center"/>
            <w:hideMark/>
          </w:tcPr>
          <w:p w14:paraId="1155A2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2.16</w:t>
            </w:r>
          </w:p>
        </w:tc>
        <w:tc>
          <w:tcPr>
            <w:tcW w:w="1055" w:type="dxa"/>
            <w:tcBorders>
              <w:top w:val="nil"/>
              <w:left w:val="nil"/>
              <w:bottom w:val="nil"/>
              <w:right w:val="nil"/>
            </w:tcBorders>
            <w:shd w:val="clear" w:color="auto" w:fill="auto"/>
            <w:vAlign w:val="center"/>
            <w:hideMark/>
          </w:tcPr>
          <w:p w14:paraId="1D3490A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12.73</w:t>
            </w:r>
          </w:p>
        </w:tc>
      </w:tr>
      <w:tr w:rsidR="005D07F4" w:rsidRPr="005D07F4" w14:paraId="1CC9B692" w14:textId="77777777" w:rsidTr="003B78DD">
        <w:trPr>
          <w:trHeight w:val="20"/>
        </w:trPr>
        <w:tc>
          <w:tcPr>
            <w:tcW w:w="970" w:type="dxa"/>
            <w:tcBorders>
              <w:top w:val="nil"/>
              <w:left w:val="nil"/>
              <w:bottom w:val="nil"/>
              <w:right w:val="nil"/>
            </w:tcBorders>
            <w:shd w:val="clear" w:color="auto" w:fill="auto"/>
            <w:vAlign w:val="center"/>
            <w:hideMark/>
          </w:tcPr>
          <w:p w14:paraId="181E131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LE1.3</w:t>
            </w:r>
          </w:p>
        </w:tc>
        <w:tc>
          <w:tcPr>
            <w:tcW w:w="756" w:type="dxa"/>
            <w:tcBorders>
              <w:top w:val="nil"/>
              <w:left w:val="nil"/>
              <w:bottom w:val="nil"/>
              <w:right w:val="nil"/>
            </w:tcBorders>
            <w:shd w:val="clear" w:color="auto" w:fill="auto"/>
            <w:vAlign w:val="center"/>
            <w:hideMark/>
          </w:tcPr>
          <w:p w14:paraId="54CE778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38.34</w:t>
            </w:r>
          </w:p>
        </w:tc>
        <w:tc>
          <w:tcPr>
            <w:tcW w:w="884" w:type="dxa"/>
            <w:tcBorders>
              <w:top w:val="nil"/>
              <w:left w:val="nil"/>
              <w:bottom w:val="nil"/>
              <w:right w:val="nil"/>
            </w:tcBorders>
            <w:shd w:val="clear" w:color="auto" w:fill="auto"/>
            <w:vAlign w:val="center"/>
            <w:hideMark/>
          </w:tcPr>
          <w:p w14:paraId="0FCB3AC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-76.48</w:t>
            </w:r>
          </w:p>
        </w:tc>
        <w:tc>
          <w:tcPr>
            <w:tcW w:w="1080" w:type="dxa"/>
            <w:tcBorders>
              <w:top w:val="nil"/>
              <w:left w:val="nil"/>
              <w:bottom w:val="nil"/>
              <w:right w:val="nil"/>
            </w:tcBorders>
            <w:shd w:val="clear" w:color="auto" w:fill="auto"/>
            <w:vAlign w:val="center"/>
            <w:hideMark/>
          </w:tcPr>
          <w:p w14:paraId="029B81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B17FA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8.30</w:t>
            </w:r>
          </w:p>
        </w:tc>
        <w:tc>
          <w:tcPr>
            <w:tcW w:w="1281" w:type="dxa"/>
            <w:tcBorders>
              <w:top w:val="nil"/>
              <w:left w:val="nil"/>
              <w:bottom w:val="nil"/>
              <w:right w:val="nil"/>
            </w:tcBorders>
            <w:shd w:val="clear" w:color="auto" w:fill="auto"/>
            <w:vAlign w:val="center"/>
            <w:hideMark/>
          </w:tcPr>
          <w:p w14:paraId="0E7ACD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23.40</w:t>
            </w:r>
          </w:p>
        </w:tc>
        <w:tc>
          <w:tcPr>
            <w:tcW w:w="1663" w:type="dxa"/>
            <w:tcBorders>
              <w:top w:val="nil"/>
              <w:left w:val="nil"/>
              <w:bottom w:val="nil"/>
              <w:right w:val="nil"/>
            </w:tcBorders>
            <w:shd w:val="clear" w:color="auto" w:fill="auto"/>
            <w:vAlign w:val="center"/>
            <w:hideMark/>
          </w:tcPr>
          <w:p w14:paraId="181E78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2.12</w:t>
            </w:r>
          </w:p>
        </w:tc>
        <w:tc>
          <w:tcPr>
            <w:tcW w:w="1055" w:type="dxa"/>
            <w:tcBorders>
              <w:top w:val="nil"/>
              <w:left w:val="nil"/>
              <w:bottom w:val="nil"/>
              <w:right w:val="nil"/>
            </w:tcBorders>
            <w:shd w:val="clear" w:color="auto" w:fill="auto"/>
            <w:vAlign w:val="center"/>
            <w:hideMark/>
          </w:tcPr>
          <w:p w14:paraId="6407DD8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12.89</w:t>
            </w:r>
          </w:p>
        </w:tc>
      </w:tr>
      <w:tr w:rsidR="005D07F4" w:rsidRPr="005D07F4" w14:paraId="25C5C720"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16DB990"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LE1.4</w:t>
            </w:r>
          </w:p>
        </w:tc>
        <w:tc>
          <w:tcPr>
            <w:tcW w:w="756" w:type="dxa"/>
            <w:tcBorders>
              <w:top w:val="nil"/>
              <w:left w:val="nil"/>
              <w:bottom w:val="single" w:sz="4" w:space="0" w:color="auto"/>
              <w:right w:val="nil"/>
            </w:tcBorders>
            <w:shd w:val="clear" w:color="auto" w:fill="auto"/>
            <w:vAlign w:val="center"/>
            <w:hideMark/>
          </w:tcPr>
          <w:p w14:paraId="6974777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38.31</w:t>
            </w:r>
          </w:p>
        </w:tc>
        <w:tc>
          <w:tcPr>
            <w:tcW w:w="884" w:type="dxa"/>
            <w:tcBorders>
              <w:top w:val="nil"/>
              <w:left w:val="nil"/>
              <w:bottom w:val="single" w:sz="4" w:space="0" w:color="auto"/>
              <w:right w:val="nil"/>
            </w:tcBorders>
            <w:shd w:val="clear" w:color="auto" w:fill="auto"/>
            <w:vAlign w:val="center"/>
            <w:hideMark/>
          </w:tcPr>
          <w:p w14:paraId="34180C3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-76.42</w:t>
            </w:r>
          </w:p>
        </w:tc>
        <w:tc>
          <w:tcPr>
            <w:tcW w:w="1080" w:type="dxa"/>
            <w:tcBorders>
              <w:top w:val="nil"/>
              <w:left w:val="nil"/>
              <w:bottom w:val="single" w:sz="4" w:space="0" w:color="auto"/>
              <w:right w:val="nil"/>
            </w:tcBorders>
            <w:shd w:val="clear" w:color="auto" w:fill="auto"/>
            <w:vAlign w:val="center"/>
            <w:hideMark/>
          </w:tcPr>
          <w:p w14:paraId="199A56B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single" w:sz="4" w:space="0" w:color="auto"/>
              <w:right w:val="nil"/>
            </w:tcBorders>
            <w:shd w:val="clear" w:color="auto" w:fill="auto"/>
            <w:vAlign w:val="center"/>
            <w:hideMark/>
          </w:tcPr>
          <w:p w14:paraId="50FD095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c>
          <w:tcPr>
            <w:tcW w:w="1281" w:type="dxa"/>
            <w:tcBorders>
              <w:top w:val="nil"/>
              <w:left w:val="nil"/>
              <w:bottom w:val="single" w:sz="4" w:space="0" w:color="auto"/>
              <w:right w:val="nil"/>
            </w:tcBorders>
            <w:shd w:val="clear" w:color="auto" w:fill="auto"/>
            <w:vAlign w:val="center"/>
            <w:hideMark/>
          </w:tcPr>
          <w:p w14:paraId="165D03B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15.40</w:t>
            </w:r>
          </w:p>
        </w:tc>
        <w:tc>
          <w:tcPr>
            <w:tcW w:w="1663" w:type="dxa"/>
            <w:tcBorders>
              <w:top w:val="nil"/>
              <w:left w:val="nil"/>
              <w:bottom w:val="single" w:sz="4" w:space="0" w:color="auto"/>
              <w:right w:val="nil"/>
            </w:tcBorders>
            <w:shd w:val="clear" w:color="auto" w:fill="auto"/>
            <w:vAlign w:val="center"/>
            <w:hideMark/>
          </w:tcPr>
          <w:p w14:paraId="096334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2.21</w:t>
            </w:r>
          </w:p>
        </w:tc>
        <w:tc>
          <w:tcPr>
            <w:tcW w:w="1055" w:type="dxa"/>
            <w:tcBorders>
              <w:top w:val="nil"/>
              <w:left w:val="nil"/>
              <w:bottom w:val="single" w:sz="4" w:space="0" w:color="auto"/>
              <w:right w:val="nil"/>
            </w:tcBorders>
            <w:shd w:val="clear" w:color="auto" w:fill="auto"/>
            <w:vAlign w:val="center"/>
            <w:hideMark/>
          </w:tcPr>
          <w:p w14:paraId="3DE8C4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13.46</w:t>
            </w:r>
          </w:p>
        </w:tc>
      </w:tr>
    </w:tbl>
    <w:p w14:paraId="2F74CB73" w14:textId="77777777" w:rsidR="00B53283" w:rsidRDefault="00B53283" w:rsidP="00D35269">
      <w:pPr>
        <w:spacing w:after="0"/>
        <w:rPr>
          <w:rFonts w:ascii="Times New Roman" w:hAnsi="Times New Roman" w:cs="Times New Roman"/>
          <w:sz w:val="24"/>
          <w:szCs w:val="24"/>
        </w:rPr>
      </w:pPr>
    </w:p>
    <w:tbl>
      <w:tblPr>
        <w:tblW w:w="9360" w:type="dxa"/>
        <w:tblInd w:w="108" w:type="dxa"/>
        <w:tblLook w:val="04A0" w:firstRow="1" w:lastRow="0" w:firstColumn="1" w:lastColumn="0" w:noHBand="0" w:noVBand="1"/>
      </w:tblPr>
      <w:tblGrid>
        <w:gridCol w:w="1350"/>
        <w:gridCol w:w="2160"/>
        <w:gridCol w:w="1530"/>
        <w:gridCol w:w="540"/>
        <w:gridCol w:w="1440"/>
        <w:gridCol w:w="2340"/>
      </w:tblGrid>
      <w:tr w:rsidR="003B78DD" w:rsidRPr="003B78DD" w14:paraId="5E15DF51" w14:textId="77777777" w:rsidTr="00007583">
        <w:trPr>
          <w:trHeight w:val="20"/>
        </w:trPr>
        <w:tc>
          <w:tcPr>
            <w:tcW w:w="9360" w:type="dxa"/>
            <w:gridSpan w:val="6"/>
            <w:tcBorders>
              <w:top w:val="nil"/>
              <w:left w:val="nil"/>
              <w:bottom w:val="single" w:sz="4" w:space="0" w:color="auto"/>
              <w:right w:val="nil"/>
            </w:tcBorders>
            <w:shd w:val="clear" w:color="auto" w:fill="auto"/>
            <w:hideMark/>
          </w:tcPr>
          <w:p w14:paraId="2EADD6CA" w14:textId="45997393" w:rsidR="003B78DD" w:rsidRPr="003B78DD" w:rsidRDefault="003B78DD" w:rsidP="00AA6F3B">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xml:space="preserve">TABLE 2: Summaries of model performance using RMSE </w:t>
            </w:r>
            <w:ins w:id="157" w:author="Beck, Marcus" w:date="2016-09-07T10:09:00Z">
              <w:r w:rsidR="00AA6F3B">
                <w:rPr>
                  <w:rFonts w:ascii="Times" w:eastAsia="Times New Roman" w:hAnsi="Times" w:cs="Times"/>
                  <w:color w:val="000000"/>
                  <w:sz w:val="24"/>
                  <w:szCs w:val="24"/>
                </w:rPr>
                <w:t xml:space="preserve">(deviance in parentheses) </w:t>
              </w:r>
            </w:ins>
            <w:r w:rsidRPr="003B78DD">
              <w:rPr>
                <w:rFonts w:ascii="Times" w:eastAsia="Times New Roman" w:hAnsi="Times" w:cs="Times"/>
                <w:color w:val="000000"/>
                <w:sz w:val="24"/>
                <w:szCs w:val="24"/>
              </w:rPr>
              <w:t>of observed to predicted ln-chl-</w:t>
            </w:r>
            <w:r w:rsidRPr="003B78DD">
              <w:rPr>
                <w:rFonts w:ascii="Times" w:eastAsia="Times New Roman" w:hAnsi="Times" w:cs="Times"/>
                <w:i/>
                <w:iCs/>
                <w:color w:val="000000"/>
                <w:sz w:val="24"/>
                <w:szCs w:val="24"/>
              </w:rPr>
              <w:t xml:space="preserve">a </w:t>
            </w:r>
            <w:r w:rsidRPr="003B78DD">
              <w:rPr>
                <w:rFonts w:ascii="Times" w:eastAsia="Times New Roman" w:hAnsi="Times" w:cs="Times"/>
                <w:color w:val="000000"/>
                <w:sz w:val="24"/>
                <w:szCs w:val="24"/>
              </w:rPr>
              <w:t xml:space="preserve">for each station (LE1.2 and TF1.6). </w:t>
            </w:r>
            <w:del w:id="158" w:author="Beck, Marcus" w:date="2016-09-07T10:09:00Z">
              <w:r w:rsidRPr="003B78DD" w:rsidDel="00AA6F3B">
                <w:rPr>
                  <w:rFonts w:ascii="Times" w:eastAsia="Times New Roman" w:hAnsi="Times" w:cs="Times"/>
                  <w:color w:val="000000"/>
                  <w:sz w:val="24"/>
                  <w:szCs w:val="24"/>
                </w:rPr>
                <w:delText xml:space="preserve">Deviance for each model as the sum of squared residuals is shown in parentheses. </w:delText>
              </w:r>
            </w:del>
            <w:r w:rsidRPr="003B78DD">
              <w:rPr>
                <w:rFonts w:ascii="Times" w:eastAsia="Times New Roman" w:hAnsi="Times" w:cs="Times"/>
                <w:color w:val="000000"/>
                <w:sz w:val="24"/>
                <w:szCs w:val="24"/>
              </w:rPr>
              <w:t xml:space="preserve">Overall performance for the entire time series is shown at the top with groupings by different time periods below. Time periods are annual groupings every seven years (top), seasonal groupings </w:t>
            </w:r>
            <w:del w:id="159" w:author="Beck, Marcus" w:date="2016-09-07T10:09:00Z">
              <w:r w:rsidRPr="003B78DD" w:rsidDel="00AA6F3B">
                <w:rPr>
                  <w:rFonts w:ascii="Times" w:eastAsia="Times New Roman" w:hAnsi="Times" w:cs="Times"/>
                  <w:color w:val="000000"/>
                  <w:sz w:val="24"/>
                  <w:szCs w:val="24"/>
                </w:rPr>
                <w:delText xml:space="preserve">by monthly quarters </w:delText>
              </w:r>
            </w:del>
            <w:r w:rsidRPr="003B78DD">
              <w:rPr>
                <w:rFonts w:ascii="Times" w:eastAsia="Times New Roman" w:hAnsi="Times" w:cs="Times"/>
                <w:color w:val="000000"/>
                <w:sz w:val="24"/>
                <w:szCs w:val="24"/>
              </w:rPr>
              <w:t>(middle), and flow periods based on quantile distributions of discharge.</w:t>
            </w:r>
          </w:p>
        </w:tc>
      </w:tr>
      <w:tr w:rsidR="003B78DD" w:rsidRPr="003B78DD" w14:paraId="46FCF028" w14:textId="77777777" w:rsidTr="00007583">
        <w:trPr>
          <w:trHeight w:val="20"/>
        </w:trPr>
        <w:tc>
          <w:tcPr>
            <w:tcW w:w="1350" w:type="dxa"/>
            <w:tcBorders>
              <w:top w:val="nil"/>
              <w:left w:val="nil"/>
              <w:bottom w:val="nil"/>
              <w:right w:val="nil"/>
            </w:tcBorders>
            <w:shd w:val="clear" w:color="auto" w:fill="auto"/>
            <w:noWrap/>
            <w:hideMark/>
          </w:tcPr>
          <w:p w14:paraId="082521C3" w14:textId="77777777" w:rsidR="003B78DD" w:rsidRPr="003B78DD" w:rsidRDefault="003B78DD" w:rsidP="003B78DD">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Period</w:t>
            </w:r>
          </w:p>
        </w:tc>
        <w:tc>
          <w:tcPr>
            <w:tcW w:w="3690" w:type="dxa"/>
            <w:gridSpan w:val="2"/>
            <w:tcBorders>
              <w:top w:val="nil"/>
              <w:left w:val="nil"/>
              <w:bottom w:val="single" w:sz="4" w:space="0" w:color="auto"/>
              <w:right w:val="nil"/>
            </w:tcBorders>
            <w:shd w:val="clear" w:color="auto" w:fill="auto"/>
            <w:noWrap/>
            <w:vAlign w:val="center"/>
            <w:hideMark/>
          </w:tcPr>
          <w:p w14:paraId="138CE892"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LE1.2</w:t>
            </w:r>
          </w:p>
        </w:tc>
        <w:tc>
          <w:tcPr>
            <w:tcW w:w="540" w:type="dxa"/>
            <w:tcBorders>
              <w:top w:val="nil"/>
              <w:left w:val="nil"/>
              <w:bottom w:val="nil"/>
              <w:right w:val="nil"/>
            </w:tcBorders>
            <w:shd w:val="clear" w:color="auto" w:fill="auto"/>
            <w:noWrap/>
            <w:vAlign w:val="bottom"/>
            <w:hideMark/>
          </w:tcPr>
          <w:p w14:paraId="1FC2DB65"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p>
        </w:tc>
        <w:tc>
          <w:tcPr>
            <w:tcW w:w="3780" w:type="dxa"/>
            <w:gridSpan w:val="2"/>
            <w:tcBorders>
              <w:top w:val="nil"/>
              <w:left w:val="nil"/>
              <w:bottom w:val="single" w:sz="4" w:space="0" w:color="auto"/>
              <w:right w:val="nil"/>
            </w:tcBorders>
            <w:shd w:val="clear" w:color="auto" w:fill="auto"/>
            <w:noWrap/>
            <w:vAlign w:val="center"/>
            <w:hideMark/>
          </w:tcPr>
          <w:p w14:paraId="11676791"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TF1.6</w:t>
            </w:r>
          </w:p>
        </w:tc>
      </w:tr>
      <w:tr w:rsidR="003B78DD" w:rsidRPr="003B78DD" w14:paraId="09FD6600" w14:textId="77777777" w:rsidTr="00007583">
        <w:trPr>
          <w:trHeight w:val="20"/>
        </w:trPr>
        <w:tc>
          <w:tcPr>
            <w:tcW w:w="1350" w:type="dxa"/>
            <w:tcBorders>
              <w:top w:val="nil"/>
              <w:left w:val="nil"/>
              <w:bottom w:val="single" w:sz="4" w:space="0" w:color="auto"/>
              <w:right w:val="nil"/>
            </w:tcBorders>
            <w:shd w:val="clear" w:color="auto" w:fill="auto"/>
            <w:vAlign w:val="center"/>
            <w:hideMark/>
          </w:tcPr>
          <w:p w14:paraId="7095F72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4436D3EE" w14:textId="252B9D05" w:rsidR="003B78DD" w:rsidRPr="003B78DD" w:rsidRDefault="00DC14FB" w:rsidP="00007583">
            <w:pPr>
              <w:widowControl/>
              <w:spacing w:after="0" w:line="240" w:lineRule="auto"/>
              <w:jc w:val="center"/>
              <w:rPr>
                <w:rFonts w:ascii="Times" w:eastAsia="Times New Roman" w:hAnsi="Times" w:cs="Times"/>
                <w:color w:val="000000"/>
                <w:sz w:val="24"/>
                <w:szCs w:val="24"/>
              </w:rPr>
            </w:pPr>
            <w:r>
              <w:rPr>
                <w:rFonts w:ascii="Times" w:eastAsia="Times New Roman" w:hAnsi="Times" w:cs="Times"/>
                <w:color w:val="000000"/>
                <w:sz w:val="24"/>
                <w:szCs w:val="24"/>
              </w:rPr>
              <w:t xml:space="preserve"> </w:t>
            </w:r>
            <w:r w:rsidR="003B78DD" w:rsidRPr="003B78DD">
              <w:rPr>
                <w:rFonts w:ascii="Times" w:eastAsia="Times New Roman" w:hAnsi="Times" w:cs="Times"/>
                <w:color w:val="000000"/>
                <w:sz w:val="24"/>
                <w:szCs w:val="24"/>
              </w:rPr>
              <w:t>GAM</w:t>
            </w:r>
          </w:p>
        </w:tc>
        <w:tc>
          <w:tcPr>
            <w:tcW w:w="1530" w:type="dxa"/>
            <w:tcBorders>
              <w:top w:val="nil"/>
              <w:left w:val="nil"/>
              <w:bottom w:val="single" w:sz="4" w:space="0" w:color="auto"/>
              <w:right w:val="nil"/>
            </w:tcBorders>
            <w:shd w:val="clear" w:color="auto" w:fill="auto"/>
            <w:vAlign w:val="center"/>
            <w:hideMark/>
          </w:tcPr>
          <w:p w14:paraId="066D1F9D"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c>
          <w:tcPr>
            <w:tcW w:w="540" w:type="dxa"/>
            <w:tcBorders>
              <w:top w:val="nil"/>
              <w:left w:val="nil"/>
              <w:bottom w:val="single" w:sz="4" w:space="0" w:color="auto"/>
              <w:right w:val="nil"/>
            </w:tcBorders>
            <w:shd w:val="clear" w:color="auto" w:fill="auto"/>
            <w:vAlign w:val="center"/>
            <w:hideMark/>
          </w:tcPr>
          <w:p w14:paraId="23628ED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170DDE64"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Times New Roman" w:hAnsi="Times" w:cs="Times"/>
                <w:color w:val="000000"/>
                <w:sz w:val="24"/>
                <w:szCs w:val="24"/>
              </w:rPr>
              <w:t>GAM</w:t>
            </w:r>
          </w:p>
        </w:tc>
        <w:tc>
          <w:tcPr>
            <w:tcW w:w="2340" w:type="dxa"/>
            <w:tcBorders>
              <w:top w:val="nil"/>
              <w:left w:val="nil"/>
              <w:bottom w:val="single" w:sz="4" w:space="0" w:color="auto"/>
              <w:right w:val="nil"/>
            </w:tcBorders>
            <w:shd w:val="clear" w:color="auto" w:fill="auto"/>
            <w:vAlign w:val="center"/>
            <w:hideMark/>
          </w:tcPr>
          <w:p w14:paraId="0A195C7A"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r>
      <w:tr w:rsidR="003B78DD" w:rsidRPr="003B78DD" w14:paraId="67496EFC" w14:textId="77777777" w:rsidTr="00007583">
        <w:trPr>
          <w:trHeight w:val="77"/>
        </w:trPr>
        <w:tc>
          <w:tcPr>
            <w:tcW w:w="1350" w:type="dxa"/>
            <w:tcBorders>
              <w:top w:val="nil"/>
              <w:left w:val="nil"/>
              <w:bottom w:val="nil"/>
              <w:right w:val="nil"/>
            </w:tcBorders>
            <w:shd w:val="clear" w:color="auto" w:fill="auto"/>
            <w:vAlign w:val="center"/>
            <w:hideMark/>
          </w:tcPr>
          <w:p w14:paraId="593ED1E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All</w:t>
            </w:r>
          </w:p>
        </w:tc>
        <w:tc>
          <w:tcPr>
            <w:tcW w:w="2160" w:type="dxa"/>
            <w:tcBorders>
              <w:top w:val="nil"/>
              <w:left w:val="nil"/>
              <w:bottom w:val="nil"/>
              <w:right w:val="nil"/>
            </w:tcBorders>
            <w:shd w:val="clear" w:color="auto" w:fill="auto"/>
            <w:vAlign w:val="center"/>
            <w:hideMark/>
          </w:tcPr>
          <w:p w14:paraId="5A06BAAB"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F341DB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1D64EF6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4440971C"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CF1E775"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5C4FF819" w14:textId="77777777" w:rsidTr="00007583">
        <w:trPr>
          <w:trHeight w:val="87"/>
        </w:trPr>
        <w:tc>
          <w:tcPr>
            <w:tcW w:w="1350" w:type="dxa"/>
            <w:tcBorders>
              <w:top w:val="nil"/>
              <w:left w:val="nil"/>
              <w:bottom w:val="single" w:sz="4" w:space="0" w:color="auto"/>
              <w:right w:val="nil"/>
            </w:tcBorders>
            <w:shd w:val="clear" w:color="auto" w:fill="auto"/>
            <w:vAlign w:val="center"/>
            <w:hideMark/>
          </w:tcPr>
          <w:p w14:paraId="0733A09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62A3F7E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(139.5)</w:t>
            </w:r>
          </w:p>
        </w:tc>
        <w:tc>
          <w:tcPr>
            <w:tcW w:w="1530" w:type="dxa"/>
            <w:tcBorders>
              <w:top w:val="nil"/>
              <w:left w:val="nil"/>
              <w:bottom w:val="single" w:sz="4" w:space="0" w:color="auto"/>
              <w:right w:val="nil"/>
            </w:tcBorders>
            <w:shd w:val="clear" w:color="auto" w:fill="auto"/>
            <w:vAlign w:val="center"/>
            <w:hideMark/>
          </w:tcPr>
          <w:p w14:paraId="4769295C"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(135.1)</w:t>
            </w:r>
          </w:p>
        </w:tc>
        <w:tc>
          <w:tcPr>
            <w:tcW w:w="540" w:type="dxa"/>
            <w:tcBorders>
              <w:top w:val="nil"/>
              <w:left w:val="nil"/>
              <w:bottom w:val="single" w:sz="4" w:space="0" w:color="auto"/>
              <w:right w:val="nil"/>
            </w:tcBorders>
            <w:shd w:val="clear" w:color="auto" w:fill="auto"/>
            <w:vAlign w:val="center"/>
            <w:hideMark/>
          </w:tcPr>
          <w:p w14:paraId="2864983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3630887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(128.4)</w:t>
            </w:r>
          </w:p>
        </w:tc>
        <w:tc>
          <w:tcPr>
            <w:tcW w:w="2340" w:type="dxa"/>
            <w:tcBorders>
              <w:top w:val="nil"/>
              <w:left w:val="nil"/>
              <w:bottom w:val="single" w:sz="4" w:space="0" w:color="auto"/>
              <w:right w:val="nil"/>
            </w:tcBorders>
            <w:shd w:val="clear" w:color="auto" w:fill="auto"/>
            <w:vAlign w:val="center"/>
            <w:hideMark/>
          </w:tcPr>
          <w:p w14:paraId="7EF01B3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(138.6)</w:t>
            </w:r>
          </w:p>
        </w:tc>
      </w:tr>
      <w:tr w:rsidR="003B78DD" w:rsidRPr="003B78DD" w14:paraId="3550C41B" w14:textId="77777777" w:rsidTr="00007583">
        <w:trPr>
          <w:trHeight w:val="20"/>
        </w:trPr>
        <w:tc>
          <w:tcPr>
            <w:tcW w:w="1350" w:type="dxa"/>
            <w:tcBorders>
              <w:top w:val="nil"/>
              <w:left w:val="nil"/>
              <w:bottom w:val="nil"/>
              <w:right w:val="nil"/>
            </w:tcBorders>
            <w:shd w:val="clear" w:color="auto" w:fill="auto"/>
            <w:vAlign w:val="center"/>
            <w:hideMark/>
          </w:tcPr>
          <w:p w14:paraId="02EDB41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Annual</w:t>
            </w:r>
          </w:p>
        </w:tc>
        <w:tc>
          <w:tcPr>
            <w:tcW w:w="2160" w:type="dxa"/>
            <w:tcBorders>
              <w:top w:val="nil"/>
              <w:left w:val="nil"/>
              <w:bottom w:val="nil"/>
              <w:right w:val="nil"/>
            </w:tcBorders>
            <w:shd w:val="clear" w:color="auto" w:fill="auto"/>
            <w:vAlign w:val="center"/>
            <w:hideMark/>
          </w:tcPr>
          <w:p w14:paraId="7421D9F9"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1B41195"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04134FBC"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3E68129"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6CF605FE"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11EF6FC0" w14:textId="77777777" w:rsidTr="00007583">
        <w:trPr>
          <w:trHeight w:val="20"/>
        </w:trPr>
        <w:tc>
          <w:tcPr>
            <w:tcW w:w="1350" w:type="dxa"/>
            <w:tcBorders>
              <w:top w:val="nil"/>
              <w:left w:val="nil"/>
              <w:bottom w:val="nil"/>
              <w:right w:val="nil"/>
            </w:tcBorders>
            <w:shd w:val="clear" w:color="auto" w:fill="auto"/>
            <w:noWrap/>
            <w:vAlign w:val="bottom"/>
            <w:hideMark/>
          </w:tcPr>
          <w:p w14:paraId="768009C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1986-1993</w:t>
            </w:r>
          </w:p>
        </w:tc>
        <w:tc>
          <w:tcPr>
            <w:tcW w:w="2160" w:type="dxa"/>
            <w:tcBorders>
              <w:top w:val="nil"/>
              <w:left w:val="nil"/>
              <w:bottom w:val="nil"/>
              <w:right w:val="nil"/>
            </w:tcBorders>
            <w:shd w:val="clear" w:color="auto" w:fill="auto"/>
            <w:vAlign w:val="center"/>
            <w:hideMark/>
          </w:tcPr>
          <w:p w14:paraId="2903626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(41.1)</w:t>
            </w:r>
          </w:p>
        </w:tc>
        <w:tc>
          <w:tcPr>
            <w:tcW w:w="1530" w:type="dxa"/>
            <w:tcBorders>
              <w:top w:val="nil"/>
              <w:left w:val="nil"/>
              <w:bottom w:val="nil"/>
              <w:right w:val="nil"/>
            </w:tcBorders>
            <w:shd w:val="clear" w:color="auto" w:fill="auto"/>
            <w:vAlign w:val="center"/>
            <w:hideMark/>
          </w:tcPr>
          <w:p w14:paraId="01E28D8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(40.9)</w:t>
            </w:r>
          </w:p>
        </w:tc>
        <w:tc>
          <w:tcPr>
            <w:tcW w:w="540" w:type="dxa"/>
            <w:tcBorders>
              <w:top w:val="nil"/>
              <w:left w:val="nil"/>
              <w:bottom w:val="nil"/>
              <w:right w:val="nil"/>
            </w:tcBorders>
            <w:shd w:val="clear" w:color="auto" w:fill="auto"/>
            <w:vAlign w:val="center"/>
            <w:hideMark/>
          </w:tcPr>
          <w:p w14:paraId="6B5CC098"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05582C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0.48 (37.2)</w:t>
            </w:r>
          </w:p>
        </w:tc>
        <w:tc>
          <w:tcPr>
            <w:tcW w:w="2340" w:type="dxa"/>
            <w:tcBorders>
              <w:top w:val="nil"/>
              <w:left w:val="nil"/>
              <w:bottom w:val="nil"/>
              <w:right w:val="nil"/>
            </w:tcBorders>
            <w:shd w:val="clear" w:color="auto" w:fill="auto"/>
            <w:vAlign w:val="center"/>
            <w:hideMark/>
          </w:tcPr>
          <w:p w14:paraId="4B86EAE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(39.1)</w:t>
            </w:r>
          </w:p>
        </w:tc>
      </w:tr>
      <w:tr w:rsidR="003B78DD" w:rsidRPr="003B78DD" w14:paraId="7719AE5E" w14:textId="77777777" w:rsidTr="00007583">
        <w:trPr>
          <w:trHeight w:val="20"/>
        </w:trPr>
        <w:tc>
          <w:tcPr>
            <w:tcW w:w="1350" w:type="dxa"/>
            <w:tcBorders>
              <w:top w:val="nil"/>
              <w:left w:val="nil"/>
              <w:bottom w:val="nil"/>
              <w:right w:val="nil"/>
            </w:tcBorders>
            <w:shd w:val="clear" w:color="auto" w:fill="auto"/>
            <w:noWrap/>
            <w:vAlign w:val="bottom"/>
            <w:hideMark/>
          </w:tcPr>
          <w:p w14:paraId="299ED09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1994-2000</w:t>
            </w:r>
          </w:p>
        </w:tc>
        <w:tc>
          <w:tcPr>
            <w:tcW w:w="2160" w:type="dxa"/>
            <w:tcBorders>
              <w:top w:val="nil"/>
              <w:left w:val="nil"/>
              <w:bottom w:val="nil"/>
              <w:right w:val="nil"/>
            </w:tcBorders>
            <w:shd w:val="clear" w:color="auto" w:fill="auto"/>
            <w:vAlign w:val="center"/>
            <w:hideMark/>
          </w:tcPr>
          <w:p w14:paraId="4CB4573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(34.7)</w:t>
            </w:r>
          </w:p>
        </w:tc>
        <w:tc>
          <w:tcPr>
            <w:tcW w:w="1530" w:type="dxa"/>
            <w:tcBorders>
              <w:top w:val="nil"/>
              <w:left w:val="nil"/>
              <w:bottom w:val="nil"/>
              <w:right w:val="nil"/>
            </w:tcBorders>
            <w:shd w:val="clear" w:color="auto" w:fill="auto"/>
            <w:vAlign w:val="center"/>
            <w:hideMark/>
          </w:tcPr>
          <w:p w14:paraId="3D83B612"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(33.2)</w:t>
            </w:r>
          </w:p>
        </w:tc>
        <w:tc>
          <w:tcPr>
            <w:tcW w:w="540" w:type="dxa"/>
            <w:tcBorders>
              <w:top w:val="nil"/>
              <w:left w:val="nil"/>
              <w:bottom w:val="nil"/>
              <w:right w:val="nil"/>
            </w:tcBorders>
            <w:shd w:val="clear" w:color="auto" w:fill="auto"/>
            <w:vAlign w:val="center"/>
            <w:hideMark/>
          </w:tcPr>
          <w:p w14:paraId="00ECB47F"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13D52B7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0.55 (39.3)</w:t>
            </w:r>
          </w:p>
        </w:tc>
        <w:tc>
          <w:tcPr>
            <w:tcW w:w="2340" w:type="dxa"/>
            <w:tcBorders>
              <w:top w:val="nil"/>
              <w:left w:val="nil"/>
              <w:bottom w:val="nil"/>
              <w:right w:val="nil"/>
            </w:tcBorders>
            <w:shd w:val="clear" w:color="auto" w:fill="auto"/>
            <w:vAlign w:val="center"/>
            <w:hideMark/>
          </w:tcPr>
          <w:p w14:paraId="73F0C7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(44.9)</w:t>
            </w:r>
          </w:p>
        </w:tc>
      </w:tr>
      <w:tr w:rsidR="003B78DD" w:rsidRPr="003B78DD" w14:paraId="5306C25C" w14:textId="77777777" w:rsidTr="00007583">
        <w:trPr>
          <w:trHeight w:val="20"/>
        </w:trPr>
        <w:tc>
          <w:tcPr>
            <w:tcW w:w="1350" w:type="dxa"/>
            <w:tcBorders>
              <w:top w:val="nil"/>
              <w:left w:val="nil"/>
              <w:bottom w:val="nil"/>
              <w:right w:val="nil"/>
            </w:tcBorders>
            <w:shd w:val="clear" w:color="auto" w:fill="auto"/>
            <w:noWrap/>
            <w:vAlign w:val="bottom"/>
            <w:hideMark/>
          </w:tcPr>
          <w:p w14:paraId="2F433DF7"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2001-2007</w:t>
            </w:r>
          </w:p>
        </w:tc>
        <w:tc>
          <w:tcPr>
            <w:tcW w:w="2160" w:type="dxa"/>
            <w:tcBorders>
              <w:top w:val="nil"/>
              <w:left w:val="nil"/>
              <w:bottom w:val="nil"/>
              <w:right w:val="nil"/>
            </w:tcBorders>
            <w:shd w:val="clear" w:color="auto" w:fill="auto"/>
            <w:vAlign w:val="center"/>
            <w:hideMark/>
          </w:tcPr>
          <w:p w14:paraId="41AD03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0.61 (51.5)</w:t>
            </w:r>
          </w:p>
        </w:tc>
        <w:tc>
          <w:tcPr>
            <w:tcW w:w="1530" w:type="dxa"/>
            <w:tcBorders>
              <w:top w:val="nil"/>
              <w:left w:val="nil"/>
              <w:bottom w:val="nil"/>
              <w:right w:val="nil"/>
            </w:tcBorders>
            <w:shd w:val="clear" w:color="auto" w:fill="auto"/>
            <w:vAlign w:val="center"/>
            <w:hideMark/>
          </w:tcPr>
          <w:p w14:paraId="2563666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(49.6)</w:t>
            </w:r>
          </w:p>
        </w:tc>
        <w:tc>
          <w:tcPr>
            <w:tcW w:w="540" w:type="dxa"/>
            <w:tcBorders>
              <w:top w:val="nil"/>
              <w:left w:val="nil"/>
              <w:bottom w:val="nil"/>
              <w:right w:val="nil"/>
            </w:tcBorders>
            <w:shd w:val="clear" w:color="auto" w:fill="auto"/>
            <w:vAlign w:val="center"/>
            <w:hideMark/>
          </w:tcPr>
          <w:p w14:paraId="715C4C5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CE8A38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(33.7)</w:t>
            </w:r>
          </w:p>
        </w:tc>
        <w:tc>
          <w:tcPr>
            <w:tcW w:w="2340" w:type="dxa"/>
            <w:tcBorders>
              <w:top w:val="nil"/>
              <w:left w:val="nil"/>
              <w:bottom w:val="nil"/>
              <w:right w:val="nil"/>
            </w:tcBorders>
            <w:shd w:val="clear" w:color="auto" w:fill="auto"/>
            <w:vAlign w:val="center"/>
            <w:hideMark/>
          </w:tcPr>
          <w:p w14:paraId="03D665A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(37.5)</w:t>
            </w:r>
          </w:p>
        </w:tc>
      </w:tr>
      <w:tr w:rsidR="003B78DD" w:rsidRPr="003B78DD" w14:paraId="6F4DA4EE"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455B259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2008-2014</w:t>
            </w:r>
          </w:p>
        </w:tc>
        <w:tc>
          <w:tcPr>
            <w:tcW w:w="2160" w:type="dxa"/>
            <w:tcBorders>
              <w:top w:val="nil"/>
              <w:left w:val="nil"/>
              <w:bottom w:val="single" w:sz="4" w:space="0" w:color="auto"/>
              <w:right w:val="nil"/>
            </w:tcBorders>
            <w:shd w:val="clear" w:color="auto" w:fill="auto"/>
            <w:vAlign w:val="center"/>
            <w:hideMark/>
          </w:tcPr>
          <w:p w14:paraId="54BD76A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0.37 (12.1)</w:t>
            </w:r>
          </w:p>
        </w:tc>
        <w:tc>
          <w:tcPr>
            <w:tcW w:w="1530" w:type="dxa"/>
            <w:tcBorders>
              <w:top w:val="nil"/>
              <w:left w:val="nil"/>
              <w:bottom w:val="single" w:sz="4" w:space="0" w:color="auto"/>
              <w:right w:val="nil"/>
            </w:tcBorders>
            <w:shd w:val="clear" w:color="auto" w:fill="auto"/>
            <w:vAlign w:val="center"/>
            <w:hideMark/>
          </w:tcPr>
          <w:p w14:paraId="037DE75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(11.4)</w:t>
            </w:r>
          </w:p>
        </w:tc>
        <w:tc>
          <w:tcPr>
            <w:tcW w:w="540" w:type="dxa"/>
            <w:tcBorders>
              <w:top w:val="nil"/>
              <w:left w:val="nil"/>
              <w:bottom w:val="single" w:sz="4" w:space="0" w:color="auto"/>
              <w:right w:val="nil"/>
            </w:tcBorders>
            <w:shd w:val="clear" w:color="auto" w:fill="auto"/>
            <w:vAlign w:val="center"/>
            <w:hideMark/>
          </w:tcPr>
          <w:p w14:paraId="1020EC6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5A1A895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(18.2)</w:t>
            </w:r>
          </w:p>
        </w:tc>
        <w:tc>
          <w:tcPr>
            <w:tcW w:w="2340" w:type="dxa"/>
            <w:tcBorders>
              <w:top w:val="nil"/>
              <w:left w:val="nil"/>
              <w:bottom w:val="single" w:sz="4" w:space="0" w:color="auto"/>
              <w:right w:val="nil"/>
            </w:tcBorders>
            <w:shd w:val="clear" w:color="auto" w:fill="auto"/>
            <w:vAlign w:val="center"/>
            <w:hideMark/>
          </w:tcPr>
          <w:p w14:paraId="471442A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0.44 (17.1)</w:t>
            </w:r>
          </w:p>
        </w:tc>
      </w:tr>
      <w:tr w:rsidR="003B78DD" w:rsidRPr="003B78DD" w14:paraId="385F82F5" w14:textId="77777777" w:rsidTr="00007583">
        <w:trPr>
          <w:trHeight w:val="20"/>
        </w:trPr>
        <w:tc>
          <w:tcPr>
            <w:tcW w:w="1350" w:type="dxa"/>
            <w:tcBorders>
              <w:top w:val="nil"/>
              <w:left w:val="nil"/>
              <w:bottom w:val="nil"/>
              <w:right w:val="nil"/>
            </w:tcBorders>
            <w:shd w:val="clear" w:color="auto" w:fill="auto"/>
            <w:vAlign w:val="center"/>
            <w:hideMark/>
          </w:tcPr>
          <w:p w14:paraId="10BD3B5F"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Seasonal</w:t>
            </w:r>
          </w:p>
        </w:tc>
        <w:tc>
          <w:tcPr>
            <w:tcW w:w="2160" w:type="dxa"/>
            <w:tcBorders>
              <w:top w:val="nil"/>
              <w:left w:val="nil"/>
              <w:bottom w:val="nil"/>
              <w:right w:val="nil"/>
            </w:tcBorders>
            <w:shd w:val="clear" w:color="auto" w:fill="auto"/>
            <w:vAlign w:val="center"/>
            <w:hideMark/>
          </w:tcPr>
          <w:p w14:paraId="469B5732"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06CEF0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7E1AE5E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8F22974"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2D2D27E0"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08E8BF8E" w14:textId="77777777" w:rsidTr="00007583">
        <w:trPr>
          <w:trHeight w:val="20"/>
        </w:trPr>
        <w:tc>
          <w:tcPr>
            <w:tcW w:w="1350" w:type="dxa"/>
            <w:tcBorders>
              <w:top w:val="nil"/>
              <w:left w:val="nil"/>
              <w:bottom w:val="nil"/>
              <w:right w:val="nil"/>
            </w:tcBorders>
            <w:shd w:val="clear" w:color="auto" w:fill="auto"/>
            <w:noWrap/>
            <w:vAlign w:val="bottom"/>
            <w:hideMark/>
          </w:tcPr>
          <w:p w14:paraId="432FCEE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JFM</w:t>
            </w:r>
          </w:p>
        </w:tc>
        <w:tc>
          <w:tcPr>
            <w:tcW w:w="2160" w:type="dxa"/>
            <w:tcBorders>
              <w:top w:val="nil"/>
              <w:left w:val="nil"/>
              <w:bottom w:val="nil"/>
              <w:right w:val="nil"/>
            </w:tcBorders>
            <w:shd w:val="clear" w:color="auto" w:fill="auto"/>
            <w:vAlign w:val="center"/>
            <w:hideMark/>
          </w:tcPr>
          <w:p w14:paraId="1C20CB2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(38.1)</w:t>
            </w:r>
          </w:p>
        </w:tc>
        <w:tc>
          <w:tcPr>
            <w:tcW w:w="1530" w:type="dxa"/>
            <w:tcBorders>
              <w:top w:val="nil"/>
              <w:left w:val="nil"/>
              <w:bottom w:val="nil"/>
              <w:right w:val="nil"/>
            </w:tcBorders>
            <w:shd w:val="clear" w:color="auto" w:fill="auto"/>
            <w:vAlign w:val="center"/>
            <w:hideMark/>
          </w:tcPr>
          <w:p w14:paraId="311E9E9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(35.3)</w:t>
            </w:r>
          </w:p>
        </w:tc>
        <w:tc>
          <w:tcPr>
            <w:tcW w:w="540" w:type="dxa"/>
            <w:tcBorders>
              <w:top w:val="nil"/>
              <w:left w:val="nil"/>
              <w:bottom w:val="nil"/>
              <w:right w:val="nil"/>
            </w:tcBorders>
            <w:shd w:val="clear" w:color="auto" w:fill="auto"/>
            <w:vAlign w:val="center"/>
            <w:hideMark/>
          </w:tcPr>
          <w:p w14:paraId="7EB5DCC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E33EF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(24.4)</w:t>
            </w:r>
          </w:p>
        </w:tc>
        <w:tc>
          <w:tcPr>
            <w:tcW w:w="2340" w:type="dxa"/>
            <w:tcBorders>
              <w:top w:val="nil"/>
              <w:left w:val="nil"/>
              <w:bottom w:val="nil"/>
              <w:right w:val="nil"/>
            </w:tcBorders>
            <w:shd w:val="clear" w:color="auto" w:fill="auto"/>
            <w:vAlign w:val="center"/>
            <w:hideMark/>
          </w:tcPr>
          <w:p w14:paraId="25F37BF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(23.8)</w:t>
            </w:r>
          </w:p>
        </w:tc>
      </w:tr>
      <w:tr w:rsidR="003B78DD" w:rsidRPr="003B78DD" w14:paraId="7A2E357C" w14:textId="77777777" w:rsidTr="00007583">
        <w:trPr>
          <w:trHeight w:val="20"/>
        </w:trPr>
        <w:tc>
          <w:tcPr>
            <w:tcW w:w="1350" w:type="dxa"/>
            <w:tcBorders>
              <w:top w:val="nil"/>
              <w:left w:val="nil"/>
              <w:bottom w:val="nil"/>
              <w:right w:val="nil"/>
            </w:tcBorders>
            <w:shd w:val="clear" w:color="auto" w:fill="auto"/>
            <w:noWrap/>
            <w:vAlign w:val="bottom"/>
            <w:hideMark/>
          </w:tcPr>
          <w:p w14:paraId="64095CD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AMJ</w:t>
            </w:r>
          </w:p>
        </w:tc>
        <w:tc>
          <w:tcPr>
            <w:tcW w:w="2160" w:type="dxa"/>
            <w:tcBorders>
              <w:top w:val="nil"/>
              <w:left w:val="nil"/>
              <w:bottom w:val="nil"/>
              <w:right w:val="nil"/>
            </w:tcBorders>
            <w:shd w:val="clear" w:color="auto" w:fill="auto"/>
            <w:vAlign w:val="center"/>
            <w:hideMark/>
          </w:tcPr>
          <w:p w14:paraId="563C5F8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(65.2)</w:t>
            </w:r>
          </w:p>
        </w:tc>
        <w:tc>
          <w:tcPr>
            <w:tcW w:w="1530" w:type="dxa"/>
            <w:tcBorders>
              <w:top w:val="nil"/>
              <w:left w:val="nil"/>
              <w:bottom w:val="nil"/>
              <w:right w:val="nil"/>
            </w:tcBorders>
            <w:shd w:val="clear" w:color="auto" w:fill="auto"/>
            <w:vAlign w:val="center"/>
            <w:hideMark/>
          </w:tcPr>
          <w:p w14:paraId="652A992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(65.3)</w:t>
            </w:r>
          </w:p>
        </w:tc>
        <w:tc>
          <w:tcPr>
            <w:tcW w:w="540" w:type="dxa"/>
            <w:tcBorders>
              <w:top w:val="nil"/>
              <w:left w:val="nil"/>
              <w:bottom w:val="nil"/>
              <w:right w:val="nil"/>
            </w:tcBorders>
            <w:shd w:val="clear" w:color="auto" w:fill="auto"/>
            <w:vAlign w:val="center"/>
            <w:hideMark/>
          </w:tcPr>
          <w:p w14:paraId="2E438EA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0C513D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(45.7)</w:t>
            </w:r>
          </w:p>
        </w:tc>
        <w:tc>
          <w:tcPr>
            <w:tcW w:w="2340" w:type="dxa"/>
            <w:tcBorders>
              <w:top w:val="nil"/>
              <w:left w:val="nil"/>
              <w:bottom w:val="nil"/>
              <w:right w:val="nil"/>
            </w:tcBorders>
            <w:shd w:val="clear" w:color="auto" w:fill="auto"/>
            <w:vAlign w:val="center"/>
            <w:hideMark/>
          </w:tcPr>
          <w:p w14:paraId="53979B5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(51.9)</w:t>
            </w:r>
          </w:p>
        </w:tc>
      </w:tr>
      <w:tr w:rsidR="003B78DD" w:rsidRPr="003B78DD" w14:paraId="1D74982D" w14:textId="77777777" w:rsidTr="00007583">
        <w:trPr>
          <w:trHeight w:val="20"/>
        </w:trPr>
        <w:tc>
          <w:tcPr>
            <w:tcW w:w="1350" w:type="dxa"/>
            <w:tcBorders>
              <w:top w:val="nil"/>
              <w:left w:val="nil"/>
              <w:bottom w:val="nil"/>
              <w:right w:val="nil"/>
            </w:tcBorders>
            <w:shd w:val="clear" w:color="auto" w:fill="auto"/>
            <w:noWrap/>
            <w:vAlign w:val="bottom"/>
            <w:hideMark/>
          </w:tcPr>
          <w:p w14:paraId="59C6C5B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JAS</w:t>
            </w:r>
          </w:p>
        </w:tc>
        <w:tc>
          <w:tcPr>
            <w:tcW w:w="2160" w:type="dxa"/>
            <w:tcBorders>
              <w:top w:val="nil"/>
              <w:left w:val="nil"/>
              <w:bottom w:val="nil"/>
              <w:right w:val="nil"/>
            </w:tcBorders>
            <w:shd w:val="clear" w:color="auto" w:fill="auto"/>
            <w:vAlign w:val="center"/>
            <w:hideMark/>
          </w:tcPr>
          <w:p w14:paraId="399AE3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(19.3)</w:t>
            </w:r>
          </w:p>
        </w:tc>
        <w:tc>
          <w:tcPr>
            <w:tcW w:w="1530" w:type="dxa"/>
            <w:tcBorders>
              <w:top w:val="nil"/>
              <w:left w:val="nil"/>
              <w:bottom w:val="nil"/>
              <w:right w:val="nil"/>
            </w:tcBorders>
            <w:shd w:val="clear" w:color="auto" w:fill="auto"/>
            <w:vAlign w:val="center"/>
            <w:hideMark/>
          </w:tcPr>
          <w:p w14:paraId="061C5B0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(18.6)</w:t>
            </w:r>
          </w:p>
        </w:tc>
        <w:tc>
          <w:tcPr>
            <w:tcW w:w="540" w:type="dxa"/>
            <w:tcBorders>
              <w:top w:val="nil"/>
              <w:left w:val="nil"/>
              <w:bottom w:val="nil"/>
              <w:right w:val="nil"/>
            </w:tcBorders>
            <w:shd w:val="clear" w:color="auto" w:fill="auto"/>
            <w:vAlign w:val="center"/>
            <w:hideMark/>
          </w:tcPr>
          <w:p w14:paraId="08DD01D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9BACC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(30.4)</w:t>
            </w:r>
          </w:p>
        </w:tc>
        <w:tc>
          <w:tcPr>
            <w:tcW w:w="2340" w:type="dxa"/>
            <w:tcBorders>
              <w:top w:val="nil"/>
              <w:left w:val="nil"/>
              <w:bottom w:val="nil"/>
              <w:right w:val="nil"/>
            </w:tcBorders>
            <w:shd w:val="clear" w:color="auto" w:fill="auto"/>
            <w:vAlign w:val="center"/>
            <w:hideMark/>
          </w:tcPr>
          <w:p w14:paraId="6C413AA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(32.2)</w:t>
            </w:r>
          </w:p>
        </w:tc>
      </w:tr>
      <w:tr w:rsidR="003B78DD" w:rsidRPr="003B78DD" w14:paraId="61217DA3"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1CFEB91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OND</w:t>
            </w:r>
          </w:p>
        </w:tc>
        <w:tc>
          <w:tcPr>
            <w:tcW w:w="2160" w:type="dxa"/>
            <w:tcBorders>
              <w:top w:val="nil"/>
              <w:left w:val="nil"/>
              <w:bottom w:val="single" w:sz="4" w:space="0" w:color="auto"/>
              <w:right w:val="nil"/>
            </w:tcBorders>
            <w:shd w:val="clear" w:color="auto" w:fill="auto"/>
            <w:vAlign w:val="center"/>
            <w:hideMark/>
          </w:tcPr>
          <w:p w14:paraId="73103AF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0.39 (16.8)</w:t>
            </w:r>
          </w:p>
        </w:tc>
        <w:tc>
          <w:tcPr>
            <w:tcW w:w="1530" w:type="dxa"/>
            <w:tcBorders>
              <w:top w:val="nil"/>
              <w:left w:val="nil"/>
              <w:bottom w:val="single" w:sz="4" w:space="0" w:color="auto"/>
              <w:right w:val="nil"/>
            </w:tcBorders>
            <w:shd w:val="clear" w:color="auto" w:fill="auto"/>
            <w:vAlign w:val="center"/>
            <w:hideMark/>
          </w:tcPr>
          <w:p w14:paraId="50B20C3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0.38 (15.9)</w:t>
            </w:r>
          </w:p>
        </w:tc>
        <w:tc>
          <w:tcPr>
            <w:tcW w:w="540" w:type="dxa"/>
            <w:tcBorders>
              <w:top w:val="nil"/>
              <w:left w:val="nil"/>
              <w:bottom w:val="single" w:sz="4" w:space="0" w:color="auto"/>
              <w:right w:val="nil"/>
            </w:tcBorders>
            <w:shd w:val="clear" w:color="auto" w:fill="auto"/>
            <w:vAlign w:val="center"/>
            <w:hideMark/>
          </w:tcPr>
          <w:p w14:paraId="598C4E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769F581A"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(27.9)</w:t>
            </w:r>
          </w:p>
        </w:tc>
        <w:tc>
          <w:tcPr>
            <w:tcW w:w="2340" w:type="dxa"/>
            <w:tcBorders>
              <w:top w:val="nil"/>
              <w:left w:val="nil"/>
              <w:bottom w:val="single" w:sz="4" w:space="0" w:color="auto"/>
              <w:right w:val="nil"/>
            </w:tcBorders>
            <w:shd w:val="clear" w:color="auto" w:fill="auto"/>
            <w:vAlign w:val="center"/>
            <w:hideMark/>
          </w:tcPr>
          <w:p w14:paraId="5A03DC2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(30.7)</w:t>
            </w:r>
          </w:p>
        </w:tc>
      </w:tr>
      <w:tr w:rsidR="003B78DD" w:rsidRPr="003B78DD" w14:paraId="5A00F2CA" w14:textId="77777777" w:rsidTr="00007583">
        <w:trPr>
          <w:trHeight w:val="20"/>
        </w:trPr>
        <w:tc>
          <w:tcPr>
            <w:tcW w:w="1350" w:type="dxa"/>
            <w:tcBorders>
              <w:top w:val="nil"/>
              <w:left w:val="nil"/>
              <w:bottom w:val="nil"/>
              <w:right w:val="nil"/>
            </w:tcBorders>
            <w:shd w:val="clear" w:color="auto" w:fill="auto"/>
            <w:vAlign w:val="center"/>
            <w:hideMark/>
          </w:tcPr>
          <w:p w14:paraId="5CDDBC4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Flow</w:t>
            </w:r>
          </w:p>
        </w:tc>
        <w:tc>
          <w:tcPr>
            <w:tcW w:w="2160" w:type="dxa"/>
            <w:tcBorders>
              <w:top w:val="nil"/>
              <w:left w:val="nil"/>
              <w:bottom w:val="nil"/>
              <w:right w:val="nil"/>
            </w:tcBorders>
            <w:shd w:val="clear" w:color="auto" w:fill="auto"/>
            <w:vAlign w:val="center"/>
            <w:hideMark/>
          </w:tcPr>
          <w:p w14:paraId="418C65AE"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2258A0B"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352DACED"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344FCD46"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482D3B6"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44F9F142" w14:textId="77777777" w:rsidTr="00007583">
        <w:trPr>
          <w:trHeight w:val="20"/>
        </w:trPr>
        <w:tc>
          <w:tcPr>
            <w:tcW w:w="1350" w:type="dxa"/>
            <w:tcBorders>
              <w:top w:val="nil"/>
              <w:left w:val="nil"/>
              <w:bottom w:val="nil"/>
              <w:right w:val="nil"/>
            </w:tcBorders>
            <w:shd w:val="clear" w:color="auto" w:fill="auto"/>
            <w:noWrap/>
            <w:vAlign w:val="bottom"/>
            <w:hideMark/>
          </w:tcPr>
          <w:p w14:paraId="716F0B0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 (Low)</w:t>
            </w:r>
          </w:p>
        </w:tc>
        <w:tc>
          <w:tcPr>
            <w:tcW w:w="2160" w:type="dxa"/>
            <w:tcBorders>
              <w:top w:val="nil"/>
              <w:left w:val="nil"/>
              <w:bottom w:val="nil"/>
              <w:right w:val="nil"/>
            </w:tcBorders>
            <w:shd w:val="clear" w:color="auto" w:fill="auto"/>
            <w:vAlign w:val="center"/>
            <w:hideMark/>
          </w:tcPr>
          <w:p w14:paraId="4C069E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(17.4)</w:t>
            </w:r>
          </w:p>
        </w:tc>
        <w:tc>
          <w:tcPr>
            <w:tcW w:w="1530" w:type="dxa"/>
            <w:tcBorders>
              <w:top w:val="nil"/>
              <w:left w:val="nil"/>
              <w:bottom w:val="nil"/>
              <w:right w:val="nil"/>
            </w:tcBorders>
            <w:shd w:val="clear" w:color="auto" w:fill="auto"/>
            <w:vAlign w:val="center"/>
            <w:hideMark/>
          </w:tcPr>
          <w:p w14:paraId="34F2CD2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(16.7)</w:t>
            </w:r>
          </w:p>
        </w:tc>
        <w:tc>
          <w:tcPr>
            <w:tcW w:w="540" w:type="dxa"/>
            <w:tcBorders>
              <w:top w:val="nil"/>
              <w:left w:val="nil"/>
              <w:bottom w:val="nil"/>
              <w:right w:val="nil"/>
            </w:tcBorders>
            <w:shd w:val="clear" w:color="auto" w:fill="auto"/>
            <w:vAlign w:val="center"/>
            <w:hideMark/>
          </w:tcPr>
          <w:p w14:paraId="61B53652"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FF1C9D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(26.5)</w:t>
            </w:r>
          </w:p>
        </w:tc>
        <w:tc>
          <w:tcPr>
            <w:tcW w:w="2340" w:type="dxa"/>
            <w:tcBorders>
              <w:top w:val="nil"/>
              <w:left w:val="nil"/>
              <w:bottom w:val="nil"/>
              <w:right w:val="nil"/>
            </w:tcBorders>
            <w:shd w:val="clear" w:color="auto" w:fill="auto"/>
            <w:vAlign w:val="center"/>
            <w:hideMark/>
          </w:tcPr>
          <w:p w14:paraId="79DA40E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(27.7)</w:t>
            </w:r>
          </w:p>
        </w:tc>
      </w:tr>
      <w:tr w:rsidR="003B78DD" w:rsidRPr="003B78DD" w14:paraId="795314BC" w14:textId="77777777" w:rsidTr="00007583">
        <w:trPr>
          <w:trHeight w:val="20"/>
        </w:trPr>
        <w:tc>
          <w:tcPr>
            <w:tcW w:w="1350" w:type="dxa"/>
            <w:tcBorders>
              <w:top w:val="nil"/>
              <w:left w:val="nil"/>
              <w:bottom w:val="nil"/>
              <w:right w:val="nil"/>
            </w:tcBorders>
            <w:shd w:val="clear" w:color="auto" w:fill="auto"/>
            <w:noWrap/>
            <w:vAlign w:val="bottom"/>
            <w:hideMark/>
          </w:tcPr>
          <w:p w14:paraId="43A9422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w:t>
            </w:r>
          </w:p>
        </w:tc>
        <w:tc>
          <w:tcPr>
            <w:tcW w:w="2160" w:type="dxa"/>
            <w:tcBorders>
              <w:top w:val="nil"/>
              <w:left w:val="nil"/>
              <w:bottom w:val="nil"/>
              <w:right w:val="nil"/>
            </w:tcBorders>
            <w:shd w:val="clear" w:color="auto" w:fill="auto"/>
            <w:vAlign w:val="center"/>
            <w:hideMark/>
          </w:tcPr>
          <w:p w14:paraId="4F5A949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0.43 (24.4)</w:t>
            </w:r>
          </w:p>
        </w:tc>
        <w:tc>
          <w:tcPr>
            <w:tcW w:w="1530" w:type="dxa"/>
            <w:tcBorders>
              <w:top w:val="nil"/>
              <w:left w:val="nil"/>
              <w:bottom w:val="nil"/>
              <w:right w:val="nil"/>
            </w:tcBorders>
            <w:shd w:val="clear" w:color="auto" w:fill="auto"/>
            <w:vAlign w:val="center"/>
            <w:hideMark/>
          </w:tcPr>
          <w:p w14:paraId="61039C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0.42 (23.5)</w:t>
            </w:r>
          </w:p>
        </w:tc>
        <w:tc>
          <w:tcPr>
            <w:tcW w:w="540" w:type="dxa"/>
            <w:tcBorders>
              <w:top w:val="nil"/>
              <w:left w:val="nil"/>
              <w:bottom w:val="nil"/>
              <w:right w:val="nil"/>
            </w:tcBorders>
            <w:shd w:val="clear" w:color="auto" w:fill="auto"/>
            <w:vAlign w:val="center"/>
            <w:hideMark/>
          </w:tcPr>
          <w:p w14:paraId="629DA2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5462E38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(36.6)</w:t>
            </w:r>
          </w:p>
        </w:tc>
        <w:tc>
          <w:tcPr>
            <w:tcW w:w="2340" w:type="dxa"/>
            <w:tcBorders>
              <w:top w:val="nil"/>
              <w:left w:val="nil"/>
              <w:bottom w:val="nil"/>
              <w:right w:val="nil"/>
            </w:tcBorders>
            <w:shd w:val="clear" w:color="auto" w:fill="auto"/>
            <w:vAlign w:val="center"/>
            <w:hideMark/>
          </w:tcPr>
          <w:p w14:paraId="70BF63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(37.8)</w:t>
            </w:r>
          </w:p>
        </w:tc>
      </w:tr>
      <w:tr w:rsidR="003B78DD" w:rsidRPr="003B78DD" w14:paraId="2FC7FE3E" w14:textId="77777777" w:rsidTr="00007583">
        <w:trPr>
          <w:trHeight w:val="20"/>
        </w:trPr>
        <w:tc>
          <w:tcPr>
            <w:tcW w:w="1350" w:type="dxa"/>
            <w:tcBorders>
              <w:top w:val="nil"/>
              <w:left w:val="nil"/>
              <w:bottom w:val="nil"/>
              <w:right w:val="nil"/>
            </w:tcBorders>
            <w:shd w:val="clear" w:color="auto" w:fill="auto"/>
            <w:noWrap/>
            <w:vAlign w:val="bottom"/>
            <w:hideMark/>
          </w:tcPr>
          <w:p w14:paraId="034F748D"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3</w:t>
            </w:r>
          </w:p>
        </w:tc>
        <w:tc>
          <w:tcPr>
            <w:tcW w:w="2160" w:type="dxa"/>
            <w:tcBorders>
              <w:top w:val="nil"/>
              <w:left w:val="nil"/>
              <w:bottom w:val="nil"/>
              <w:right w:val="nil"/>
            </w:tcBorders>
            <w:shd w:val="clear" w:color="auto" w:fill="auto"/>
            <w:vAlign w:val="center"/>
            <w:hideMark/>
          </w:tcPr>
          <w:p w14:paraId="1A36E94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(43.8)</w:t>
            </w:r>
          </w:p>
        </w:tc>
        <w:tc>
          <w:tcPr>
            <w:tcW w:w="1530" w:type="dxa"/>
            <w:tcBorders>
              <w:top w:val="nil"/>
              <w:left w:val="nil"/>
              <w:bottom w:val="nil"/>
              <w:right w:val="nil"/>
            </w:tcBorders>
            <w:shd w:val="clear" w:color="auto" w:fill="auto"/>
            <w:vAlign w:val="center"/>
            <w:hideMark/>
          </w:tcPr>
          <w:p w14:paraId="479F97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0.57 (42.9)</w:t>
            </w:r>
          </w:p>
        </w:tc>
        <w:tc>
          <w:tcPr>
            <w:tcW w:w="540" w:type="dxa"/>
            <w:tcBorders>
              <w:top w:val="nil"/>
              <w:left w:val="nil"/>
              <w:bottom w:val="nil"/>
              <w:right w:val="nil"/>
            </w:tcBorders>
            <w:shd w:val="clear" w:color="auto" w:fill="auto"/>
            <w:vAlign w:val="center"/>
            <w:hideMark/>
          </w:tcPr>
          <w:p w14:paraId="507DD9F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071EDDA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(31.3)</w:t>
            </w:r>
          </w:p>
        </w:tc>
        <w:tc>
          <w:tcPr>
            <w:tcW w:w="2340" w:type="dxa"/>
            <w:tcBorders>
              <w:top w:val="nil"/>
              <w:left w:val="nil"/>
              <w:bottom w:val="nil"/>
              <w:right w:val="nil"/>
            </w:tcBorders>
            <w:shd w:val="clear" w:color="auto" w:fill="auto"/>
            <w:vAlign w:val="center"/>
            <w:hideMark/>
          </w:tcPr>
          <w:p w14:paraId="46290C4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(35.4)</w:t>
            </w:r>
          </w:p>
        </w:tc>
      </w:tr>
      <w:tr w:rsidR="003B78DD" w:rsidRPr="003B78DD" w14:paraId="6E8FA0BD"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26716831"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4 (High)</w:t>
            </w:r>
          </w:p>
        </w:tc>
        <w:tc>
          <w:tcPr>
            <w:tcW w:w="2160" w:type="dxa"/>
            <w:tcBorders>
              <w:top w:val="nil"/>
              <w:left w:val="nil"/>
              <w:bottom w:val="single" w:sz="4" w:space="0" w:color="auto"/>
              <w:right w:val="nil"/>
            </w:tcBorders>
            <w:shd w:val="clear" w:color="auto" w:fill="auto"/>
            <w:vAlign w:val="center"/>
            <w:hideMark/>
          </w:tcPr>
          <w:p w14:paraId="67B6E73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(53.9)</w:t>
            </w:r>
          </w:p>
        </w:tc>
        <w:tc>
          <w:tcPr>
            <w:tcW w:w="1530" w:type="dxa"/>
            <w:tcBorders>
              <w:top w:val="nil"/>
              <w:left w:val="nil"/>
              <w:bottom w:val="single" w:sz="4" w:space="0" w:color="auto"/>
              <w:right w:val="nil"/>
            </w:tcBorders>
            <w:shd w:val="clear" w:color="auto" w:fill="auto"/>
            <w:vAlign w:val="center"/>
            <w:hideMark/>
          </w:tcPr>
          <w:p w14:paraId="6ED0BA1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0.63 (52.0)</w:t>
            </w:r>
          </w:p>
        </w:tc>
        <w:tc>
          <w:tcPr>
            <w:tcW w:w="540" w:type="dxa"/>
            <w:tcBorders>
              <w:top w:val="nil"/>
              <w:left w:val="nil"/>
              <w:bottom w:val="single" w:sz="4" w:space="0" w:color="auto"/>
              <w:right w:val="nil"/>
            </w:tcBorders>
            <w:shd w:val="clear" w:color="auto" w:fill="auto"/>
            <w:vAlign w:val="center"/>
            <w:hideMark/>
          </w:tcPr>
          <w:p w14:paraId="587EE18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169F2A0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(34.0)</w:t>
            </w:r>
          </w:p>
        </w:tc>
        <w:tc>
          <w:tcPr>
            <w:tcW w:w="2340" w:type="dxa"/>
            <w:tcBorders>
              <w:top w:val="nil"/>
              <w:left w:val="nil"/>
              <w:bottom w:val="single" w:sz="4" w:space="0" w:color="auto"/>
              <w:right w:val="nil"/>
            </w:tcBorders>
            <w:shd w:val="clear" w:color="auto" w:fill="auto"/>
            <w:vAlign w:val="center"/>
            <w:hideMark/>
          </w:tcPr>
          <w:p w14:paraId="731B04A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(37.7)</w:t>
            </w:r>
          </w:p>
        </w:tc>
      </w:tr>
    </w:tbl>
    <w:p w14:paraId="1716538C" w14:textId="77777777" w:rsidR="008F22FA" w:rsidRDefault="008F22FA" w:rsidP="00D35269">
      <w:pPr>
        <w:spacing w:after="0"/>
        <w:rPr>
          <w:rFonts w:ascii="Times New Roman" w:hAnsi="Times New Roman" w:cs="Times New Roman"/>
          <w:sz w:val="24"/>
          <w:szCs w:val="24"/>
        </w:rPr>
      </w:pPr>
    </w:p>
    <w:p w14:paraId="4E8FD017" w14:textId="77777777" w:rsidR="004E1BA6" w:rsidRDefault="004E1BA6" w:rsidP="00D35269">
      <w:pPr>
        <w:spacing w:after="0"/>
        <w:rPr>
          <w:rFonts w:ascii="Times New Roman" w:hAnsi="Times New Roman" w:cs="Times New Roman"/>
          <w:sz w:val="24"/>
          <w:szCs w:val="24"/>
        </w:rPr>
      </w:pPr>
    </w:p>
    <w:p w14:paraId="7E2EDEF7" w14:textId="77777777" w:rsidR="00357417" w:rsidRDefault="00357417" w:rsidP="00D35269">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2160"/>
        <w:gridCol w:w="1440"/>
        <w:gridCol w:w="1440"/>
        <w:gridCol w:w="810"/>
        <w:gridCol w:w="1097"/>
        <w:gridCol w:w="1963"/>
      </w:tblGrid>
      <w:tr w:rsidR="00357417" w:rsidRPr="00357417" w14:paraId="34ABA82A" w14:textId="77777777" w:rsidTr="00357417">
        <w:trPr>
          <w:trHeight w:val="20"/>
        </w:trPr>
        <w:tc>
          <w:tcPr>
            <w:tcW w:w="8910" w:type="dxa"/>
            <w:gridSpan w:val="6"/>
            <w:tcBorders>
              <w:top w:val="nil"/>
              <w:left w:val="nil"/>
              <w:bottom w:val="single" w:sz="4" w:space="0" w:color="auto"/>
              <w:right w:val="nil"/>
            </w:tcBorders>
            <w:shd w:val="clear" w:color="auto" w:fill="auto"/>
            <w:hideMark/>
          </w:tcPr>
          <w:p w14:paraId="672C970C" w14:textId="313EE04A" w:rsidR="00357417" w:rsidRPr="00357417" w:rsidRDefault="00357417" w:rsidP="00B406DE">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TABLE 3: Summaries of flow-normalized trends from each model at LE1.2 for different time periods. Summaries are averages and percentage changes of ln-chl-</w:t>
            </w:r>
            <w:r w:rsidRPr="00357417">
              <w:rPr>
                <w:rFonts w:ascii="Times" w:eastAsia="Times New Roman" w:hAnsi="Times" w:cs="Times"/>
                <w:i/>
                <w:iCs/>
                <w:color w:val="000000"/>
                <w:sz w:val="24"/>
                <w:szCs w:val="24"/>
              </w:rPr>
              <w:t xml:space="preserve">a </w:t>
            </w:r>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µ</w:t>
            </w:r>
            <w:r w:rsidRPr="00357417">
              <w:rPr>
                <w:rFonts w:ascii="Times" w:eastAsia="Times New Roman" w:hAnsi="Times" w:cs="Times"/>
                <w:color w:val="000000"/>
                <w:sz w:val="24"/>
                <w:szCs w:val="24"/>
              </w:rPr>
              <w:t xml:space="preserve">g/L) based on annual means within each category. </w:t>
            </w:r>
            <w:del w:id="160" w:author="Beck, Marcus" w:date="2016-09-08T09:42:00Z">
              <w:r w:rsidRPr="00357417" w:rsidDel="00B406DE">
                <w:rPr>
                  <w:rFonts w:ascii="Times" w:eastAsia="Times New Roman" w:hAnsi="Times" w:cs="Times"/>
                  <w:color w:val="000000"/>
                  <w:sz w:val="24"/>
                  <w:szCs w:val="24"/>
                </w:rPr>
                <w:delText xml:space="preserve">For example, summary values for high flow for a given model are based on instances of high flow across years. </w:delText>
              </w:r>
            </w:del>
            <w:r w:rsidRPr="00357417">
              <w:rPr>
                <w:rFonts w:ascii="Times" w:eastAsia="Times New Roman" w:hAnsi="Times" w:cs="Times"/>
                <w:color w:val="000000"/>
                <w:sz w:val="24"/>
                <w:szCs w:val="24"/>
              </w:rPr>
              <w:t>Percenta</w:t>
            </w:r>
            <w:r>
              <w:rPr>
                <w:rFonts w:ascii="Times" w:eastAsia="Times New Roman" w:hAnsi="Times" w:cs="Times"/>
                <w:color w:val="000000"/>
                <w:sz w:val="24"/>
                <w:szCs w:val="24"/>
              </w:rPr>
              <w:t xml:space="preserve">ge changes are the differences </w:t>
            </w:r>
            <w:r w:rsidRPr="00357417">
              <w:rPr>
                <w:rFonts w:ascii="Times" w:eastAsia="Times New Roman" w:hAnsi="Times" w:cs="Times"/>
                <w:color w:val="000000"/>
                <w:sz w:val="24"/>
                <w:szCs w:val="24"/>
              </w:rPr>
              <w:t xml:space="preserve">between the last and first years in the periods. Time periods are annual groupings every seven years (top), seasonal groupings </w:t>
            </w:r>
            <w:del w:id="161" w:author="Beck, Marcus" w:date="2016-09-07T10:08:00Z">
              <w:r w:rsidRPr="00357417" w:rsidDel="00AA6F3B">
                <w:rPr>
                  <w:rFonts w:ascii="Times" w:eastAsia="Times New Roman" w:hAnsi="Times" w:cs="Times"/>
                  <w:color w:val="000000"/>
                  <w:sz w:val="24"/>
                  <w:szCs w:val="24"/>
                </w:rPr>
                <w:delText xml:space="preserve">by monthly quarters </w:delText>
              </w:r>
            </w:del>
            <w:r w:rsidRPr="00357417">
              <w:rPr>
                <w:rFonts w:ascii="Times" w:eastAsia="Times New Roman" w:hAnsi="Times" w:cs="Times"/>
                <w:color w:val="000000"/>
                <w:sz w:val="24"/>
                <w:szCs w:val="24"/>
              </w:rPr>
              <w:t>(middle), and flow periods based on quantile distributions of discharge.</w:t>
            </w:r>
          </w:p>
        </w:tc>
      </w:tr>
      <w:tr w:rsidR="00357417" w:rsidRPr="00357417" w14:paraId="6665ECA4" w14:textId="77777777" w:rsidTr="00FF6F13">
        <w:trPr>
          <w:trHeight w:val="20"/>
        </w:trPr>
        <w:tc>
          <w:tcPr>
            <w:tcW w:w="2160" w:type="dxa"/>
            <w:tcBorders>
              <w:top w:val="nil"/>
              <w:left w:val="nil"/>
              <w:bottom w:val="nil"/>
              <w:right w:val="nil"/>
            </w:tcBorders>
            <w:shd w:val="clear" w:color="auto" w:fill="auto"/>
            <w:noWrap/>
            <w:vAlign w:val="bottom"/>
            <w:hideMark/>
          </w:tcPr>
          <w:p w14:paraId="385F0FF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Period</w:t>
            </w:r>
          </w:p>
        </w:tc>
        <w:tc>
          <w:tcPr>
            <w:tcW w:w="2880" w:type="dxa"/>
            <w:gridSpan w:val="2"/>
            <w:tcBorders>
              <w:top w:val="nil"/>
              <w:left w:val="nil"/>
              <w:bottom w:val="single" w:sz="4" w:space="0" w:color="auto"/>
              <w:right w:val="nil"/>
            </w:tcBorders>
            <w:shd w:val="clear" w:color="auto" w:fill="auto"/>
            <w:noWrap/>
            <w:vAlign w:val="bottom"/>
            <w:hideMark/>
          </w:tcPr>
          <w:p w14:paraId="31F3BC10"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Pr>
                <w:rFonts w:ascii="Times" w:eastAsia="Times New Roman" w:hAnsi="Times" w:cs="Times"/>
                <w:b/>
                <w:bCs/>
                <w:color w:val="000000"/>
                <w:sz w:val="24"/>
                <w:szCs w:val="24"/>
              </w:rPr>
              <w:t>GAM</w:t>
            </w:r>
          </w:p>
        </w:tc>
        <w:tc>
          <w:tcPr>
            <w:tcW w:w="810" w:type="dxa"/>
            <w:tcBorders>
              <w:top w:val="nil"/>
              <w:left w:val="nil"/>
              <w:bottom w:val="nil"/>
              <w:right w:val="nil"/>
            </w:tcBorders>
            <w:shd w:val="clear" w:color="auto" w:fill="auto"/>
            <w:noWrap/>
            <w:vAlign w:val="bottom"/>
            <w:hideMark/>
          </w:tcPr>
          <w:p w14:paraId="6E82830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vAlign w:val="bottom"/>
            <w:hideMark/>
          </w:tcPr>
          <w:p w14:paraId="1FE9C637"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WRTDS</w:t>
            </w:r>
          </w:p>
        </w:tc>
      </w:tr>
      <w:tr w:rsidR="00357417" w:rsidRPr="00357417" w14:paraId="492856D7" w14:textId="77777777" w:rsidTr="00357417">
        <w:trPr>
          <w:trHeight w:val="20"/>
        </w:trPr>
        <w:tc>
          <w:tcPr>
            <w:tcW w:w="2160" w:type="dxa"/>
            <w:tcBorders>
              <w:top w:val="nil"/>
              <w:left w:val="nil"/>
              <w:bottom w:val="single" w:sz="4" w:space="0" w:color="auto"/>
              <w:right w:val="nil"/>
            </w:tcBorders>
            <w:shd w:val="clear" w:color="auto" w:fill="auto"/>
            <w:hideMark/>
          </w:tcPr>
          <w:p w14:paraId="6F3446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hideMark/>
          </w:tcPr>
          <w:p w14:paraId="437E2D7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440" w:type="dxa"/>
            <w:tcBorders>
              <w:top w:val="nil"/>
              <w:left w:val="nil"/>
              <w:bottom w:val="single" w:sz="4" w:space="0" w:color="auto"/>
              <w:right w:val="nil"/>
            </w:tcBorders>
            <w:shd w:val="clear" w:color="auto" w:fill="auto"/>
            <w:hideMark/>
          </w:tcPr>
          <w:p w14:paraId="5AA424A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c>
          <w:tcPr>
            <w:tcW w:w="810" w:type="dxa"/>
            <w:tcBorders>
              <w:top w:val="nil"/>
              <w:left w:val="nil"/>
              <w:bottom w:val="single" w:sz="4" w:space="0" w:color="auto"/>
              <w:right w:val="nil"/>
            </w:tcBorders>
            <w:shd w:val="clear" w:color="auto" w:fill="auto"/>
            <w:hideMark/>
          </w:tcPr>
          <w:p w14:paraId="661EC10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hideMark/>
          </w:tcPr>
          <w:p w14:paraId="44E029B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963" w:type="dxa"/>
            <w:tcBorders>
              <w:top w:val="nil"/>
              <w:left w:val="nil"/>
              <w:bottom w:val="single" w:sz="4" w:space="0" w:color="auto"/>
              <w:right w:val="nil"/>
            </w:tcBorders>
            <w:shd w:val="clear" w:color="auto" w:fill="auto"/>
            <w:hideMark/>
          </w:tcPr>
          <w:p w14:paraId="66AE560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r>
      <w:tr w:rsidR="00357417" w:rsidRPr="00357417" w14:paraId="09D11EF1" w14:textId="77777777" w:rsidTr="00357417">
        <w:trPr>
          <w:trHeight w:val="20"/>
        </w:trPr>
        <w:tc>
          <w:tcPr>
            <w:tcW w:w="2160" w:type="dxa"/>
            <w:tcBorders>
              <w:top w:val="nil"/>
              <w:left w:val="nil"/>
              <w:bottom w:val="nil"/>
              <w:right w:val="nil"/>
            </w:tcBorders>
            <w:shd w:val="clear" w:color="auto" w:fill="auto"/>
            <w:noWrap/>
            <w:hideMark/>
          </w:tcPr>
          <w:p w14:paraId="2B984455"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All</w:t>
            </w:r>
          </w:p>
        </w:tc>
        <w:tc>
          <w:tcPr>
            <w:tcW w:w="1440" w:type="dxa"/>
            <w:tcBorders>
              <w:top w:val="nil"/>
              <w:left w:val="nil"/>
              <w:bottom w:val="nil"/>
              <w:right w:val="nil"/>
            </w:tcBorders>
            <w:shd w:val="clear" w:color="auto" w:fill="auto"/>
            <w:vAlign w:val="center"/>
            <w:hideMark/>
          </w:tcPr>
          <w:p w14:paraId="0B823CA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1E5CDED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single" w:sz="4" w:space="0" w:color="000000"/>
              <w:right w:val="nil"/>
            </w:tcBorders>
            <w:shd w:val="clear" w:color="auto" w:fill="auto"/>
            <w:vAlign w:val="center"/>
            <w:hideMark/>
          </w:tcPr>
          <w:p w14:paraId="6BDD4BE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3B58B1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06A52D8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32FEC05" w14:textId="77777777" w:rsidTr="00357417">
        <w:trPr>
          <w:trHeight w:val="20"/>
        </w:trPr>
        <w:tc>
          <w:tcPr>
            <w:tcW w:w="2160" w:type="dxa"/>
            <w:tcBorders>
              <w:top w:val="nil"/>
              <w:left w:val="nil"/>
              <w:bottom w:val="single" w:sz="4" w:space="0" w:color="auto"/>
              <w:right w:val="nil"/>
            </w:tcBorders>
            <w:shd w:val="clear" w:color="auto" w:fill="auto"/>
            <w:noWrap/>
            <w:hideMark/>
          </w:tcPr>
          <w:p w14:paraId="369CB72D"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352C18F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2.17</w:t>
            </w:r>
          </w:p>
        </w:tc>
        <w:tc>
          <w:tcPr>
            <w:tcW w:w="1440" w:type="dxa"/>
            <w:tcBorders>
              <w:top w:val="nil"/>
              <w:left w:val="nil"/>
              <w:bottom w:val="single" w:sz="4" w:space="0" w:color="auto"/>
              <w:right w:val="nil"/>
            </w:tcBorders>
            <w:shd w:val="clear" w:color="auto" w:fill="auto"/>
            <w:vAlign w:val="center"/>
            <w:hideMark/>
          </w:tcPr>
          <w:p w14:paraId="77C6402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24.28</w:t>
            </w:r>
          </w:p>
        </w:tc>
        <w:tc>
          <w:tcPr>
            <w:tcW w:w="810" w:type="dxa"/>
            <w:vMerge/>
            <w:tcBorders>
              <w:top w:val="nil"/>
              <w:left w:val="nil"/>
              <w:bottom w:val="single" w:sz="4" w:space="0" w:color="000000"/>
              <w:right w:val="nil"/>
            </w:tcBorders>
            <w:vAlign w:val="center"/>
            <w:hideMark/>
          </w:tcPr>
          <w:p w14:paraId="0B97E725"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single" w:sz="4" w:space="0" w:color="auto"/>
              <w:right w:val="nil"/>
            </w:tcBorders>
            <w:shd w:val="clear" w:color="auto" w:fill="auto"/>
            <w:vAlign w:val="center"/>
            <w:hideMark/>
          </w:tcPr>
          <w:p w14:paraId="5D8B3B4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2.18</w:t>
            </w:r>
          </w:p>
        </w:tc>
        <w:tc>
          <w:tcPr>
            <w:tcW w:w="1963" w:type="dxa"/>
            <w:tcBorders>
              <w:top w:val="nil"/>
              <w:left w:val="nil"/>
              <w:bottom w:val="single" w:sz="4" w:space="0" w:color="auto"/>
              <w:right w:val="nil"/>
            </w:tcBorders>
            <w:shd w:val="clear" w:color="auto" w:fill="auto"/>
            <w:vAlign w:val="center"/>
            <w:hideMark/>
          </w:tcPr>
          <w:p w14:paraId="416ED00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18.85</w:t>
            </w:r>
          </w:p>
        </w:tc>
      </w:tr>
      <w:tr w:rsidR="00357417" w:rsidRPr="00357417" w14:paraId="6EB02DBC" w14:textId="77777777" w:rsidTr="00357417">
        <w:trPr>
          <w:trHeight w:val="20"/>
        </w:trPr>
        <w:tc>
          <w:tcPr>
            <w:tcW w:w="2160" w:type="dxa"/>
            <w:tcBorders>
              <w:top w:val="nil"/>
              <w:left w:val="nil"/>
              <w:bottom w:val="nil"/>
              <w:right w:val="nil"/>
            </w:tcBorders>
            <w:shd w:val="clear" w:color="auto" w:fill="auto"/>
            <w:vAlign w:val="center"/>
            <w:hideMark/>
          </w:tcPr>
          <w:p w14:paraId="707E543B"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Annual</w:t>
            </w:r>
          </w:p>
        </w:tc>
        <w:tc>
          <w:tcPr>
            <w:tcW w:w="1440" w:type="dxa"/>
            <w:tcBorders>
              <w:top w:val="nil"/>
              <w:left w:val="nil"/>
              <w:bottom w:val="nil"/>
              <w:right w:val="nil"/>
            </w:tcBorders>
            <w:shd w:val="clear" w:color="auto" w:fill="auto"/>
            <w:vAlign w:val="center"/>
            <w:hideMark/>
          </w:tcPr>
          <w:p w14:paraId="3972422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6F60F9E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766113E6"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54542E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4D23BA5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1315A8C7" w14:textId="77777777" w:rsidTr="00357417">
        <w:trPr>
          <w:trHeight w:val="20"/>
        </w:trPr>
        <w:tc>
          <w:tcPr>
            <w:tcW w:w="2160" w:type="dxa"/>
            <w:tcBorders>
              <w:top w:val="nil"/>
              <w:left w:val="nil"/>
              <w:bottom w:val="nil"/>
              <w:right w:val="nil"/>
            </w:tcBorders>
            <w:shd w:val="clear" w:color="auto" w:fill="auto"/>
            <w:noWrap/>
            <w:vAlign w:val="bottom"/>
            <w:hideMark/>
          </w:tcPr>
          <w:p w14:paraId="77D783D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1986-1993</w:t>
            </w:r>
          </w:p>
        </w:tc>
        <w:tc>
          <w:tcPr>
            <w:tcW w:w="1440" w:type="dxa"/>
            <w:tcBorders>
              <w:top w:val="nil"/>
              <w:left w:val="nil"/>
              <w:bottom w:val="nil"/>
              <w:right w:val="nil"/>
            </w:tcBorders>
            <w:shd w:val="clear" w:color="auto" w:fill="auto"/>
            <w:vAlign w:val="center"/>
            <w:hideMark/>
          </w:tcPr>
          <w:p w14:paraId="21EA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w:t>
            </w:r>
          </w:p>
        </w:tc>
        <w:tc>
          <w:tcPr>
            <w:tcW w:w="1440" w:type="dxa"/>
            <w:tcBorders>
              <w:top w:val="nil"/>
              <w:left w:val="nil"/>
              <w:bottom w:val="nil"/>
              <w:right w:val="nil"/>
            </w:tcBorders>
            <w:shd w:val="clear" w:color="auto" w:fill="auto"/>
            <w:vAlign w:val="center"/>
            <w:hideMark/>
          </w:tcPr>
          <w:p w14:paraId="2C11A4B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9.60</w:t>
            </w:r>
          </w:p>
        </w:tc>
        <w:tc>
          <w:tcPr>
            <w:tcW w:w="810" w:type="dxa"/>
            <w:vMerge/>
            <w:tcBorders>
              <w:top w:val="nil"/>
              <w:left w:val="nil"/>
              <w:bottom w:val="nil"/>
              <w:right w:val="nil"/>
            </w:tcBorders>
            <w:vAlign w:val="center"/>
            <w:hideMark/>
          </w:tcPr>
          <w:p w14:paraId="3BE93C67"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7DBF04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2.03</w:t>
            </w:r>
          </w:p>
        </w:tc>
        <w:tc>
          <w:tcPr>
            <w:tcW w:w="1963" w:type="dxa"/>
            <w:tcBorders>
              <w:top w:val="nil"/>
              <w:left w:val="nil"/>
              <w:bottom w:val="nil"/>
              <w:right w:val="nil"/>
            </w:tcBorders>
            <w:shd w:val="clear" w:color="auto" w:fill="auto"/>
            <w:vAlign w:val="center"/>
            <w:hideMark/>
          </w:tcPr>
          <w:p w14:paraId="240FF4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1.75</w:t>
            </w:r>
          </w:p>
        </w:tc>
      </w:tr>
      <w:tr w:rsidR="00357417" w:rsidRPr="00357417" w14:paraId="3CBE235B" w14:textId="77777777" w:rsidTr="00357417">
        <w:trPr>
          <w:trHeight w:val="20"/>
        </w:trPr>
        <w:tc>
          <w:tcPr>
            <w:tcW w:w="2160" w:type="dxa"/>
            <w:tcBorders>
              <w:top w:val="nil"/>
              <w:left w:val="nil"/>
              <w:bottom w:val="nil"/>
              <w:right w:val="nil"/>
            </w:tcBorders>
            <w:shd w:val="clear" w:color="auto" w:fill="auto"/>
            <w:noWrap/>
            <w:vAlign w:val="bottom"/>
            <w:hideMark/>
          </w:tcPr>
          <w:p w14:paraId="40F8876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1994-2000</w:t>
            </w:r>
          </w:p>
        </w:tc>
        <w:tc>
          <w:tcPr>
            <w:tcW w:w="1440" w:type="dxa"/>
            <w:tcBorders>
              <w:top w:val="nil"/>
              <w:left w:val="nil"/>
              <w:bottom w:val="nil"/>
              <w:right w:val="nil"/>
            </w:tcBorders>
            <w:shd w:val="clear" w:color="auto" w:fill="auto"/>
            <w:vAlign w:val="center"/>
            <w:hideMark/>
          </w:tcPr>
          <w:p w14:paraId="196F3B3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440" w:type="dxa"/>
            <w:tcBorders>
              <w:top w:val="nil"/>
              <w:left w:val="nil"/>
              <w:bottom w:val="nil"/>
              <w:right w:val="nil"/>
            </w:tcBorders>
            <w:shd w:val="clear" w:color="auto" w:fill="auto"/>
            <w:vAlign w:val="center"/>
            <w:hideMark/>
          </w:tcPr>
          <w:p w14:paraId="5B4024D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5.49</w:t>
            </w:r>
          </w:p>
        </w:tc>
        <w:tc>
          <w:tcPr>
            <w:tcW w:w="810" w:type="dxa"/>
            <w:tcBorders>
              <w:top w:val="nil"/>
              <w:left w:val="nil"/>
              <w:bottom w:val="nil"/>
              <w:right w:val="nil"/>
            </w:tcBorders>
            <w:shd w:val="clear" w:color="auto" w:fill="auto"/>
            <w:vAlign w:val="center"/>
            <w:hideMark/>
          </w:tcPr>
          <w:p w14:paraId="46D2473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C02CD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963" w:type="dxa"/>
            <w:tcBorders>
              <w:top w:val="nil"/>
              <w:left w:val="nil"/>
              <w:bottom w:val="nil"/>
              <w:right w:val="nil"/>
            </w:tcBorders>
            <w:shd w:val="clear" w:color="auto" w:fill="auto"/>
            <w:vAlign w:val="center"/>
            <w:hideMark/>
          </w:tcPr>
          <w:p w14:paraId="6285A9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r>
      <w:tr w:rsidR="00357417" w:rsidRPr="00357417" w14:paraId="659ACFB1" w14:textId="77777777" w:rsidTr="00357417">
        <w:trPr>
          <w:trHeight w:val="20"/>
        </w:trPr>
        <w:tc>
          <w:tcPr>
            <w:tcW w:w="2160" w:type="dxa"/>
            <w:tcBorders>
              <w:top w:val="nil"/>
              <w:left w:val="nil"/>
              <w:bottom w:val="nil"/>
              <w:right w:val="nil"/>
            </w:tcBorders>
            <w:shd w:val="clear" w:color="auto" w:fill="auto"/>
            <w:noWrap/>
            <w:vAlign w:val="bottom"/>
            <w:hideMark/>
          </w:tcPr>
          <w:p w14:paraId="655F2F1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2001-2007</w:t>
            </w:r>
          </w:p>
        </w:tc>
        <w:tc>
          <w:tcPr>
            <w:tcW w:w="1440" w:type="dxa"/>
            <w:tcBorders>
              <w:top w:val="nil"/>
              <w:left w:val="nil"/>
              <w:bottom w:val="nil"/>
              <w:right w:val="nil"/>
            </w:tcBorders>
            <w:shd w:val="clear" w:color="auto" w:fill="auto"/>
            <w:vAlign w:val="center"/>
            <w:hideMark/>
          </w:tcPr>
          <w:p w14:paraId="0F9ED88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440" w:type="dxa"/>
            <w:tcBorders>
              <w:top w:val="nil"/>
              <w:left w:val="nil"/>
              <w:bottom w:val="nil"/>
              <w:right w:val="nil"/>
            </w:tcBorders>
            <w:shd w:val="clear" w:color="auto" w:fill="auto"/>
            <w:vAlign w:val="center"/>
            <w:hideMark/>
          </w:tcPr>
          <w:p w14:paraId="5BE4A1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c>
          <w:tcPr>
            <w:tcW w:w="810" w:type="dxa"/>
            <w:tcBorders>
              <w:top w:val="nil"/>
              <w:left w:val="nil"/>
              <w:bottom w:val="nil"/>
              <w:right w:val="nil"/>
            </w:tcBorders>
            <w:shd w:val="clear" w:color="auto" w:fill="auto"/>
            <w:vAlign w:val="center"/>
            <w:hideMark/>
          </w:tcPr>
          <w:p w14:paraId="6D12E21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8795FD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963" w:type="dxa"/>
            <w:tcBorders>
              <w:top w:val="nil"/>
              <w:left w:val="nil"/>
              <w:bottom w:val="nil"/>
              <w:right w:val="nil"/>
            </w:tcBorders>
            <w:shd w:val="clear" w:color="auto" w:fill="auto"/>
            <w:vAlign w:val="center"/>
            <w:hideMark/>
          </w:tcPr>
          <w:p w14:paraId="335F2F0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5.35</w:t>
            </w:r>
          </w:p>
        </w:tc>
      </w:tr>
      <w:tr w:rsidR="00357417" w:rsidRPr="00357417" w14:paraId="4A6A30F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F1E981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2008-2014</w:t>
            </w:r>
          </w:p>
        </w:tc>
        <w:tc>
          <w:tcPr>
            <w:tcW w:w="1440" w:type="dxa"/>
            <w:tcBorders>
              <w:top w:val="nil"/>
              <w:left w:val="nil"/>
              <w:bottom w:val="single" w:sz="4" w:space="0" w:color="auto"/>
              <w:right w:val="nil"/>
            </w:tcBorders>
            <w:shd w:val="clear" w:color="auto" w:fill="auto"/>
            <w:vAlign w:val="center"/>
            <w:hideMark/>
          </w:tcPr>
          <w:p w14:paraId="53BD553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440" w:type="dxa"/>
            <w:tcBorders>
              <w:top w:val="nil"/>
              <w:left w:val="nil"/>
              <w:bottom w:val="single" w:sz="4" w:space="0" w:color="auto"/>
              <w:right w:val="nil"/>
            </w:tcBorders>
            <w:shd w:val="clear" w:color="auto" w:fill="auto"/>
            <w:vAlign w:val="center"/>
            <w:hideMark/>
          </w:tcPr>
          <w:p w14:paraId="217AF4E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3.20</w:t>
            </w:r>
          </w:p>
        </w:tc>
        <w:tc>
          <w:tcPr>
            <w:tcW w:w="810" w:type="dxa"/>
            <w:tcBorders>
              <w:top w:val="nil"/>
              <w:left w:val="nil"/>
              <w:bottom w:val="single" w:sz="4" w:space="0" w:color="auto"/>
              <w:right w:val="nil"/>
            </w:tcBorders>
            <w:shd w:val="clear" w:color="auto" w:fill="auto"/>
            <w:vAlign w:val="center"/>
            <w:hideMark/>
          </w:tcPr>
          <w:p w14:paraId="0512E8B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4175717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963" w:type="dxa"/>
            <w:tcBorders>
              <w:top w:val="nil"/>
              <w:left w:val="nil"/>
              <w:bottom w:val="single" w:sz="4" w:space="0" w:color="auto"/>
              <w:right w:val="nil"/>
            </w:tcBorders>
            <w:shd w:val="clear" w:color="auto" w:fill="auto"/>
            <w:vAlign w:val="center"/>
            <w:hideMark/>
          </w:tcPr>
          <w:p w14:paraId="518DDD2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6.07</w:t>
            </w:r>
          </w:p>
        </w:tc>
      </w:tr>
      <w:tr w:rsidR="00357417" w:rsidRPr="00357417" w14:paraId="182DBB35" w14:textId="77777777" w:rsidTr="00357417">
        <w:trPr>
          <w:trHeight w:val="20"/>
        </w:trPr>
        <w:tc>
          <w:tcPr>
            <w:tcW w:w="2160" w:type="dxa"/>
            <w:tcBorders>
              <w:top w:val="nil"/>
              <w:left w:val="nil"/>
              <w:bottom w:val="nil"/>
              <w:right w:val="nil"/>
            </w:tcBorders>
            <w:shd w:val="clear" w:color="auto" w:fill="auto"/>
            <w:hideMark/>
          </w:tcPr>
          <w:p w14:paraId="66E4F04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Seasonal</w:t>
            </w:r>
          </w:p>
        </w:tc>
        <w:tc>
          <w:tcPr>
            <w:tcW w:w="1440" w:type="dxa"/>
            <w:tcBorders>
              <w:top w:val="nil"/>
              <w:left w:val="nil"/>
              <w:bottom w:val="nil"/>
              <w:right w:val="nil"/>
            </w:tcBorders>
            <w:shd w:val="clear" w:color="auto" w:fill="auto"/>
            <w:vAlign w:val="center"/>
            <w:hideMark/>
          </w:tcPr>
          <w:p w14:paraId="77E2ECB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57A044A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3A75C302"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52C6FA7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36849AA7"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C9D887C" w14:textId="77777777" w:rsidTr="00357417">
        <w:trPr>
          <w:trHeight w:val="20"/>
        </w:trPr>
        <w:tc>
          <w:tcPr>
            <w:tcW w:w="2160" w:type="dxa"/>
            <w:tcBorders>
              <w:top w:val="nil"/>
              <w:left w:val="nil"/>
              <w:bottom w:val="nil"/>
              <w:right w:val="nil"/>
            </w:tcBorders>
            <w:shd w:val="clear" w:color="auto" w:fill="auto"/>
            <w:noWrap/>
            <w:vAlign w:val="bottom"/>
            <w:hideMark/>
          </w:tcPr>
          <w:p w14:paraId="2D739F1F"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JFM</w:t>
            </w:r>
          </w:p>
        </w:tc>
        <w:tc>
          <w:tcPr>
            <w:tcW w:w="1440" w:type="dxa"/>
            <w:tcBorders>
              <w:top w:val="nil"/>
              <w:left w:val="nil"/>
              <w:bottom w:val="nil"/>
              <w:right w:val="nil"/>
            </w:tcBorders>
            <w:shd w:val="clear" w:color="auto" w:fill="auto"/>
            <w:vAlign w:val="center"/>
            <w:hideMark/>
          </w:tcPr>
          <w:p w14:paraId="47AC2AF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2.57</w:t>
            </w:r>
          </w:p>
        </w:tc>
        <w:tc>
          <w:tcPr>
            <w:tcW w:w="1440" w:type="dxa"/>
            <w:tcBorders>
              <w:top w:val="nil"/>
              <w:left w:val="nil"/>
              <w:bottom w:val="nil"/>
              <w:right w:val="nil"/>
            </w:tcBorders>
            <w:shd w:val="clear" w:color="auto" w:fill="auto"/>
            <w:vAlign w:val="center"/>
            <w:hideMark/>
          </w:tcPr>
          <w:p w14:paraId="32F8791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20.06</w:t>
            </w:r>
          </w:p>
        </w:tc>
        <w:tc>
          <w:tcPr>
            <w:tcW w:w="810" w:type="dxa"/>
            <w:vMerge/>
            <w:tcBorders>
              <w:top w:val="nil"/>
              <w:left w:val="nil"/>
              <w:bottom w:val="nil"/>
              <w:right w:val="nil"/>
            </w:tcBorders>
            <w:vAlign w:val="center"/>
            <w:hideMark/>
          </w:tcPr>
          <w:p w14:paraId="0149D514"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88007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2.58</w:t>
            </w:r>
          </w:p>
        </w:tc>
        <w:tc>
          <w:tcPr>
            <w:tcW w:w="1963" w:type="dxa"/>
            <w:tcBorders>
              <w:top w:val="nil"/>
              <w:left w:val="nil"/>
              <w:bottom w:val="nil"/>
              <w:right w:val="nil"/>
            </w:tcBorders>
            <w:shd w:val="clear" w:color="auto" w:fill="auto"/>
            <w:vAlign w:val="center"/>
            <w:hideMark/>
          </w:tcPr>
          <w:p w14:paraId="32AAC6E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14.04</w:t>
            </w:r>
          </w:p>
        </w:tc>
      </w:tr>
      <w:tr w:rsidR="00357417" w:rsidRPr="00357417" w14:paraId="7AEED8B9" w14:textId="77777777" w:rsidTr="00357417">
        <w:trPr>
          <w:trHeight w:val="20"/>
        </w:trPr>
        <w:tc>
          <w:tcPr>
            <w:tcW w:w="2160" w:type="dxa"/>
            <w:tcBorders>
              <w:top w:val="nil"/>
              <w:left w:val="nil"/>
              <w:bottom w:val="nil"/>
              <w:right w:val="nil"/>
            </w:tcBorders>
            <w:shd w:val="clear" w:color="auto" w:fill="auto"/>
            <w:noWrap/>
            <w:vAlign w:val="bottom"/>
            <w:hideMark/>
          </w:tcPr>
          <w:p w14:paraId="2289E93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AMJ</w:t>
            </w:r>
          </w:p>
        </w:tc>
        <w:tc>
          <w:tcPr>
            <w:tcW w:w="1440" w:type="dxa"/>
            <w:tcBorders>
              <w:top w:val="nil"/>
              <w:left w:val="nil"/>
              <w:bottom w:val="nil"/>
              <w:right w:val="nil"/>
            </w:tcBorders>
            <w:shd w:val="clear" w:color="auto" w:fill="auto"/>
            <w:vAlign w:val="center"/>
            <w:hideMark/>
          </w:tcPr>
          <w:p w14:paraId="1FC4647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2.32</w:t>
            </w:r>
          </w:p>
        </w:tc>
        <w:tc>
          <w:tcPr>
            <w:tcW w:w="1440" w:type="dxa"/>
            <w:tcBorders>
              <w:top w:val="nil"/>
              <w:left w:val="nil"/>
              <w:bottom w:val="nil"/>
              <w:right w:val="nil"/>
            </w:tcBorders>
            <w:shd w:val="clear" w:color="auto" w:fill="auto"/>
            <w:vAlign w:val="center"/>
            <w:hideMark/>
          </w:tcPr>
          <w:p w14:paraId="4C4F8E7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31.20</w:t>
            </w:r>
          </w:p>
        </w:tc>
        <w:tc>
          <w:tcPr>
            <w:tcW w:w="810" w:type="dxa"/>
            <w:tcBorders>
              <w:top w:val="nil"/>
              <w:left w:val="nil"/>
              <w:bottom w:val="nil"/>
              <w:right w:val="nil"/>
            </w:tcBorders>
            <w:shd w:val="clear" w:color="auto" w:fill="auto"/>
            <w:vAlign w:val="center"/>
            <w:hideMark/>
          </w:tcPr>
          <w:p w14:paraId="23182AA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71299CA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nil"/>
              <w:right w:val="nil"/>
            </w:tcBorders>
            <w:shd w:val="clear" w:color="auto" w:fill="auto"/>
            <w:vAlign w:val="center"/>
            <w:hideMark/>
          </w:tcPr>
          <w:p w14:paraId="646B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22.47</w:t>
            </w:r>
          </w:p>
        </w:tc>
      </w:tr>
      <w:tr w:rsidR="00357417" w:rsidRPr="00357417" w14:paraId="0D13D2E3" w14:textId="77777777" w:rsidTr="00357417">
        <w:trPr>
          <w:trHeight w:val="20"/>
        </w:trPr>
        <w:tc>
          <w:tcPr>
            <w:tcW w:w="2160" w:type="dxa"/>
            <w:tcBorders>
              <w:top w:val="nil"/>
              <w:left w:val="nil"/>
              <w:bottom w:val="nil"/>
              <w:right w:val="nil"/>
            </w:tcBorders>
            <w:shd w:val="clear" w:color="auto" w:fill="auto"/>
            <w:noWrap/>
            <w:vAlign w:val="bottom"/>
            <w:hideMark/>
          </w:tcPr>
          <w:p w14:paraId="37FD22A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JAS</w:t>
            </w:r>
          </w:p>
        </w:tc>
        <w:tc>
          <w:tcPr>
            <w:tcW w:w="1440" w:type="dxa"/>
            <w:tcBorders>
              <w:top w:val="nil"/>
              <w:left w:val="nil"/>
              <w:bottom w:val="nil"/>
              <w:right w:val="nil"/>
            </w:tcBorders>
            <w:shd w:val="clear" w:color="auto" w:fill="auto"/>
            <w:vAlign w:val="center"/>
            <w:hideMark/>
          </w:tcPr>
          <w:p w14:paraId="0527147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440" w:type="dxa"/>
            <w:tcBorders>
              <w:top w:val="nil"/>
              <w:left w:val="nil"/>
              <w:bottom w:val="nil"/>
              <w:right w:val="nil"/>
            </w:tcBorders>
            <w:shd w:val="clear" w:color="auto" w:fill="auto"/>
            <w:vAlign w:val="center"/>
            <w:hideMark/>
          </w:tcPr>
          <w:p w14:paraId="4748209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18.48</w:t>
            </w:r>
          </w:p>
        </w:tc>
        <w:tc>
          <w:tcPr>
            <w:tcW w:w="810" w:type="dxa"/>
            <w:tcBorders>
              <w:top w:val="nil"/>
              <w:left w:val="nil"/>
              <w:bottom w:val="nil"/>
              <w:right w:val="nil"/>
            </w:tcBorders>
            <w:shd w:val="clear" w:color="auto" w:fill="auto"/>
            <w:vAlign w:val="center"/>
            <w:hideMark/>
          </w:tcPr>
          <w:p w14:paraId="3517567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5B5DC92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963" w:type="dxa"/>
            <w:tcBorders>
              <w:top w:val="nil"/>
              <w:left w:val="nil"/>
              <w:bottom w:val="nil"/>
              <w:right w:val="nil"/>
            </w:tcBorders>
            <w:shd w:val="clear" w:color="auto" w:fill="auto"/>
            <w:vAlign w:val="center"/>
            <w:hideMark/>
          </w:tcPr>
          <w:p w14:paraId="37FA016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19.91</w:t>
            </w:r>
          </w:p>
        </w:tc>
      </w:tr>
      <w:tr w:rsidR="00357417" w:rsidRPr="00357417" w14:paraId="76F9ACAA"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4C8E107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OND</w:t>
            </w:r>
          </w:p>
        </w:tc>
        <w:tc>
          <w:tcPr>
            <w:tcW w:w="1440" w:type="dxa"/>
            <w:tcBorders>
              <w:top w:val="nil"/>
              <w:left w:val="nil"/>
              <w:bottom w:val="single" w:sz="4" w:space="0" w:color="auto"/>
              <w:right w:val="nil"/>
            </w:tcBorders>
            <w:shd w:val="clear" w:color="auto" w:fill="auto"/>
            <w:vAlign w:val="center"/>
            <w:hideMark/>
          </w:tcPr>
          <w:p w14:paraId="011AF3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1.82</w:t>
            </w:r>
          </w:p>
        </w:tc>
        <w:tc>
          <w:tcPr>
            <w:tcW w:w="1440" w:type="dxa"/>
            <w:tcBorders>
              <w:top w:val="nil"/>
              <w:left w:val="nil"/>
              <w:bottom w:val="single" w:sz="4" w:space="0" w:color="auto"/>
              <w:right w:val="nil"/>
            </w:tcBorders>
            <w:shd w:val="clear" w:color="auto" w:fill="auto"/>
            <w:vAlign w:val="center"/>
            <w:hideMark/>
          </w:tcPr>
          <w:p w14:paraId="01EE3EE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25.29</w:t>
            </w:r>
          </w:p>
        </w:tc>
        <w:tc>
          <w:tcPr>
            <w:tcW w:w="810" w:type="dxa"/>
            <w:tcBorders>
              <w:top w:val="nil"/>
              <w:left w:val="nil"/>
              <w:bottom w:val="single" w:sz="4" w:space="0" w:color="auto"/>
              <w:right w:val="nil"/>
            </w:tcBorders>
            <w:shd w:val="clear" w:color="auto" w:fill="auto"/>
            <w:vAlign w:val="center"/>
            <w:hideMark/>
          </w:tcPr>
          <w:p w14:paraId="2BEF54A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78F1C8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1.83</w:t>
            </w:r>
          </w:p>
        </w:tc>
        <w:tc>
          <w:tcPr>
            <w:tcW w:w="1963" w:type="dxa"/>
            <w:tcBorders>
              <w:top w:val="nil"/>
              <w:left w:val="nil"/>
              <w:bottom w:val="single" w:sz="4" w:space="0" w:color="auto"/>
              <w:right w:val="nil"/>
            </w:tcBorders>
            <w:shd w:val="clear" w:color="auto" w:fill="auto"/>
            <w:vAlign w:val="center"/>
            <w:hideMark/>
          </w:tcPr>
          <w:p w14:paraId="6846961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15.14</w:t>
            </w:r>
          </w:p>
        </w:tc>
      </w:tr>
      <w:tr w:rsidR="00357417" w:rsidRPr="00357417" w14:paraId="37D9E537" w14:textId="77777777" w:rsidTr="00357417">
        <w:trPr>
          <w:trHeight w:val="20"/>
        </w:trPr>
        <w:tc>
          <w:tcPr>
            <w:tcW w:w="2160" w:type="dxa"/>
            <w:tcBorders>
              <w:top w:val="nil"/>
              <w:left w:val="nil"/>
              <w:bottom w:val="nil"/>
              <w:right w:val="nil"/>
            </w:tcBorders>
            <w:shd w:val="clear" w:color="auto" w:fill="auto"/>
            <w:vAlign w:val="center"/>
            <w:hideMark/>
          </w:tcPr>
          <w:p w14:paraId="6361DAE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Flow</w:t>
            </w:r>
          </w:p>
        </w:tc>
        <w:tc>
          <w:tcPr>
            <w:tcW w:w="1440" w:type="dxa"/>
            <w:tcBorders>
              <w:top w:val="nil"/>
              <w:left w:val="nil"/>
              <w:bottom w:val="nil"/>
              <w:right w:val="nil"/>
            </w:tcBorders>
            <w:shd w:val="clear" w:color="auto" w:fill="auto"/>
            <w:vAlign w:val="center"/>
            <w:hideMark/>
          </w:tcPr>
          <w:p w14:paraId="3C17FEE0"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7F99B63B"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46F0F3F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4CD02CF"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67F1872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1E1A9C6" w14:textId="77777777" w:rsidTr="00357417">
        <w:trPr>
          <w:trHeight w:val="20"/>
        </w:trPr>
        <w:tc>
          <w:tcPr>
            <w:tcW w:w="2160" w:type="dxa"/>
            <w:tcBorders>
              <w:top w:val="nil"/>
              <w:left w:val="nil"/>
              <w:bottom w:val="nil"/>
              <w:right w:val="nil"/>
            </w:tcBorders>
            <w:shd w:val="clear" w:color="auto" w:fill="auto"/>
            <w:noWrap/>
            <w:vAlign w:val="bottom"/>
            <w:hideMark/>
          </w:tcPr>
          <w:p w14:paraId="3D3B3BDB"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 (Low)</w:t>
            </w:r>
          </w:p>
        </w:tc>
        <w:tc>
          <w:tcPr>
            <w:tcW w:w="1440" w:type="dxa"/>
            <w:tcBorders>
              <w:top w:val="nil"/>
              <w:left w:val="nil"/>
              <w:bottom w:val="nil"/>
              <w:right w:val="nil"/>
            </w:tcBorders>
            <w:shd w:val="clear" w:color="auto" w:fill="auto"/>
            <w:vAlign w:val="center"/>
            <w:hideMark/>
          </w:tcPr>
          <w:p w14:paraId="247428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1.90</w:t>
            </w:r>
          </w:p>
        </w:tc>
        <w:tc>
          <w:tcPr>
            <w:tcW w:w="1440" w:type="dxa"/>
            <w:tcBorders>
              <w:top w:val="nil"/>
              <w:left w:val="nil"/>
              <w:bottom w:val="nil"/>
              <w:right w:val="nil"/>
            </w:tcBorders>
            <w:shd w:val="clear" w:color="auto" w:fill="auto"/>
            <w:vAlign w:val="center"/>
            <w:hideMark/>
          </w:tcPr>
          <w:p w14:paraId="173C34A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20.86</w:t>
            </w:r>
          </w:p>
        </w:tc>
        <w:tc>
          <w:tcPr>
            <w:tcW w:w="810" w:type="dxa"/>
            <w:vMerge/>
            <w:tcBorders>
              <w:top w:val="nil"/>
              <w:left w:val="nil"/>
              <w:bottom w:val="nil"/>
              <w:right w:val="nil"/>
            </w:tcBorders>
            <w:vAlign w:val="center"/>
            <w:hideMark/>
          </w:tcPr>
          <w:p w14:paraId="7BBD849F"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3095B54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1.93</w:t>
            </w:r>
          </w:p>
        </w:tc>
        <w:tc>
          <w:tcPr>
            <w:tcW w:w="1963" w:type="dxa"/>
            <w:tcBorders>
              <w:top w:val="nil"/>
              <w:left w:val="nil"/>
              <w:bottom w:val="nil"/>
              <w:right w:val="nil"/>
            </w:tcBorders>
            <w:shd w:val="clear" w:color="auto" w:fill="auto"/>
            <w:vAlign w:val="center"/>
            <w:hideMark/>
          </w:tcPr>
          <w:p w14:paraId="7A5960C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16.77</w:t>
            </w:r>
          </w:p>
        </w:tc>
      </w:tr>
      <w:tr w:rsidR="00357417" w:rsidRPr="00357417" w14:paraId="2BF209CF" w14:textId="77777777" w:rsidTr="00357417">
        <w:trPr>
          <w:trHeight w:val="20"/>
        </w:trPr>
        <w:tc>
          <w:tcPr>
            <w:tcW w:w="2160" w:type="dxa"/>
            <w:tcBorders>
              <w:top w:val="nil"/>
              <w:left w:val="nil"/>
              <w:bottom w:val="nil"/>
              <w:right w:val="nil"/>
            </w:tcBorders>
            <w:shd w:val="clear" w:color="auto" w:fill="auto"/>
            <w:noWrap/>
            <w:vAlign w:val="bottom"/>
            <w:hideMark/>
          </w:tcPr>
          <w:p w14:paraId="593AECDE"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w:t>
            </w:r>
          </w:p>
        </w:tc>
        <w:tc>
          <w:tcPr>
            <w:tcW w:w="1440" w:type="dxa"/>
            <w:tcBorders>
              <w:top w:val="nil"/>
              <w:left w:val="nil"/>
              <w:bottom w:val="nil"/>
              <w:right w:val="nil"/>
            </w:tcBorders>
            <w:shd w:val="clear" w:color="auto" w:fill="auto"/>
            <w:vAlign w:val="center"/>
            <w:hideMark/>
          </w:tcPr>
          <w:p w14:paraId="449DD59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2.10</w:t>
            </w:r>
          </w:p>
        </w:tc>
        <w:tc>
          <w:tcPr>
            <w:tcW w:w="1440" w:type="dxa"/>
            <w:tcBorders>
              <w:top w:val="nil"/>
              <w:left w:val="nil"/>
              <w:bottom w:val="nil"/>
              <w:right w:val="nil"/>
            </w:tcBorders>
            <w:shd w:val="clear" w:color="auto" w:fill="auto"/>
            <w:vAlign w:val="center"/>
            <w:hideMark/>
          </w:tcPr>
          <w:p w14:paraId="7618E77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13.71</w:t>
            </w:r>
          </w:p>
        </w:tc>
        <w:tc>
          <w:tcPr>
            <w:tcW w:w="810" w:type="dxa"/>
            <w:tcBorders>
              <w:top w:val="nil"/>
              <w:left w:val="nil"/>
              <w:bottom w:val="nil"/>
              <w:right w:val="nil"/>
            </w:tcBorders>
            <w:shd w:val="clear" w:color="auto" w:fill="auto"/>
            <w:vAlign w:val="center"/>
            <w:hideMark/>
          </w:tcPr>
          <w:p w14:paraId="34757F2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1A9ACAD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2.11</w:t>
            </w:r>
          </w:p>
        </w:tc>
        <w:tc>
          <w:tcPr>
            <w:tcW w:w="1963" w:type="dxa"/>
            <w:tcBorders>
              <w:top w:val="nil"/>
              <w:left w:val="nil"/>
              <w:bottom w:val="nil"/>
              <w:right w:val="nil"/>
            </w:tcBorders>
            <w:shd w:val="clear" w:color="auto" w:fill="auto"/>
            <w:vAlign w:val="center"/>
            <w:hideMark/>
          </w:tcPr>
          <w:p w14:paraId="3F654AC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7.73</w:t>
            </w:r>
          </w:p>
        </w:tc>
      </w:tr>
      <w:tr w:rsidR="00357417" w:rsidRPr="00357417" w14:paraId="0A30455E" w14:textId="77777777" w:rsidTr="00357417">
        <w:trPr>
          <w:trHeight w:val="20"/>
        </w:trPr>
        <w:tc>
          <w:tcPr>
            <w:tcW w:w="2160" w:type="dxa"/>
            <w:tcBorders>
              <w:top w:val="nil"/>
              <w:left w:val="nil"/>
              <w:bottom w:val="nil"/>
              <w:right w:val="nil"/>
            </w:tcBorders>
            <w:shd w:val="clear" w:color="auto" w:fill="auto"/>
            <w:noWrap/>
            <w:vAlign w:val="bottom"/>
            <w:hideMark/>
          </w:tcPr>
          <w:p w14:paraId="7F6F24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3</w:t>
            </w:r>
          </w:p>
        </w:tc>
        <w:tc>
          <w:tcPr>
            <w:tcW w:w="1440" w:type="dxa"/>
            <w:tcBorders>
              <w:top w:val="nil"/>
              <w:left w:val="nil"/>
              <w:bottom w:val="nil"/>
              <w:right w:val="nil"/>
            </w:tcBorders>
            <w:shd w:val="clear" w:color="auto" w:fill="auto"/>
            <w:vAlign w:val="center"/>
            <w:hideMark/>
          </w:tcPr>
          <w:p w14:paraId="65D4C4A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2.28</w:t>
            </w:r>
          </w:p>
        </w:tc>
        <w:tc>
          <w:tcPr>
            <w:tcW w:w="1440" w:type="dxa"/>
            <w:tcBorders>
              <w:top w:val="nil"/>
              <w:left w:val="nil"/>
              <w:bottom w:val="nil"/>
              <w:right w:val="nil"/>
            </w:tcBorders>
            <w:shd w:val="clear" w:color="auto" w:fill="auto"/>
            <w:vAlign w:val="center"/>
            <w:hideMark/>
          </w:tcPr>
          <w:p w14:paraId="2E894C4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15.66</w:t>
            </w:r>
          </w:p>
        </w:tc>
        <w:tc>
          <w:tcPr>
            <w:tcW w:w="810" w:type="dxa"/>
            <w:tcBorders>
              <w:top w:val="nil"/>
              <w:left w:val="nil"/>
              <w:bottom w:val="nil"/>
              <w:right w:val="nil"/>
            </w:tcBorders>
            <w:shd w:val="clear" w:color="auto" w:fill="auto"/>
            <w:vAlign w:val="center"/>
            <w:hideMark/>
          </w:tcPr>
          <w:p w14:paraId="643F30A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673B5F9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2.29</w:t>
            </w:r>
          </w:p>
        </w:tc>
        <w:tc>
          <w:tcPr>
            <w:tcW w:w="1963" w:type="dxa"/>
            <w:tcBorders>
              <w:top w:val="nil"/>
              <w:left w:val="nil"/>
              <w:bottom w:val="nil"/>
              <w:right w:val="nil"/>
            </w:tcBorders>
            <w:shd w:val="clear" w:color="auto" w:fill="auto"/>
            <w:vAlign w:val="center"/>
            <w:hideMark/>
          </w:tcPr>
          <w:p w14:paraId="6BCF48F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9.24</w:t>
            </w:r>
          </w:p>
        </w:tc>
      </w:tr>
      <w:tr w:rsidR="00357417" w:rsidRPr="00357417" w14:paraId="4F31131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8E1DBD2"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4 (High)</w:t>
            </w:r>
          </w:p>
        </w:tc>
        <w:tc>
          <w:tcPr>
            <w:tcW w:w="1440" w:type="dxa"/>
            <w:tcBorders>
              <w:top w:val="nil"/>
              <w:left w:val="nil"/>
              <w:bottom w:val="single" w:sz="4" w:space="0" w:color="auto"/>
              <w:right w:val="nil"/>
            </w:tcBorders>
            <w:shd w:val="clear" w:color="auto" w:fill="auto"/>
            <w:vAlign w:val="center"/>
            <w:hideMark/>
          </w:tcPr>
          <w:p w14:paraId="0BBAFBB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2.34</w:t>
            </w:r>
          </w:p>
        </w:tc>
        <w:tc>
          <w:tcPr>
            <w:tcW w:w="1440" w:type="dxa"/>
            <w:tcBorders>
              <w:top w:val="nil"/>
              <w:left w:val="nil"/>
              <w:bottom w:val="single" w:sz="4" w:space="0" w:color="auto"/>
              <w:right w:val="nil"/>
            </w:tcBorders>
            <w:shd w:val="clear" w:color="auto" w:fill="auto"/>
            <w:vAlign w:val="center"/>
            <w:hideMark/>
          </w:tcPr>
          <w:p w14:paraId="1F57F2E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25.09</w:t>
            </w:r>
          </w:p>
        </w:tc>
        <w:tc>
          <w:tcPr>
            <w:tcW w:w="810" w:type="dxa"/>
            <w:tcBorders>
              <w:top w:val="nil"/>
              <w:left w:val="nil"/>
              <w:bottom w:val="single" w:sz="4" w:space="0" w:color="auto"/>
              <w:right w:val="nil"/>
            </w:tcBorders>
            <w:shd w:val="clear" w:color="auto" w:fill="auto"/>
            <w:vAlign w:val="center"/>
            <w:hideMark/>
          </w:tcPr>
          <w:p w14:paraId="0C0E43B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A48750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single" w:sz="4" w:space="0" w:color="auto"/>
              <w:right w:val="nil"/>
            </w:tcBorders>
            <w:shd w:val="clear" w:color="auto" w:fill="auto"/>
            <w:vAlign w:val="center"/>
            <w:hideMark/>
          </w:tcPr>
          <w:p w14:paraId="68BDAA0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22.29</w:t>
            </w:r>
          </w:p>
        </w:tc>
      </w:tr>
    </w:tbl>
    <w:p w14:paraId="28B5D11D" w14:textId="77777777" w:rsidR="00357417" w:rsidRDefault="00357417" w:rsidP="00D35269">
      <w:pPr>
        <w:spacing w:after="0"/>
        <w:rPr>
          <w:rFonts w:ascii="Times New Roman" w:hAnsi="Times New Roman" w:cs="Times New Roman"/>
          <w:sz w:val="24"/>
          <w:szCs w:val="24"/>
        </w:rPr>
      </w:pPr>
    </w:p>
    <w:p w14:paraId="6224201F" w14:textId="77777777" w:rsidR="00357417" w:rsidRDefault="00357417" w:rsidP="00357417">
      <w:pPr>
        <w:rPr>
          <w:rFonts w:ascii="Times New Roman" w:hAnsi="Times New Roman" w:cs="Times New Roman"/>
          <w:sz w:val="24"/>
          <w:szCs w:val="24"/>
        </w:rPr>
      </w:pPr>
      <w:r>
        <w:rPr>
          <w:rFonts w:ascii="Times New Roman" w:hAnsi="Times New Roman" w:cs="Times New Roman"/>
          <w:sz w:val="24"/>
          <w:szCs w:val="24"/>
        </w:rPr>
        <w:br w:type="page"/>
      </w:r>
    </w:p>
    <w:tbl>
      <w:tblPr>
        <w:tblW w:w="8918" w:type="dxa"/>
        <w:tblInd w:w="108" w:type="dxa"/>
        <w:tblLayout w:type="fixed"/>
        <w:tblLook w:val="04A0" w:firstRow="1" w:lastRow="0" w:firstColumn="1" w:lastColumn="0" w:noHBand="0" w:noVBand="1"/>
      </w:tblPr>
      <w:tblGrid>
        <w:gridCol w:w="1980"/>
        <w:gridCol w:w="200"/>
        <w:gridCol w:w="1334"/>
        <w:gridCol w:w="1534"/>
        <w:gridCol w:w="802"/>
        <w:gridCol w:w="1534"/>
        <w:gridCol w:w="1534"/>
      </w:tblGrid>
      <w:tr w:rsidR="005803C0" w:rsidRPr="005803C0" w14:paraId="26BB3228" w14:textId="77777777" w:rsidTr="004E1BA6">
        <w:trPr>
          <w:trHeight w:val="20"/>
        </w:trPr>
        <w:tc>
          <w:tcPr>
            <w:tcW w:w="8918" w:type="dxa"/>
            <w:gridSpan w:val="7"/>
            <w:tcBorders>
              <w:top w:val="nil"/>
              <w:left w:val="nil"/>
              <w:bottom w:val="single" w:sz="4" w:space="0" w:color="auto"/>
              <w:right w:val="nil"/>
            </w:tcBorders>
            <w:shd w:val="clear" w:color="auto" w:fill="auto"/>
            <w:hideMark/>
          </w:tcPr>
          <w:p w14:paraId="1EF13642" w14:textId="36D993A3" w:rsidR="005803C0" w:rsidRPr="005803C0" w:rsidRDefault="005803C0" w:rsidP="00B406DE">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lastRenderedPageBreak/>
              <w:t xml:space="preserve">TABLE 4: Summaries of flow-normalized </w:t>
            </w:r>
            <w:r w:rsidR="004E1BA6">
              <w:rPr>
                <w:rFonts w:ascii="Times" w:eastAsia="Times New Roman" w:hAnsi="Times" w:cs="Times"/>
                <w:color w:val="000000"/>
                <w:sz w:val="24"/>
                <w:szCs w:val="24"/>
              </w:rPr>
              <w:t>trends from each model</w:t>
            </w:r>
            <w:r w:rsidRPr="005803C0">
              <w:rPr>
                <w:rFonts w:ascii="Times" w:eastAsia="Times New Roman" w:hAnsi="Times" w:cs="Times"/>
                <w:color w:val="000000"/>
                <w:sz w:val="24"/>
                <w:szCs w:val="24"/>
              </w:rPr>
              <w:t xml:space="preserve"> at TF1.6 for di</w:t>
            </w:r>
            <w:r w:rsidR="004E1BA6">
              <w:rPr>
                <w:rFonts w:ascii="Times" w:eastAsia="Times New Roman" w:hAnsi="Times" w:cs="Times"/>
                <w:color w:val="000000"/>
                <w:sz w:val="24"/>
                <w:szCs w:val="24"/>
              </w:rPr>
              <w:t>fferent time periods. Summaries</w:t>
            </w:r>
            <w:r w:rsidRPr="005803C0">
              <w:rPr>
                <w:rFonts w:ascii="Times" w:eastAsia="Times New Roman" w:hAnsi="Times" w:cs="Times"/>
                <w:color w:val="000000"/>
                <w:sz w:val="24"/>
                <w:szCs w:val="24"/>
              </w:rPr>
              <w:t xml:space="preserve"> are averages and percentage changes of ln-chl-</w:t>
            </w:r>
            <w:r w:rsidRPr="005803C0">
              <w:rPr>
                <w:rFonts w:ascii="Times" w:eastAsia="Times New Roman" w:hAnsi="Times" w:cs="Times"/>
                <w:i/>
                <w:iCs/>
                <w:color w:val="000000"/>
                <w:sz w:val="24"/>
                <w:szCs w:val="24"/>
              </w:rPr>
              <w:t xml:space="preserve">a </w:t>
            </w:r>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µ</w:t>
            </w:r>
            <w:r w:rsidR="004E1BA6">
              <w:rPr>
                <w:rFonts w:ascii="Times" w:eastAsia="Times New Roman" w:hAnsi="Times" w:cs="Times"/>
                <w:color w:val="000000"/>
                <w:sz w:val="24"/>
                <w:szCs w:val="24"/>
              </w:rPr>
              <w:t>g/L</w:t>
            </w:r>
            <w:r w:rsidRPr="005803C0">
              <w:rPr>
                <w:rFonts w:ascii="Times" w:eastAsia="Times New Roman" w:hAnsi="Times" w:cs="Times"/>
                <w:color w:val="000000"/>
                <w:sz w:val="24"/>
                <w:szCs w:val="24"/>
              </w:rPr>
              <w:t>) based on annual means within each category.</w:t>
            </w:r>
            <w:r w:rsidR="004C3B20">
              <w:rPr>
                <w:rFonts w:ascii="Times" w:eastAsia="Times New Roman" w:hAnsi="Times" w:cs="Times"/>
                <w:color w:val="000000"/>
                <w:sz w:val="24"/>
                <w:szCs w:val="24"/>
              </w:rPr>
              <w:t xml:space="preserve"> </w:t>
            </w:r>
            <w:del w:id="162" w:author="Beck, Marcus" w:date="2016-09-08T09:42:00Z">
              <w:r w:rsidRPr="005803C0" w:rsidDel="00B406DE">
                <w:rPr>
                  <w:rFonts w:ascii="Times" w:eastAsia="Times New Roman" w:hAnsi="Times" w:cs="Times"/>
                  <w:color w:val="000000"/>
                  <w:sz w:val="24"/>
                  <w:szCs w:val="24"/>
                </w:rPr>
                <w:delText xml:space="preserve">For example, summary values for high flow for a given model are based on instances of high flow across years. </w:delText>
              </w:r>
            </w:del>
            <w:r w:rsidRPr="005803C0">
              <w:rPr>
                <w:rFonts w:ascii="Times" w:eastAsia="Times New Roman" w:hAnsi="Times" w:cs="Times"/>
                <w:color w:val="000000"/>
                <w:sz w:val="24"/>
                <w:szCs w:val="24"/>
              </w:rPr>
              <w:t>Percenta</w:t>
            </w:r>
            <w:r w:rsidR="004E1BA6">
              <w:rPr>
                <w:rFonts w:ascii="Times" w:eastAsia="Times New Roman" w:hAnsi="Times" w:cs="Times"/>
                <w:color w:val="000000"/>
                <w:sz w:val="24"/>
                <w:szCs w:val="24"/>
              </w:rPr>
              <w:t xml:space="preserve">ge changes are the differences </w:t>
            </w:r>
            <w:r w:rsidRPr="005803C0">
              <w:rPr>
                <w:rFonts w:ascii="Times" w:eastAsia="Times New Roman" w:hAnsi="Times" w:cs="Times"/>
                <w:color w:val="000000"/>
                <w:sz w:val="24"/>
                <w:szCs w:val="24"/>
              </w:rPr>
              <w:t xml:space="preserve">between the last and first years in the periods. Time periods are annual groupings every seven years (top), seasonal groupings </w:t>
            </w:r>
            <w:del w:id="163" w:author="Beck, Marcus" w:date="2016-09-07T10:08:00Z">
              <w:r w:rsidRPr="005803C0" w:rsidDel="00AA6F3B">
                <w:rPr>
                  <w:rFonts w:ascii="Times" w:eastAsia="Times New Roman" w:hAnsi="Times" w:cs="Times"/>
                  <w:color w:val="000000"/>
                  <w:sz w:val="24"/>
                  <w:szCs w:val="24"/>
                </w:rPr>
                <w:delText xml:space="preserve">by monthly quarters </w:delText>
              </w:r>
            </w:del>
            <w:r w:rsidRPr="005803C0">
              <w:rPr>
                <w:rFonts w:ascii="Times" w:eastAsia="Times New Roman" w:hAnsi="Times" w:cs="Times"/>
                <w:color w:val="000000"/>
                <w:sz w:val="24"/>
                <w:szCs w:val="24"/>
              </w:rPr>
              <w:t>(middle), and flow periods based on quantile distributions of discharge.</w:t>
            </w:r>
          </w:p>
        </w:tc>
      </w:tr>
      <w:tr w:rsidR="004E1BA6" w:rsidRPr="005803C0" w14:paraId="79788B66" w14:textId="77777777" w:rsidTr="004E1BA6">
        <w:trPr>
          <w:trHeight w:val="20"/>
        </w:trPr>
        <w:tc>
          <w:tcPr>
            <w:tcW w:w="2180" w:type="dxa"/>
            <w:gridSpan w:val="2"/>
            <w:tcBorders>
              <w:top w:val="nil"/>
              <w:left w:val="nil"/>
              <w:bottom w:val="nil"/>
              <w:right w:val="nil"/>
            </w:tcBorders>
            <w:shd w:val="clear" w:color="auto" w:fill="auto"/>
            <w:noWrap/>
            <w:hideMark/>
          </w:tcPr>
          <w:p w14:paraId="767FFA80" w14:textId="77777777" w:rsidR="004E1BA6" w:rsidRPr="005803C0" w:rsidRDefault="004E1BA6"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Period</w:t>
            </w:r>
          </w:p>
        </w:tc>
        <w:tc>
          <w:tcPr>
            <w:tcW w:w="2868" w:type="dxa"/>
            <w:gridSpan w:val="2"/>
            <w:tcBorders>
              <w:top w:val="nil"/>
              <w:left w:val="nil"/>
              <w:bottom w:val="single" w:sz="4" w:space="0" w:color="auto"/>
              <w:right w:val="nil"/>
            </w:tcBorders>
            <w:shd w:val="clear" w:color="auto" w:fill="auto"/>
            <w:noWrap/>
            <w:hideMark/>
          </w:tcPr>
          <w:p w14:paraId="26B9F5C4"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GAM</w:t>
            </w:r>
          </w:p>
        </w:tc>
        <w:tc>
          <w:tcPr>
            <w:tcW w:w="802" w:type="dxa"/>
            <w:tcBorders>
              <w:top w:val="nil"/>
              <w:left w:val="nil"/>
              <w:bottom w:val="nil"/>
              <w:right w:val="nil"/>
            </w:tcBorders>
            <w:shd w:val="clear" w:color="auto" w:fill="auto"/>
            <w:noWrap/>
            <w:hideMark/>
          </w:tcPr>
          <w:p w14:paraId="47161E05" w14:textId="77777777" w:rsidR="004E1BA6" w:rsidRPr="005803C0" w:rsidRDefault="004E1BA6" w:rsidP="005803C0">
            <w:pPr>
              <w:widowControl/>
              <w:spacing w:after="0" w:line="240" w:lineRule="auto"/>
              <w:rPr>
                <w:rFonts w:ascii="Times" w:eastAsia="Times New Roman" w:hAnsi="Times" w:cs="Times"/>
                <w:b/>
                <w:bCs/>
                <w:color w:val="000000"/>
                <w:sz w:val="24"/>
                <w:szCs w:val="24"/>
              </w:rPr>
            </w:pPr>
          </w:p>
        </w:tc>
        <w:tc>
          <w:tcPr>
            <w:tcW w:w="3068" w:type="dxa"/>
            <w:gridSpan w:val="2"/>
            <w:tcBorders>
              <w:top w:val="nil"/>
              <w:left w:val="nil"/>
              <w:bottom w:val="single" w:sz="4" w:space="0" w:color="auto"/>
              <w:right w:val="nil"/>
            </w:tcBorders>
            <w:shd w:val="clear" w:color="auto" w:fill="auto"/>
            <w:noWrap/>
            <w:hideMark/>
          </w:tcPr>
          <w:p w14:paraId="368A7A09"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WRTDS</w:t>
            </w:r>
          </w:p>
        </w:tc>
      </w:tr>
      <w:tr w:rsidR="005803C0" w:rsidRPr="005803C0" w14:paraId="2C1E69F3" w14:textId="77777777" w:rsidTr="004E1BA6">
        <w:trPr>
          <w:trHeight w:val="20"/>
        </w:trPr>
        <w:tc>
          <w:tcPr>
            <w:tcW w:w="1980" w:type="dxa"/>
            <w:tcBorders>
              <w:top w:val="nil"/>
              <w:left w:val="nil"/>
              <w:bottom w:val="single" w:sz="4" w:space="0" w:color="auto"/>
              <w:right w:val="nil"/>
            </w:tcBorders>
            <w:shd w:val="clear" w:color="auto" w:fill="auto"/>
            <w:hideMark/>
          </w:tcPr>
          <w:p w14:paraId="2088C9F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3AB97AD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78A9C5E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c>
          <w:tcPr>
            <w:tcW w:w="802" w:type="dxa"/>
            <w:tcBorders>
              <w:top w:val="nil"/>
              <w:left w:val="nil"/>
              <w:bottom w:val="single" w:sz="4" w:space="0" w:color="auto"/>
              <w:right w:val="nil"/>
            </w:tcBorders>
            <w:shd w:val="clear" w:color="auto" w:fill="auto"/>
            <w:hideMark/>
          </w:tcPr>
          <w:p w14:paraId="241ABD5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30DE548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5C5E639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r>
      <w:tr w:rsidR="005803C0" w:rsidRPr="005803C0" w14:paraId="5E572793" w14:textId="77777777" w:rsidTr="004E1BA6">
        <w:trPr>
          <w:trHeight w:val="20"/>
        </w:trPr>
        <w:tc>
          <w:tcPr>
            <w:tcW w:w="1980" w:type="dxa"/>
            <w:tcBorders>
              <w:top w:val="nil"/>
              <w:left w:val="nil"/>
              <w:bottom w:val="nil"/>
              <w:right w:val="nil"/>
            </w:tcBorders>
            <w:shd w:val="clear" w:color="auto" w:fill="auto"/>
            <w:hideMark/>
          </w:tcPr>
          <w:p w14:paraId="25D35291"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All</w:t>
            </w:r>
          </w:p>
        </w:tc>
        <w:tc>
          <w:tcPr>
            <w:tcW w:w="1534" w:type="dxa"/>
            <w:gridSpan w:val="2"/>
            <w:tcBorders>
              <w:top w:val="nil"/>
              <w:left w:val="nil"/>
              <w:bottom w:val="nil"/>
              <w:right w:val="nil"/>
            </w:tcBorders>
            <w:shd w:val="clear" w:color="auto" w:fill="auto"/>
            <w:hideMark/>
          </w:tcPr>
          <w:p w14:paraId="37133C80"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804BA5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86D6C27"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48DAF832"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37082D0"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78B05C4E" w14:textId="77777777" w:rsidTr="004E1BA6">
        <w:trPr>
          <w:trHeight w:val="20"/>
        </w:trPr>
        <w:tc>
          <w:tcPr>
            <w:tcW w:w="1980" w:type="dxa"/>
            <w:tcBorders>
              <w:top w:val="nil"/>
              <w:left w:val="nil"/>
              <w:bottom w:val="single" w:sz="4" w:space="0" w:color="auto"/>
              <w:right w:val="nil"/>
            </w:tcBorders>
            <w:shd w:val="clear" w:color="auto" w:fill="auto"/>
            <w:hideMark/>
          </w:tcPr>
          <w:p w14:paraId="50960D3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2785D68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single" w:sz="4" w:space="0" w:color="auto"/>
              <w:right w:val="nil"/>
            </w:tcBorders>
            <w:shd w:val="clear" w:color="auto" w:fill="auto"/>
            <w:hideMark/>
          </w:tcPr>
          <w:p w14:paraId="548350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-4.81</w:t>
            </w:r>
          </w:p>
        </w:tc>
        <w:tc>
          <w:tcPr>
            <w:tcW w:w="802" w:type="dxa"/>
            <w:tcBorders>
              <w:top w:val="nil"/>
              <w:left w:val="nil"/>
              <w:bottom w:val="single" w:sz="4" w:space="0" w:color="auto"/>
              <w:right w:val="nil"/>
            </w:tcBorders>
            <w:shd w:val="clear" w:color="auto" w:fill="auto"/>
            <w:hideMark/>
          </w:tcPr>
          <w:p w14:paraId="4CA5FB7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16AC2F1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2.44</w:t>
            </w:r>
          </w:p>
        </w:tc>
        <w:tc>
          <w:tcPr>
            <w:tcW w:w="1534" w:type="dxa"/>
            <w:tcBorders>
              <w:top w:val="nil"/>
              <w:left w:val="nil"/>
              <w:bottom w:val="single" w:sz="4" w:space="0" w:color="auto"/>
              <w:right w:val="nil"/>
            </w:tcBorders>
            <w:shd w:val="clear" w:color="auto" w:fill="auto"/>
            <w:hideMark/>
          </w:tcPr>
          <w:p w14:paraId="6698382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r>
      <w:tr w:rsidR="005803C0" w:rsidRPr="005803C0" w14:paraId="2386162E" w14:textId="77777777" w:rsidTr="004E1BA6">
        <w:trPr>
          <w:trHeight w:val="20"/>
        </w:trPr>
        <w:tc>
          <w:tcPr>
            <w:tcW w:w="1980" w:type="dxa"/>
            <w:tcBorders>
              <w:top w:val="nil"/>
              <w:left w:val="nil"/>
              <w:bottom w:val="nil"/>
              <w:right w:val="nil"/>
            </w:tcBorders>
            <w:shd w:val="clear" w:color="auto" w:fill="auto"/>
            <w:noWrap/>
            <w:hideMark/>
          </w:tcPr>
          <w:p w14:paraId="20D2187F"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Annual</w:t>
            </w:r>
          </w:p>
        </w:tc>
        <w:tc>
          <w:tcPr>
            <w:tcW w:w="1534" w:type="dxa"/>
            <w:gridSpan w:val="2"/>
            <w:tcBorders>
              <w:top w:val="nil"/>
              <w:left w:val="nil"/>
              <w:bottom w:val="nil"/>
              <w:right w:val="nil"/>
            </w:tcBorders>
            <w:shd w:val="clear" w:color="auto" w:fill="auto"/>
            <w:hideMark/>
          </w:tcPr>
          <w:p w14:paraId="370272DD"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3FD60F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5A7F193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58F803B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DB3530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860AAB1" w14:textId="77777777" w:rsidTr="004E1BA6">
        <w:trPr>
          <w:trHeight w:val="20"/>
        </w:trPr>
        <w:tc>
          <w:tcPr>
            <w:tcW w:w="1980" w:type="dxa"/>
            <w:tcBorders>
              <w:top w:val="nil"/>
              <w:left w:val="nil"/>
              <w:bottom w:val="nil"/>
              <w:right w:val="nil"/>
            </w:tcBorders>
            <w:shd w:val="clear" w:color="auto" w:fill="auto"/>
            <w:noWrap/>
            <w:hideMark/>
          </w:tcPr>
          <w:p w14:paraId="6A0DB13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1986-1993</w:t>
            </w:r>
          </w:p>
        </w:tc>
        <w:tc>
          <w:tcPr>
            <w:tcW w:w="1534" w:type="dxa"/>
            <w:gridSpan w:val="2"/>
            <w:tcBorders>
              <w:top w:val="nil"/>
              <w:left w:val="nil"/>
              <w:bottom w:val="nil"/>
              <w:right w:val="nil"/>
            </w:tcBorders>
            <w:shd w:val="clear" w:color="auto" w:fill="auto"/>
            <w:hideMark/>
          </w:tcPr>
          <w:p w14:paraId="2A553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217C3B1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-4.93</w:t>
            </w:r>
          </w:p>
        </w:tc>
        <w:tc>
          <w:tcPr>
            <w:tcW w:w="802" w:type="dxa"/>
            <w:tcBorders>
              <w:top w:val="nil"/>
              <w:left w:val="nil"/>
              <w:bottom w:val="nil"/>
              <w:right w:val="nil"/>
            </w:tcBorders>
            <w:shd w:val="clear" w:color="auto" w:fill="auto"/>
            <w:hideMark/>
          </w:tcPr>
          <w:p w14:paraId="35F3C3B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63A8F01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2.60</w:t>
            </w:r>
          </w:p>
        </w:tc>
        <w:tc>
          <w:tcPr>
            <w:tcW w:w="1534" w:type="dxa"/>
            <w:tcBorders>
              <w:top w:val="nil"/>
              <w:left w:val="nil"/>
              <w:bottom w:val="nil"/>
              <w:right w:val="nil"/>
            </w:tcBorders>
            <w:shd w:val="clear" w:color="auto" w:fill="auto"/>
            <w:hideMark/>
          </w:tcPr>
          <w:p w14:paraId="630F98A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r>
      <w:tr w:rsidR="005803C0" w:rsidRPr="005803C0" w14:paraId="34257B53" w14:textId="77777777" w:rsidTr="004E1BA6">
        <w:trPr>
          <w:trHeight w:val="20"/>
        </w:trPr>
        <w:tc>
          <w:tcPr>
            <w:tcW w:w="1980" w:type="dxa"/>
            <w:tcBorders>
              <w:top w:val="nil"/>
              <w:left w:val="nil"/>
              <w:bottom w:val="nil"/>
              <w:right w:val="nil"/>
            </w:tcBorders>
            <w:shd w:val="clear" w:color="auto" w:fill="auto"/>
            <w:noWrap/>
            <w:hideMark/>
          </w:tcPr>
          <w:p w14:paraId="5F81289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1994-2000</w:t>
            </w:r>
          </w:p>
        </w:tc>
        <w:tc>
          <w:tcPr>
            <w:tcW w:w="1534" w:type="dxa"/>
            <w:gridSpan w:val="2"/>
            <w:tcBorders>
              <w:top w:val="nil"/>
              <w:left w:val="nil"/>
              <w:bottom w:val="nil"/>
              <w:right w:val="nil"/>
            </w:tcBorders>
            <w:shd w:val="clear" w:color="auto" w:fill="auto"/>
            <w:hideMark/>
          </w:tcPr>
          <w:p w14:paraId="78FEC5A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2.69</w:t>
            </w:r>
          </w:p>
        </w:tc>
        <w:tc>
          <w:tcPr>
            <w:tcW w:w="1534" w:type="dxa"/>
            <w:tcBorders>
              <w:top w:val="nil"/>
              <w:left w:val="nil"/>
              <w:bottom w:val="nil"/>
              <w:right w:val="nil"/>
            </w:tcBorders>
            <w:shd w:val="clear" w:color="auto" w:fill="auto"/>
            <w:hideMark/>
          </w:tcPr>
          <w:p w14:paraId="60F081B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-5.05</w:t>
            </w:r>
          </w:p>
        </w:tc>
        <w:tc>
          <w:tcPr>
            <w:tcW w:w="802" w:type="dxa"/>
            <w:tcBorders>
              <w:top w:val="nil"/>
              <w:left w:val="nil"/>
              <w:bottom w:val="nil"/>
              <w:right w:val="nil"/>
            </w:tcBorders>
            <w:shd w:val="clear" w:color="auto" w:fill="auto"/>
            <w:hideMark/>
          </w:tcPr>
          <w:p w14:paraId="05ADF7D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E08E3B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2.65</w:t>
            </w:r>
          </w:p>
        </w:tc>
        <w:tc>
          <w:tcPr>
            <w:tcW w:w="1534" w:type="dxa"/>
            <w:tcBorders>
              <w:top w:val="nil"/>
              <w:left w:val="nil"/>
              <w:bottom w:val="nil"/>
              <w:right w:val="nil"/>
            </w:tcBorders>
            <w:shd w:val="clear" w:color="auto" w:fill="auto"/>
            <w:hideMark/>
          </w:tcPr>
          <w:p w14:paraId="3613E42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-3.55</w:t>
            </w:r>
          </w:p>
        </w:tc>
      </w:tr>
      <w:tr w:rsidR="005803C0" w:rsidRPr="005803C0" w14:paraId="2FC34FE3" w14:textId="77777777" w:rsidTr="004E1BA6">
        <w:trPr>
          <w:trHeight w:val="20"/>
        </w:trPr>
        <w:tc>
          <w:tcPr>
            <w:tcW w:w="1980" w:type="dxa"/>
            <w:tcBorders>
              <w:top w:val="nil"/>
              <w:left w:val="nil"/>
              <w:bottom w:val="nil"/>
              <w:right w:val="nil"/>
            </w:tcBorders>
            <w:shd w:val="clear" w:color="auto" w:fill="auto"/>
            <w:noWrap/>
            <w:hideMark/>
          </w:tcPr>
          <w:p w14:paraId="1CF8E4FD"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2001-2007</w:t>
            </w:r>
          </w:p>
        </w:tc>
        <w:tc>
          <w:tcPr>
            <w:tcW w:w="1534" w:type="dxa"/>
            <w:gridSpan w:val="2"/>
            <w:tcBorders>
              <w:top w:val="nil"/>
              <w:left w:val="nil"/>
              <w:bottom w:val="nil"/>
              <w:right w:val="nil"/>
            </w:tcBorders>
            <w:shd w:val="clear" w:color="auto" w:fill="auto"/>
            <w:hideMark/>
          </w:tcPr>
          <w:p w14:paraId="13757C7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w:t>
            </w:r>
          </w:p>
        </w:tc>
        <w:tc>
          <w:tcPr>
            <w:tcW w:w="1534" w:type="dxa"/>
            <w:tcBorders>
              <w:top w:val="nil"/>
              <w:left w:val="nil"/>
              <w:bottom w:val="nil"/>
              <w:right w:val="nil"/>
            </w:tcBorders>
            <w:shd w:val="clear" w:color="auto" w:fill="auto"/>
            <w:hideMark/>
          </w:tcPr>
          <w:p w14:paraId="1D35218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-22.42</w:t>
            </w:r>
          </w:p>
        </w:tc>
        <w:tc>
          <w:tcPr>
            <w:tcW w:w="802" w:type="dxa"/>
            <w:tcBorders>
              <w:top w:val="nil"/>
              <w:left w:val="nil"/>
              <w:bottom w:val="nil"/>
              <w:right w:val="nil"/>
            </w:tcBorders>
            <w:shd w:val="clear" w:color="auto" w:fill="auto"/>
            <w:hideMark/>
          </w:tcPr>
          <w:p w14:paraId="1A52E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C5288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2.19</w:t>
            </w:r>
          </w:p>
        </w:tc>
        <w:tc>
          <w:tcPr>
            <w:tcW w:w="1534" w:type="dxa"/>
            <w:tcBorders>
              <w:top w:val="nil"/>
              <w:left w:val="nil"/>
              <w:bottom w:val="nil"/>
              <w:right w:val="nil"/>
            </w:tcBorders>
            <w:shd w:val="clear" w:color="auto" w:fill="auto"/>
            <w:hideMark/>
          </w:tcPr>
          <w:p w14:paraId="3EB138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-21.51</w:t>
            </w:r>
          </w:p>
        </w:tc>
      </w:tr>
      <w:tr w:rsidR="005803C0" w:rsidRPr="005803C0" w14:paraId="49A28FF3" w14:textId="77777777" w:rsidTr="004E1BA6">
        <w:trPr>
          <w:trHeight w:val="20"/>
        </w:trPr>
        <w:tc>
          <w:tcPr>
            <w:tcW w:w="1980" w:type="dxa"/>
            <w:tcBorders>
              <w:top w:val="nil"/>
              <w:left w:val="nil"/>
              <w:bottom w:val="single" w:sz="4" w:space="0" w:color="auto"/>
              <w:right w:val="nil"/>
            </w:tcBorders>
            <w:shd w:val="clear" w:color="auto" w:fill="auto"/>
            <w:noWrap/>
            <w:hideMark/>
          </w:tcPr>
          <w:p w14:paraId="72DC81A4"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2008-2014</w:t>
            </w:r>
          </w:p>
        </w:tc>
        <w:tc>
          <w:tcPr>
            <w:tcW w:w="1534" w:type="dxa"/>
            <w:gridSpan w:val="2"/>
            <w:tcBorders>
              <w:top w:val="nil"/>
              <w:left w:val="nil"/>
              <w:bottom w:val="single" w:sz="4" w:space="0" w:color="auto"/>
              <w:right w:val="nil"/>
            </w:tcBorders>
            <w:shd w:val="clear" w:color="auto" w:fill="auto"/>
            <w:hideMark/>
          </w:tcPr>
          <w:p w14:paraId="10666A0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w:t>
            </w:r>
          </w:p>
        </w:tc>
        <w:tc>
          <w:tcPr>
            <w:tcW w:w="1534" w:type="dxa"/>
            <w:tcBorders>
              <w:top w:val="nil"/>
              <w:left w:val="nil"/>
              <w:bottom w:val="single" w:sz="4" w:space="0" w:color="auto"/>
              <w:right w:val="nil"/>
            </w:tcBorders>
            <w:shd w:val="clear" w:color="auto" w:fill="auto"/>
            <w:hideMark/>
          </w:tcPr>
          <w:p w14:paraId="43FEC60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47.10</w:t>
            </w:r>
          </w:p>
        </w:tc>
        <w:tc>
          <w:tcPr>
            <w:tcW w:w="802" w:type="dxa"/>
            <w:tcBorders>
              <w:top w:val="nil"/>
              <w:left w:val="nil"/>
              <w:bottom w:val="single" w:sz="4" w:space="0" w:color="auto"/>
              <w:right w:val="nil"/>
            </w:tcBorders>
            <w:shd w:val="clear" w:color="auto" w:fill="auto"/>
            <w:hideMark/>
          </w:tcPr>
          <w:p w14:paraId="2000679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4A93E72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2.30</w:t>
            </w:r>
          </w:p>
        </w:tc>
        <w:tc>
          <w:tcPr>
            <w:tcW w:w="1534" w:type="dxa"/>
            <w:tcBorders>
              <w:top w:val="nil"/>
              <w:left w:val="nil"/>
              <w:bottom w:val="single" w:sz="4" w:space="0" w:color="auto"/>
              <w:right w:val="nil"/>
            </w:tcBorders>
            <w:shd w:val="clear" w:color="auto" w:fill="auto"/>
            <w:hideMark/>
          </w:tcPr>
          <w:p w14:paraId="271772F9"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38.35</w:t>
            </w:r>
          </w:p>
        </w:tc>
      </w:tr>
      <w:tr w:rsidR="005803C0" w:rsidRPr="005803C0" w14:paraId="67205556" w14:textId="77777777" w:rsidTr="004E1BA6">
        <w:trPr>
          <w:trHeight w:val="20"/>
        </w:trPr>
        <w:tc>
          <w:tcPr>
            <w:tcW w:w="1980" w:type="dxa"/>
            <w:tcBorders>
              <w:top w:val="nil"/>
              <w:left w:val="nil"/>
              <w:bottom w:val="nil"/>
              <w:right w:val="nil"/>
            </w:tcBorders>
            <w:shd w:val="clear" w:color="auto" w:fill="auto"/>
            <w:noWrap/>
            <w:hideMark/>
          </w:tcPr>
          <w:p w14:paraId="7C7940C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Seasonal</w:t>
            </w:r>
          </w:p>
        </w:tc>
        <w:tc>
          <w:tcPr>
            <w:tcW w:w="1534" w:type="dxa"/>
            <w:gridSpan w:val="2"/>
            <w:tcBorders>
              <w:top w:val="nil"/>
              <w:left w:val="nil"/>
              <w:bottom w:val="nil"/>
              <w:right w:val="nil"/>
            </w:tcBorders>
            <w:shd w:val="clear" w:color="auto" w:fill="auto"/>
            <w:hideMark/>
          </w:tcPr>
          <w:p w14:paraId="52B71AE3"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558F556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76CC093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0C8A50A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1460AFD"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3895D7FF" w14:textId="77777777" w:rsidTr="004E1BA6">
        <w:trPr>
          <w:trHeight w:val="20"/>
        </w:trPr>
        <w:tc>
          <w:tcPr>
            <w:tcW w:w="1980" w:type="dxa"/>
            <w:tcBorders>
              <w:top w:val="nil"/>
              <w:left w:val="nil"/>
              <w:bottom w:val="nil"/>
              <w:right w:val="nil"/>
            </w:tcBorders>
            <w:shd w:val="clear" w:color="auto" w:fill="auto"/>
            <w:noWrap/>
            <w:hideMark/>
          </w:tcPr>
          <w:p w14:paraId="5E76C4B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JFM</w:t>
            </w:r>
          </w:p>
        </w:tc>
        <w:tc>
          <w:tcPr>
            <w:tcW w:w="1534" w:type="dxa"/>
            <w:gridSpan w:val="2"/>
            <w:tcBorders>
              <w:top w:val="nil"/>
              <w:left w:val="nil"/>
              <w:bottom w:val="nil"/>
              <w:right w:val="nil"/>
            </w:tcBorders>
            <w:shd w:val="clear" w:color="auto" w:fill="auto"/>
            <w:hideMark/>
          </w:tcPr>
          <w:p w14:paraId="0D669A9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w:t>
            </w:r>
          </w:p>
        </w:tc>
        <w:tc>
          <w:tcPr>
            <w:tcW w:w="1534" w:type="dxa"/>
            <w:tcBorders>
              <w:top w:val="nil"/>
              <w:left w:val="nil"/>
              <w:bottom w:val="nil"/>
              <w:right w:val="nil"/>
            </w:tcBorders>
            <w:shd w:val="clear" w:color="auto" w:fill="auto"/>
            <w:hideMark/>
          </w:tcPr>
          <w:p w14:paraId="34449BF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9.03</w:t>
            </w:r>
          </w:p>
        </w:tc>
        <w:tc>
          <w:tcPr>
            <w:tcW w:w="802" w:type="dxa"/>
            <w:tcBorders>
              <w:top w:val="nil"/>
              <w:left w:val="nil"/>
              <w:bottom w:val="nil"/>
              <w:right w:val="nil"/>
            </w:tcBorders>
            <w:shd w:val="clear" w:color="auto" w:fill="auto"/>
            <w:hideMark/>
          </w:tcPr>
          <w:p w14:paraId="471F62A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A17EB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1.48</w:t>
            </w:r>
          </w:p>
        </w:tc>
        <w:tc>
          <w:tcPr>
            <w:tcW w:w="1534" w:type="dxa"/>
            <w:tcBorders>
              <w:top w:val="nil"/>
              <w:left w:val="nil"/>
              <w:bottom w:val="nil"/>
              <w:right w:val="nil"/>
            </w:tcBorders>
            <w:shd w:val="clear" w:color="auto" w:fill="auto"/>
            <w:hideMark/>
          </w:tcPr>
          <w:p w14:paraId="22A8962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32.72</w:t>
            </w:r>
          </w:p>
        </w:tc>
      </w:tr>
      <w:tr w:rsidR="005803C0" w:rsidRPr="005803C0" w14:paraId="3A46292C" w14:textId="77777777" w:rsidTr="004E1BA6">
        <w:trPr>
          <w:trHeight w:val="20"/>
        </w:trPr>
        <w:tc>
          <w:tcPr>
            <w:tcW w:w="1980" w:type="dxa"/>
            <w:tcBorders>
              <w:top w:val="nil"/>
              <w:left w:val="nil"/>
              <w:bottom w:val="nil"/>
              <w:right w:val="nil"/>
            </w:tcBorders>
            <w:shd w:val="clear" w:color="auto" w:fill="auto"/>
            <w:noWrap/>
            <w:hideMark/>
          </w:tcPr>
          <w:p w14:paraId="678C2C73"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AMJ</w:t>
            </w:r>
          </w:p>
        </w:tc>
        <w:tc>
          <w:tcPr>
            <w:tcW w:w="1534" w:type="dxa"/>
            <w:gridSpan w:val="2"/>
            <w:tcBorders>
              <w:top w:val="nil"/>
              <w:left w:val="nil"/>
              <w:bottom w:val="nil"/>
              <w:right w:val="nil"/>
            </w:tcBorders>
            <w:shd w:val="clear" w:color="auto" w:fill="auto"/>
            <w:hideMark/>
          </w:tcPr>
          <w:p w14:paraId="0792175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2.63</w:t>
            </w:r>
          </w:p>
        </w:tc>
        <w:tc>
          <w:tcPr>
            <w:tcW w:w="1534" w:type="dxa"/>
            <w:tcBorders>
              <w:top w:val="nil"/>
              <w:left w:val="nil"/>
              <w:bottom w:val="nil"/>
              <w:right w:val="nil"/>
            </w:tcBorders>
            <w:shd w:val="clear" w:color="auto" w:fill="auto"/>
            <w:hideMark/>
          </w:tcPr>
          <w:p w14:paraId="0A9522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5.47</w:t>
            </w:r>
          </w:p>
        </w:tc>
        <w:tc>
          <w:tcPr>
            <w:tcW w:w="802" w:type="dxa"/>
            <w:tcBorders>
              <w:top w:val="nil"/>
              <w:left w:val="nil"/>
              <w:bottom w:val="nil"/>
              <w:right w:val="nil"/>
            </w:tcBorders>
            <w:shd w:val="clear" w:color="auto" w:fill="auto"/>
            <w:hideMark/>
          </w:tcPr>
          <w:p w14:paraId="164F779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01ACD3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5E2B32B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5.14</w:t>
            </w:r>
          </w:p>
        </w:tc>
      </w:tr>
      <w:tr w:rsidR="005803C0" w:rsidRPr="005803C0" w14:paraId="52D62B40" w14:textId="77777777" w:rsidTr="004E1BA6">
        <w:trPr>
          <w:trHeight w:val="20"/>
        </w:trPr>
        <w:tc>
          <w:tcPr>
            <w:tcW w:w="1980" w:type="dxa"/>
            <w:tcBorders>
              <w:top w:val="nil"/>
              <w:left w:val="nil"/>
              <w:bottom w:val="nil"/>
              <w:right w:val="nil"/>
            </w:tcBorders>
            <w:shd w:val="clear" w:color="auto" w:fill="auto"/>
            <w:noWrap/>
            <w:hideMark/>
          </w:tcPr>
          <w:p w14:paraId="30A6436B"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JAS</w:t>
            </w:r>
          </w:p>
        </w:tc>
        <w:tc>
          <w:tcPr>
            <w:tcW w:w="1534" w:type="dxa"/>
            <w:gridSpan w:val="2"/>
            <w:tcBorders>
              <w:top w:val="nil"/>
              <w:left w:val="nil"/>
              <w:bottom w:val="nil"/>
              <w:right w:val="nil"/>
            </w:tcBorders>
            <w:shd w:val="clear" w:color="auto" w:fill="auto"/>
            <w:hideMark/>
          </w:tcPr>
          <w:p w14:paraId="75752FD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c>
          <w:tcPr>
            <w:tcW w:w="1534" w:type="dxa"/>
            <w:tcBorders>
              <w:top w:val="nil"/>
              <w:left w:val="nil"/>
              <w:bottom w:val="nil"/>
              <w:right w:val="nil"/>
            </w:tcBorders>
            <w:shd w:val="clear" w:color="auto" w:fill="auto"/>
            <w:hideMark/>
          </w:tcPr>
          <w:p w14:paraId="2BB85DD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0.04</w:t>
            </w:r>
          </w:p>
        </w:tc>
        <w:tc>
          <w:tcPr>
            <w:tcW w:w="802" w:type="dxa"/>
            <w:tcBorders>
              <w:top w:val="nil"/>
              <w:left w:val="nil"/>
              <w:bottom w:val="nil"/>
              <w:right w:val="nil"/>
            </w:tcBorders>
            <w:shd w:val="clear" w:color="auto" w:fill="auto"/>
            <w:hideMark/>
          </w:tcPr>
          <w:p w14:paraId="5AF5A15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C3BF1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3.08</w:t>
            </w:r>
          </w:p>
        </w:tc>
        <w:tc>
          <w:tcPr>
            <w:tcW w:w="1534" w:type="dxa"/>
            <w:tcBorders>
              <w:top w:val="nil"/>
              <w:left w:val="nil"/>
              <w:bottom w:val="nil"/>
              <w:right w:val="nil"/>
            </w:tcBorders>
            <w:shd w:val="clear" w:color="auto" w:fill="auto"/>
            <w:hideMark/>
          </w:tcPr>
          <w:p w14:paraId="429E6D5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0.79</w:t>
            </w:r>
          </w:p>
        </w:tc>
      </w:tr>
      <w:tr w:rsidR="005803C0" w:rsidRPr="005803C0" w14:paraId="1CF72519" w14:textId="77777777" w:rsidTr="004E1BA6">
        <w:trPr>
          <w:trHeight w:val="20"/>
        </w:trPr>
        <w:tc>
          <w:tcPr>
            <w:tcW w:w="1980" w:type="dxa"/>
            <w:tcBorders>
              <w:top w:val="nil"/>
              <w:left w:val="nil"/>
              <w:bottom w:val="single" w:sz="4" w:space="0" w:color="auto"/>
              <w:right w:val="nil"/>
            </w:tcBorders>
            <w:shd w:val="clear" w:color="auto" w:fill="auto"/>
            <w:noWrap/>
            <w:hideMark/>
          </w:tcPr>
          <w:p w14:paraId="7D46255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OND</w:t>
            </w:r>
          </w:p>
        </w:tc>
        <w:tc>
          <w:tcPr>
            <w:tcW w:w="1534" w:type="dxa"/>
            <w:gridSpan w:val="2"/>
            <w:tcBorders>
              <w:top w:val="nil"/>
              <w:left w:val="nil"/>
              <w:bottom w:val="single" w:sz="4" w:space="0" w:color="auto"/>
              <w:right w:val="nil"/>
            </w:tcBorders>
            <w:shd w:val="clear" w:color="auto" w:fill="auto"/>
            <w:hideMark/>
          </w:tcPr>
          <w:p w14:paraId="07146F4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2.17</w:t>
            </w:r>
          </w:p>
        </w:tc>
        <w:tc>
          <w:tcPr>
            <w:tcW w:w="1534" w:type="dxa"/>
            <w:tcBorders>
              <w:top w:val="nil"/>
              <w:left w:val="nil"/>
              <w:bottom w:val="single" w:sz="4" w:space="0" w:color="auto"/>
              <w:right w:val="nil"/>
            </w:tcBorders>
            <w:shd w:val="clear" w:color="auto" w:fill="auto"/>
            <w:hideMark/>
          </w:tcPr>
          <w:p w14:paraId="35FEA30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-18.16</w:t>
            </w:r>
          </w:p>
        </w:tc>
        <w:tc>
          <w:tcPr>
            <w:tcW w:w="802" w:type="dxa"/>
            <w:tcBorders>
              <w:top w:val="nil"/>
              <w:left w:val="nil"/>
              <w:bottom w:val="single" w:sz="4" w:space="0" w:color="auto"/>
              <w:right w:val="nil"/>
            </w:tcBorders>
            <w:shd w:val="clear" w:color="auto" w:fill="auto"/>
            <w:hideMark/>
          </w:tcPr>
          <w:p w14:paraId="04C13D6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045C730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2.20</w:t>
            </w:r>
          </w:p>
        </w:tc>
        <w:tc>
          <w:tcPr>
            <w:tcW w:w="1534" w:type="dxa"/>
            <w:tcBorders>
              <w:top w:val="nil"/>
              <w:left w:val="nil"/>
              <w:bottom w:val="single" w:sz="4" w:space="0" w:color="auto"/>
              <w:right w:val="nil"/>
            </w:tcBorders>
            <w:shd w:val="clear" w:color="auto" w:fill="auto"/>
            <w:hideMark/>
          </w:tcPr>
          <w:p w14:paraId="69B6982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-17.55</w:t>
            </w:r>
          </w:p>
        </w:tc>
      </w:tr>
      <w:tr w:rsidR="005803C0" w:rsidRPr="005803C0" w14:paraId="01979366" w14:textId="77777777" w:rsidTr="004E1BA6">
        <w:trPr>
          <w:trHeight w:val="20"/>
        </w:trPr>
        <w:tc>
          <w:tcPr>
            <w:tcW w:w="1980" w:type="dxa"/>
            <w:tcBorders>
              <w:top w:val="nil"/>
              <w:left w:val="nil"/>
              <w:bottom w:val="nil"/>
              <w:right w:val="nil"/>
            </w:tcBorders>
            <w:shd w:val="clear" w:color="auto" w:fill="auto"/>
            <w:noWrap/>
            <w:hideMark/>
          </w:tcPr>
          <w:p w14:paraId="5056F444"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Flow</w:t>
            </w:r>
          </w:p>
        </w:tc>
        <w:tc>
          <w:tcPr>
            <w:tcW w:w="1534" w:type="dxa"/>
            <w:gridSpan w:val="2"/>
            <w:tcBorders>
              <w:top w:val="nil"/>
              <w:left w:val="nil"/>
              <w:bottom w:val="nil"/>
              <w:right w:val="nil"/>
            </w:tcBorders>
            <w:shd w:val="clear" w:color="auto" w:fill="auto"/>
            <w:hideMark/>
          </w:tcPr>
          <w:p w14:paraId="32E5B9C8"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321508C5"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BFE429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44E3AB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82FECA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5BD7323" w14:textId="77777777" w:rsidTr="004E1BA6">
        <w:trPr>
          <w:trHeight w:val="20"/>
        </w:trPr>
        <w:tc>
          <w:tcPr>
            <w:tcW w:w="1980" w:type="dxa"/>
            <w:tcBorders>
              <w:top w:val="nil"/>
              <w:left w:val="nil"/>
              <w:bottom w:val="nil"/>
              <w:right w:val="nil"/>
            </w:tcBorders>
            <w:shd w:val="clear" w:color="auto" w:fill="auto"/>
            <w:noWrap/>
            <w:hideMark/>
          </w:tcPr>
          <w:p w14:paraId="2EFE6EC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 (Low)</w:t>
            </w:r>
          </w:p>
        </w:tc>
        <w:tc>
          <w:tcPr>
            <w:tcW w:w="1534" w:type="dxa"/>
            <w:gridSpan w:val="2"/>
            <w:tcBorders>
              <w:top w:val="nil"/>
              <w:left w:val="nil"/>
              <w:bottom w:val="nil"/>
              <w:right w:val="nil"/>
            </w:tcBorders>
            <w:shd w:val="clear" w:color="auto" w:fill="auto"/>
            <w:hideMark/>
          </w:tcPr>
          <w:p w14:paraId="71EC56A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2.89</w:t>
            </w:r>
          </w:p>
        </w:tc>
        <w:tc>
          <w:tcPr>
            <w:tcW w:w="1534" w:type="dxa"/>
            <w:tcBorders>
              <w:top w:val="nil"/>
              <w:left w:val="nil"/>
              <w:bottom w:val="nil"/>
              <w:right w:val="nil"/>
            </w:tcBorders>
            <w:shd w:val="clear" w:color="auto" w:fill="auto"/>
            <w:hideMark/>
          </w:tcPr>
          <w:p w14:paraId="12C631C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-4.78</w:t>
            </w:r>
          </w:p>
        </w:tc>
        <w:tc>
          <w:tcPr>
            <w:tcW w:w="802" w:type="dxa"/>
            <w:tcBorders>
              <w:top w:val="nil"/>
              <w:left w:val="nil"/>
              <w:bottom w:val="nil"/>
              <w:right w:val="nil"/>
            </w:tcBorders>
            <w:shd w:val="clear" w:color="auto" w:fill="auto"/>
            <w:hideMark/>
          </w:tcPr>
          <w:p w14:paraId="586FA7E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4E8A48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2.93</w:t>
            </w:r>
          </w:p>
        </w:tc>
        <w:tc>
          <w:tcPr>
            <w:tcW w:w="1534" w:type="dxa"/>
            <w:tcBorders>
              <w:top w:val="nil"/>
              <w:left w:val="nil"/>
              <w:bottom w:val="nil"/>
              <w:right w:val="nil"/>
            </w:tcBorders>
            <w:shd w:val="clear" w:color="auto" w:fill="auto"/>
            <w:hideMark/>
          </w:tcPr>
          <w:p w14:paraId="29FCE3D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-0.42</w:t>
            </w:r>
          </w:p>
        </w:tc>
      </w:tr>
      <w:tr w:rsidR="005803C0" w:rsidRPr="005803C0" w14:paraId="17ED86C9" w14:textId="77777777" w:rsidTr="004E1BA6">
        <w:trPr>
          <w:trHeight w:val="20"/>
        </w:trPr>
        <w:tc>
          <w:tcPr>
            <w:tcW w:w="1980" w:type="dxa"/>
            <w:tcBorders>
              <w:top w:val="nil"/>
              <w:left w:val="nil"/>
              <w:bottom w:val="nil"/>
              <w:right w:val="nil"/>
            </w:tcBorders>
            <w:shd w:val="clear" w:color="auto" w:fill="auto"/>
            <w:noWrap/>
            <w:hideMark/>
          </w:tcPr>
          <w:p w14:paraId="2FF70339"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w:t>
            </w:r>
          </w:p>
        </w:tc>
        <w:tc>
          <w:tcPr>
            <w:tcW w:w="1534" w:type="dxa"/>
            <w:gridSpan w:val="2"/>
            <w:tcBorders>
              <w:top w:val="nil"/>
              <w:left w:val="nil"/>
              <w:bottom w:val="nil"/>
              <w:right w:val="nil"/>
            </w:tcBorders>
            <w:shd w:val="clear" w:color="auto" w:fill="auto"/>
            <w:hideMark/>
          </w:tcPr>
          <w:p w14:paraId="32435EB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2.41</w:t>
            </w:r>
          </w:p>
        </w:tc>
        <w:tc>
          <w:tcPr>
            <w:tcW w:w="1534" w:type="dxa"/>
            <w:tcBorders>
              <w:top w:val="nil"/>
              <w:left w:val="nil"/>
              <w:bottom w:val="nil"/>
              <w:right w:val="nil"/>
            </w:tcBorders>
            <w:shd w:val="clear" w:color="auto" w:fill="auto"/>
            <w:hideMark/>
          </w:tcPr>
          <w:p w14:paraId="5D94CD5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16.71</w:t>
            </w:r>
          </w:p>
        </w:tc>
        <w:tc>
          <w:tcPr>
            <w:tcW w:w="802" w:type="dxa"/>
            <w:tcBorders>
              <w:top w:val="nil"/>
              <w:left w:val="nil"/>
              <w:bottom w:val="nil"/>
              <w:right w:val="nil"/>
            </w:tcBorders>
            <w:shd w:val="clear" w:color="auto" w:fill="auto"/>
            <w:hideMark/>
          </w:tcPr>
          <w:p w14:paraId="3095A9E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A3674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nil"/>
              <w:right w:val="nil"/>
            </w:tcBorders>
            <w:shd w:val="clear" w:color="auto" w:fill="auto"/>
            <w:hideMark/>
          </w:tcPr>
          <w:p w14:paraId="2FBD9AE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20.31</w:t>
            </w:r>
          </w:p>
        </w:tc>
      </w:tr>
      <w:tr w:rsidR="005803C0" w:rsidRPr="005803C0" w14:paraId="14E53FCF" w14:textId="77777777" w:rsidTr="004E1BA6">
        <w:trPr>
          <w:trHeight w:val="20"/>
        </w:trPr>
        <w:tc>
          <w:tcPr>
            <w:tcW w:w="1980" w:type="dxa"/>
            <w:tcBorders>
              <w:top w:val="nil"/>
              <w:left w:val="nil"/>
              <w:bottom w:val="nil"/>
              <w:right w:val="nil"/>
            </w:tcBorders>
            <w:shd w:val="clear" w:color="auto" w:fill="auto"/>
            <w:noWrap/>
            <w:hideMark/>
          </w:tcPr>
          <w:p w14:paraId="0E589D32"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3</w:t>
            </w:r>
          </w:p>
        </w:tc>
        <w:tc>
          <w:tcPr>
            <w:tcW w:w="1534" w:type="dxa"/>
            <w:gridSpan w:val="2"/>
            <w:tcBorders>
              <w:top w:val="nil"/>
              <w:left w:val="nil"/>
              <w:bottom w:val="nil"/>
              <w:right w:val="nil"/>
            </w:tcBorders>
            <w:shd w:val="clear" w:color="auto" w:fill="auto"/>
            <w:hideMark/>
          </w:tcPr>
          <w:p w14:paraId="789348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c>
          <w:tcPr>
            <w:tcW w:w="1534" w:type="dxa"/>
            <w:tcBorders>
              <w:top w:val="nil"/>
              <w:left w:val="nil"/>
              <w:bottom w:val="nil"/>
              <w:right w:val="nil"/>
            </w:tcBorders>
            <w:shd w:val="clear" w:color="auto" w:fill="auto"/>
            <w:hideMark/>
          </w:tcPr>
          <w:p w14:paraId="45489F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6.53</w:t>
            </w:r>
          </w:p>
        </w:tc>
        <w:tc>
          <w:tcPr>
            <w:tcW w:w="802" w:type="dxa"/>
            <w:tcBorders>
              <w:top w:val="nil"/>
              <w:left w:val="nil"/>
              <w:bottom w:val="nil"/>
              <w:right w:val="nil"/>
            </w:tcBorders>
            <w:shd w:val="clear" w:color="auto" w:fill="auto"/>
            <w:hideMark/>
          </w:tcPr>
          <w:p w14:paraId="0E23F3B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44A85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2.27</w:t>
            </w:r>
          </w:p>
        </w:tc>
        <w:tc>
          <w:tcPr>
            <w:tcW w:w="1534" w:type="dxa"/>
            <w:tcBorders>
              <w:top w:val="nil"/>
              <w:left w:val="nil"/>
              <w:bottom w:val="nil"/>
              <w:right w:val="nil"/>
            </w:tcBorders>
            <w:shd w:val="clear" w:color="auto" w:fill="auto"/>
            <w:hideMark/>
          </w:tcPr>
          <w:p w14:paraId="09F847C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15.20</w:t>
            </w:r>
          </w:p>
        </w:tc>
      </w:tr>
      <w:tr w:rsidR="005803C0" w:rsidRPr="005803C0" w14:paraId="6B32B1A5" w14:textId="77777777" w:rsidTr="004E1BA6">
        <w:trPr>
          <w:trHeight w:val="20"/>
        </w:trPr>
        <w:tc>
          <w:tcPr>
            <w:tcW w:w="1980" w:type="dxa"/>
            <w:tcBorders>
              <w:top w:val="nil"/>
              <w:left w:val="nil"/>
              <w:bottom w:val="single" w:sz="4" w:space="0" w:color="auto"/>
              <w:right w:val="nil"/>
            </w:tcBorders>
            <w:shd w:val="clear" w:color="auto" w:fill="auto"/>
            <w:noWrap/>
            <w:hideMark/>
          </w:tcPr>
          <w:p w14:paraId="39CD9E60"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4 (High)</w:t>
            </w:r>
          </w:p>
        </w:tc>
        <w:tc>
          <w:tcPr>
            <w:tcW w:w="1534" w:type="dxa"/>
            <w:gridSpan w:val="2"/>
            <w:tcBorders>
              <w:top w:val="nil"/>
              <w:left w:val="nil"/>
              <w:bottom w:val="single" w:sz="4" w:space="0" w:color="auto"/>
              <w:right w:val="nil"/>
            </w:tcBorders>
            <w:shd w:val="clear" w:color="auto" w:fill="auto"/>
            <w:hideMark/>
          </w:tcPr>
          <w:p w14:paraId="204188D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2.22</w:t>
            </w:r>
          </w:p>
        </w:tc>
        <w:tc>
          <w:tcPr>
            <w:tcW w:w="1534" w:type="dxa"/>
            <w:tcBorders>
              <w:top w:val="nil"/>
              <w:left w:val="nil"/>
              <w:bottom w:val="single" w:sz="4" w:space="0" w:color="auto"/>
              <w:right w:val="nil"/>
            </w:tcBorders>
            <w:shd w:val="clear" w:color="auto" w:fill="auto"/>
            <w:hideMark/>
          </w:tcPr>
          <w:p w14:paraId="0D2C64C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-11.58</w:t>
            </w:r>
          </w:p>
        </w:tc>
        <w:tc>
          <w:tcPr>
            <w:tcW w:w="802" w:type="dxa"/>
            <w:tcBorders>
              <w:top w:val="nil"/>
              <w:left w:val="nil"/>
              <w:bottom w:val="single" w:sz="4" w:space="0" w:color="auto"/>
              <w:right w:val="nil"/>
            </w:tcBorders>
            <w:shd w:val="clear" w:color="auto" w:fill="auto"/>
            <w:hideMark/>
          </w:tcPr>
          <w:p w14:paraId="7B22B5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7D914B3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2.21</w:t>
            </w:r>
          </w:p>
        </w:tc>
        <w:tc>
          <w:tcPr>
            <w:tcW w:w="1534" w:type="dxa"/>
            <w:tcBorders>
              <w:top w:val="nil"/>
              <w:left w:val="nil"/>
              <w:bottom w:val="single" w:sz="4" w:space="0" w:color="auto"/>
              <w:right w:val="nil"/>
            </w:tcBorders>
            <w:shd w:val="clear" w:color="auto" w:fill="auto"/>
            <w:hideMark/>
          </w:tcPr>
          <w:p w14:paraId="49FF88D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-11.27</w:t>
            </w:r>
          </w:p>
        </w:tc>
      </w:tr>
    </w:tbl>
    <w:p w14:paraId="12D5F098" w14:textId="77777777" w:rsidR="00BA2296" w:rsidRDefault="00BA2296" w:rsidP="00A1645F">
      <w:pPr>
        <w:rPr>
          <w:rFonts w:ascii="Times New Roman" w:hAnsi="Times New Roman" w:cs="Times New Roman"/>
          <w:sz w:val="24"/>
          <w:szCs w:val="24"/>
        </w:rPr>
      </w:pPr>
    </w:p>
    <w:p w14:paraId="347BAF31" w14:textId="77777777" w:rsidR="00357417" w:rsidRDefault="00BA2296" w:rsidP="00A1645F">
      <w:pPr>
        <w:rPr>
          <w:rFonts w:ascii="Times New Roman" w:hAnsi="Times New Roman" w:cs="Times New Roman"/>
          <w:sz w:val="24"/>
          <w:szCs w:val="24"/>
        </w:rPr>
      </w:pPr>
      <w:r>
        <w:rPr>
          <w:rFonts w:ascii="Times New Roman" w:hAnsi="Times New Roman" w:cs="Times New Roman"/>
          <w:sz w:val="24"/>
          <w:szCs w:val="24"/>
        </w:rPr>
        <w:br w:type="page"/>
      </w:r>
    </w:p>
    <w:tbl>
      <w:tblPr>
        <w:tblW w:w="8910" w:type="dxa"/>
        <w:tblInd w:w="108" w:type="dxa"/>
        <w:tblLook w:val="04A0" w:firstRow="1" w:lastRow="0" w:firstColumn="1" w:lastColumn="0" w:noHBand="0" w:noVBand="1"/>
      </w:tblPr>
      <w:tblGrid>
        <w:gridCol w:w="2160"/>
        <w:gridCol w:w="1530"/>
        <w:gridCol w:w="1180"/>
        <w:gridCol w:w="980"/>
        <w:gridCol w:w="1530"/>
        <w:gridCol w:w="1530"/>
      </w:tblGrid>
      <w:tr w:rsidR="00A1645F" w:rsidRPr="00A1645F" w14:paraId="0541CE13" w14:textId="77777777" w:rsidTr="00A1645F">
        <w:trPr>
          <w:trHeight w:val="20"/>
        </w:trPr>
        <w:tc>
          <w:tcPr>
            <w:tcW w:w="8910" w:type="dxa"/>
            <w:gridSpan w:val="6"/>
            <w:tcBorders>
              <w:top w:val="nil"/>
              <w:left w:val="nil"/>
              <w:bottom w:val="single" w:sz="4" w:space="0" w:color="auto"/>
              <w:right w:val="nil"/>
            </w:tcBorders>
            <w:shd w:val="clear" w:color="auto" w:fill="auto"/>
            <w:hideMark/>
          </w:tcPr>
          <w:p w14:paraId="07FCB895" w14:textId="45542435" w:rsidR="00A1645F" w:rsidRPr="00A1645F" w:rsidRDefault="00A1645F" w:rsidP="009C2EE8">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lastRenderedPageBreak/>
              <w:t>TABLE 5: Comparison of predicted results between WRTDS and GAMs using average differences (%) and RMS</w:t>
            </w:r>
            <w:del w:id="164" w:author="Beck, Marcus" w:date="2016-09-08T11:49:00Z">
              <w:r w:rsidRPr="00A1645F" w:rsidDel="009C2EE8">
                <w:rPr>
                  <w:rFonts w:ascii="Times" w:eastAsia="Times New Roman" w:hAnsi="Times" w:cs="Times"/>
                  <w:color w:val="000000"/>
                  <w:sz w:val="24"/>
                  <w:szCs w:val="24"/>
                </w:rPr>
                <w:delText>E</w:delText>
              </w:r>
            </w:del>
            <w:ins w:id="165" w:author="Beck, Marcus" w:date="2016-09-08T11:49:00Z">
              <w:r w:rsidR="009C2EE8">
                <w:rPr>
                  <w:rFonts w:ascii="Times" w:eastAsia="Times New Roman" w:hAnsi="Times" w:cs="Times"/>
                  <w:color w:val="000000"/>
                  <w:sz w:val="24"/>
                  <w:szCs w:val="24"/>
                </w:rPr>
                <w:t>D</w:t>
              </w:r>
            </w:ins>
            <w:del w:id="166" w:author="Beck, Marcus" w:date="2016-09-07T10:06:00Z">
              <w:r w:rsidRPr="00A1645F" w:rsidDel="00AA6F3B">
                <w:rPr>
                  <w:rFonts w:ascii="Times" w:eastAsia="Times New Roman" w:hAnsi="Times" w:cs="Times"/>
                  <w:color w:val="000000"/>
                  <w:sz w:val="24"/>
                  <w:szCs w:val="24"/>
                </w:rPr>
                <w:delText xml:space="preserve"> values at each station</w:delText>
              </w:r>
            </w:del>
            <w:r w:rsidRPr="00A1645F">
              <w:rPr>
                <w:rFonts w:ascii="Times" w:eastAsia="Times New Roman" w:hAnsi="Times" w:cs="Times"/>
                <w:color w:val="000000"/>
                <w:sz w:val="24"/>
                <w:szCs w:val="24"/>
              </w:rPr>
              <w:t>. Overall comparisons for the entire time series are shown at the top with groupings by different time periods below. Time periods are annual groupings every seven years (top), seasonal groupings</w:t>
            </w:r>
            <w:del w:id="167" w:author="Beck, Marcus" w:date="2016-09-07T10:07:00Z">
              <w:r w:rsidRPr="00A1645F" w:rsidDel="00AA6F3B">
                <w:rPr>
                  <w:rFonts w:ascii="Times" w:eastAsia="Times New Roman" w:hAnsi="Times" w:cs="Times"/>
                  <w:color w:val="000000"/>
                  <w:sz w:val="24"/>
                  <w:szCs w:val="24"/>
                </w:rPr>
                <w:delText xml:space="preserve"> by monthly quarters</w:delText>
              </w:r>
            </w:del>
            <w:r w:rsidRPr="00A1645F">
              <w:rPr>
                <w:rFonts w:ascii="Times" w:eastAsia="Times New Roman" w:hAnsi="Times" w:cs="Times"/>
                <w:color w:val="000000"/>
                <w:sz w:val="24"/>
                <w:szCs w:val="24"/>
              </w:rPr>
              <w:t xml:space="preserve"> (middle), and flow periods based on quantile distributions of discharge. Negative percentages indicate WRTDS predictions were lower than GAM predictions (eq. (</w:t>
            </w:r>
            <w:r w:rsidRPr="00A1645F">
              <w:rPr>
                <w:rFonts w:ascii="Times" w:eastAsia="Times New Roman" w:hAnsi="Times" w:cs="Times"/>
                <w:color w:val="231F20"/>
                <w:sz w:val="24"/>
                <w:szCs w:val="24"/>
              </w:rPr>
              <w:t>4</w:t>
            </w:r>
            <w:r w:rsidRPr="00A1645F">
              <w:rPr>
                <w:rFonts w:ascii="Times" w:eastAsia="Times New Roman" w:hAnsi="Times" w:cs="Times"/>
                <w:color w:val="000000"/>
                <w:sz w:val="24"/>
                <w:szCs w:val="24"/>
              </w:rPr>
              <w:t>)).</w:t>
            </w:r>
          </w:p>
        </w:tc>
      </w:tr>
      <w:tr w:rsidR="00A1645F" w:rsidRPr="00A1645F" w14:paraId="446EA378" w14:textId="77777777" w:rsidTr="00FF6F13">
        <w:trPr>
          <w:trHeight w:val="20"/>
        </w:trPr>
        <w:tc>
          <w:tcPr>
            <w:tcW w:w="2160" w:type="dxa"/>
            <w:tcBorders>
              <w:top w:val="nil"/>
              <w:left w:val="nil"/>
              <w:bottom w:val="nil"/>
              <w:right w:val="nil"/>
            </w:tcBorders>
            <w:shd w:val="clear" w:color="auto" w:fill="auto"/>
            <w:noWrap/>
            <w:hideMark/>
          </w:tcPr>
          <w:p w14:paraId="488B6D3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Period</w:t>
            </w:r>
          </w:p>
        </w:tc>
        <w:tc>
          <w:tcPr>
            <w:tcW w:w="2710" w:type="dxa"/>
            <w:gridSpan w:val="2"/>
            <w:tcBorders>
              <w:top w:val="nil"/>
              <w:left w:val="nil"/>
              <w:bottom w:val="single" w:sz="4" w:space="0" w:color="auto"/>
              <w:right w:val="nil"/>
            </w:tcBorders>
            <w:shd w:val="clear" w:color="auto" w:fill="auto"/>
            <w:noWrap/>
            <w:hideMark/>
          </w:tcPr>
          <w:p w14:paraId="27EAC229"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LE1.2</w:t>
            </w:r>
          </w:p>
        </w:tc>
        <w:tc>
          <w:tcPr>
            <w:tcW w:w="980" w:type="dxa"/>
            <w:tcBorders>
              <w:top w:val="nil"/>
              <w:left w:val="nil"/>
              <w:bottom w:val="nil"/>
              <w:right w:val="nil"/>
            </w:tcBorders>
            <w:shd w:val="clear" w:color="auto" w:fill="auto"/>
            <w:noWrap/>
            <w:hideMark/>
          </w:tcPr>
          <w:p w14:paraId="7427622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hideMark/>
          </w:tcPr>
          <w:p w14:paraId="25EE5CE6"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TF1.6</w:t>
            </w:r>
          </w:p>
        </w:tc>
      </w:tr>
      <w:tr w:rsidR="00A1645F" w:rsidRPr="00A1645F" w14:paraId="0FC82A4D" w14:textId="77777777" w:rsidTr="00A1645F">
        <w:trPr>
          <w:trHeight w:val="20"/>
        </w:trPr>
        <w:tc>
          <w:tcPr>
            <w:tcW w:w="2160" w:type="dxa"/>
            <w:tcBorders>
              <w:top w:val="nil"/>
              <w:left w:val="nil"/>
              <w:bottom w:val="single" w:sz="4" w:space="0" w:color="auto"/>
              <w:right w:val="nil"/>
            </w:tcBorders>
            <w:shd w:val="clear" w:color="auto" w:fill="auto"/>
            <w:hideMark/>
          </w:tcPr>
          <w:p w14:paraId="63820A1C"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0ECAB40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180" w:type="dxa"/>
            <w:tcBorders>
              <w:top w:val="nil"/>
              <w:left w:val="nil"/>
              <w:bottom w:val="single" w:sz="4" w:space="0" w:color="auto"/>
              <w:right w:val="nil"/>
            </w:tcBorders>
            <w:shd w:val="clear" w:color="auto" w:fill="auto"/>
            <w:hideMark/>
          </w:tcPr>
          <w:p w14:paraId="1168706B" w14:textId="2C2DF443" w:rsidR="00A1645F" w:rsidRPr="00A1645F" w:rsidRDefault="00A1645F" w:rsidP="009C2EE8">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w:t>
            </w:r>
            <w:ins w:id="168" w:author="Beck, Marcus" w:date="2016-09-08T11:49:00Z">
              <w:r w:rsidR="009C2EE8">
                <w:rPr>
                  <w:rFonts w:ascii="Times" w:eastAsia="Arial" w:hAnsi="Times" w:cs="Times"/>
                  <w:color w:val="000000"/>
                  <w:sz w:val="24"/>
                  <w:szCs w:val="24"/>
                </w:rPr>
                <w:t>D</w:t>
              </w:r>
            </w:ins>
            <w:del w:id="169" w:author="Beck, Marcus" w:date="2016-09-08T11:49:00Z">
              <w:r w:rsidRPr="00A1645F" w:rsidDel="009C2EE8">
                <w:rPr>
                  <w:rFonts w:ascii="Times" w:eastAsia="Arial" w:hAnsi="Times" w:cs="Times"/>
                  <w:color w:val="000000"/>
                  <w:sz w:val="24"/>
                  <w:szCs w:val="24"/>
                </w:rPr>
                <w:delText>E</w:delText>
              </w:r>
            </w:del>
          </w:p>
        </w:tc>
        <w:tc>
          <w:tcPr>
            <w:tcW w:w="980" w:type="dxa"/>
            <w:tcBorders>
              <w:top w:val="nil"/>
              <w:left w:val="nil"/>
              <w:bottom w:val="single" w:sz="4" w:space="0" w:color="auto"/>
              <w:right w:val="nil"/>
            </w:tcBorders>
            <w:shd w:val="clear" w:color="auto" w:fill="auto"/>
            <w:hideMark/>
          </w:tcPr>
          <w:p w14:paraId="6EAD7B7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106709E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530" w:type="dxa"/>
            <w:tcBorders>
              <w:top w:val="nil"/>
              <w:left w:val="nil"/>
              <w:bottom w:val="single" w:sz="4" w:space="0" w:color="auto"/>
              <w:right w:val="nil"/>
            </w:tcBorders>
            <w:shd w:val="clear" w:color="auto" w:fill="auto"/>
            <w:hideMark/>
          </w:tcPr>
          <w:p w14:paraId="5BF2E1AA" w14:textId="7E8F7FBF" w:rsidR="00A1645F" w:rsidRPr="00A1645F" w:rsidRDefault="00A1645F" w:rsidP="009C2EE8">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w:t>
            </w:r>
            <w:ins w:id="170" w:author="Beck, Marcus" w:date="2016-09-08T11:49:00Z">
              <w:r w:rsidR="009C2EE8">
                <w:rPr>
                  <w:rFonts w:ascii="Times" w:eastAsia="Arial" w:hAnsi="Times" w:cs="Times"/>
                  <w:color w:val="000000"/>
                  <w:sz w:val="24"/>
                  <w:szCs w:val="24"/>
                </w:rPr>
                <w:t>D</w:t>
              </w:r>
            </w:ins>
            <w:del w:id="171" w:author="Beck, Marcus" w:date="2016-09-08T11:49:00Z">
              <w:r w:rsidRPr="00A1645F" w:rsidDel="009C2EE8">
                <w:rPr>
                  <w:rFonts w:ascii="Times" w:eastAsia="Arial" w:hAnsi="Times" w:cs="Times"/>
                  <w:color w:val="000000"/>
                  <w:sz w:val="24"/>
                  <w:szCs w:val="24"/>
                </w:rPr>
                <w:delText>E</w:delText>
              </w:r>
            </w:del>
          </w:p>
        </w:tc>
      </w:tr>
      <w:tr w:rsidR="00A1645F" w:rsidRPr="00A1645F" w14:paraId="41F97195" w14:textId="77777777" w:rsidTr="00A1645F">
        <w:trPr>
          <w:trHeight w:val="20"/>
        </w:trPr>
        <w:tc>
          <w:tcPr>
            <w:tcW w:w="2160" w:type="dxa"/>
            <w:tcBorders>
              <w:top w:val="nil"/>
              <w:left w:val="nil"/>
              <w:bottom w:val="nil"/>
              <w:right w:val="nil"/>
            </w:tcBorders>
            <w:shd w:val="clear" w:color="auto" w:fill="auto"/>
            <w:noWrap/>
            <w:hideMark/>
          </w:tcPr>
          <w:p w14:paraId="0D0B82E6"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All</w:t>
            </w:r>
          </w:p>
        </w:tc>
        <w:tc>
          <w:tcPr>
            <w:tcW w:w="1530" w:type="dxa"/>
            <w:tcBorders>
              <w:top w:val="nil"/>
              <w:left w:val="nil"/>
              <w:bottom w:val="nil"/>
              <w:right w:val="nil"/>
            </w:tcBorders>
            <w:shd w:val="clear" w:color="auto" w:fill="auto"/>
            <w:hideMark/>
          </w:tcPr>
          <w:p w14:paraId="0DA96A81"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37678C23"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1A77FA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07C55390"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8236C2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359AE06E" w14:textId="77777777" w:rsidTr="00A1645F">
        <w:trPr>
          <w:trHeight w:val="20"/>
        </w:trPr>
        <w:tc>
          <w:tcPr>
            <w:tcW w:w="2160" w:type="dxa"/>
            <w:tcBorders>
              <w:top w:val="nil"/>
              <w:left w:val="nil"/>
              <w:bottom w:val="single" w:sz="4" w:space="0" w:color="auto"/>
              <w:right w:val="nil"/>
            </w:tcBorders>
            <w:shd w:val="clear" w:color="auto" w:fill="auto"/>
            <w:noWrap/>
            <w:hideMark/>
          </w:tcPr>
          <w:p w14:paraId="1987314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 </w:t>
            </w:r>
          </w:p>
        </w:tc>
        <w:tc>
          <w:tcPr>
            <w:tcW w:w="1530" w:type="dxa"/>
            <w:tcBorders>
              <w:top w:val="nil"/>
              <w:left w:val="nil"/>
              <w:bottom w:val="single" w:sz="4" w:space="0" w:color="auto"/>
              <w:right w:val="nil"/>
            </w:tcBorders>
            <w:shd w:val="clear" w:color="auto" w:fill="auto"/>
            <w:hideMark/>
          </w:tcPr>
          <w:p w14:paraId="727B3E7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1180" w:type="dxa"/>
            <w:tcBorders>
              <w:top w:val="nil"/>
              <w:left w:val="nil"/>
              <w:bottom w:val="single" w:sz="4" w:space="0" w:color="auto"/>
              <w:right w:val="nil"/>
            </w:tcBorders>
            <w:shd w:val="clear" w:color="auto" w:fill="auto"/>
            <w:hideMark/>
          </w:tcPr>
          <w:p w14:paraId="7D1795B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0CD6B84A"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2468B4A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0.01</w:t>
            </w:r>
          </w:p>
        </w:tc>
        <w:tc>
          <w:tcPr>
            <w:tcW w:w="1530" w:type="dxa"/>
            <w:tcBorders>
              <w:top w:val="nil"/>
              <w:left w:val="nil"/>
              <w:bottom w:val="single" w:sz="4" w:space="0" w:color="auto"/>
              <w:right w:val="nil"/>
            </w:tcBorders>
            <w:shd w:val="clear" w:color="auto" w:fill="auto"/>
            <w:hideMark/>
          </w:tcPr>
          <w:p w14:paraId="5FE6D58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7E0F1F98" w14:textId="77777777" w:rsidTr="00A1645F">
        <w:trPr>
          <w:trHeight w:val="20"/>
        </w:trPr>
        <w:tc>
          <w:tcPr>
            <w:tcW w:w="2160" w:type="dxa"/>
            <w:tcBorders>
              <w:top w:val="nil"/>
              <w:left w:val="nil"/>
              <w:bottom w:val="nil"/>
              <w:right w:val="nil"/>
            </w:tcBorders>
            <w:shd w:val="clear" w:color="auto" w:fill="auto"/>
            <w:hideMark/>
          </w:tcPr>
          <w:p w14:paraId="11A0B8E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Annual</w:t>
            </w:r>
          </w:p>
        </w:tc>
        <w:tc>
          <w:tcPr>
            <w:tcW w:w="1530" w:type="dxa"/>
            <w:tcBorders>
              <w:top w:val="nil"/>
              <w:left w:val="nil"/>
              <w:bottom w:val="nil"/>
              <w:right w:val="nil"/>
            </w:tcBorders>
            <w:shd w:val="clear" w:color="auto" w:fill="auto"/>
            <w:hideMark/>
          </w:tcPr>
          <w:p w14:paraId="5DE125D7"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2175995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788C8E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1590B431"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B5D86F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39C137B" w14:textId="77777777" w:rsidTr="00A1645F">
        <w:trPr>
          <w:trHeight w:val="20"/>
        </w:trPr>
        <w:tc>
          <w:tcPr>
            <w:tcW w:w="2160" w:type="dxa"/>
            <w:tcBorders>
              <w:top w:val="nil"/>
              <w:left w:val="nil"/>
              <w:bottom w:val="nil"/>
              <w:right w:val="nil"/>
            </w:tcBorders>
            <w:shd w:val="clear" w:color="auto" w:fill="auto"/>
            <w:noWrap/>
            <w:hideMark/>
          </w:tcPr>
          <w:p w14:paraId="253C0C39"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1986-1993</w:t>
            </w:r>
          </w:p>
        </w:tc>
        <w:tc>
          <w:tcPr>
            <w:tcW w:w="1530" w:type="dxa"/>
            <w:tcBorders>
              <w:top w:val="nil"/>
              <w:left w:val="nil"/>
              <w:bottom w:val="nil"/>
              <w:right w:val="nil"/>
            </w:tcBorders>
            <w:shd w:val="clear" w:color="auto" w:fill="auto"/>
            <w:hideMark/>
          </w:tcPr>
          <w:p w14:paraId="0BAD9FE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0.20</w:t>
            </w:r>
          </w:p>
        </w:tc>
        <w:tc>
          <w:tcPr>
            <w:tcW w:w="1180" w:type="dxa"/>
            <w:tcBorders>
              <w:top w:val="nil"/>
              <w:left w:val="nil"/>
              <w:bottom w:val="nil"/>
              <w:right w:val="nil"/>
            </w:tcBorders>
            <w:shd w:val="clear" w:color="auto" w:fill="auto"/>
            <w:hideMark/>
          </w:tcPr>
          <w:p w14:paraId="1EDB44E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CEFBE7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746AC5ED" w14:textId="3D80A7E8"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w:t>
            </w:r>
            <w:del w:id="172" w:author="Beck, Marcus" w:date="2016-09-08T11:38:00Z">
              <w:r w:rsidRPr="00A1645F" w:rsidDel="00C36727">
                <w:rPr>
                  <w:rFonts w:ascii="Times" w:eastAsia="Arial" w:hAnsi="Times" w:cs="Times"/>
                  <w:color w:val="000000"/>
                  <w:sz w:val="24"/>
                  <w:szCs w:val="24"/>
                </w:rPr>
                <w:delText>4</w:delText>
              </w:r>
            </w:del>
            <w:ins w:id="173" w:author="Beck, Marcus" w:date="2016-09-08T11:38:00Z">
              <w:r w:rsidR="00C36727">
                <w:rPr>
                  <w:rFonts w:ascii="Times" w:eastAsia="Arial" w:hAnsi="Times" w:cs="Times"/>
                  <w:color w:val="000000"/>
                  <w:sz w:val="24"/>
                  <w:szCs w:val="24"/>
                </w:rPr>
                <w:t>5</w:t>
              </w:r>
            </w:ins>
          </w:p>
        </w:tc>
        <w:tc>
          <w:tcPr>
            <w:tcW w:w="1530" w:type="dxa"/>
            <w:tcBorders>
              <w:top w:val="nil"/>
              <w:left w:val="nil"/>
              <w:bottom w:val="nil"/>
              <w:right w:val="nil"/>
            </w:tcBorders>
            <w:shd w:val="clear" w:color="auto" w:fill="auto"/>
            <w:hideMark/>
          </w:tcPr>
          <w:p w14:paraId="3F38081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r>
      <w:tr w:rsidR="00A1645F" w:rsidRPr="00A1645F" w14:paraId="4EE0A9E0" w14:textId="77777777" w:rsidTr="00A1645F">
        <w:trPr>
          <w:trHeight w:val="20"/>
        </w:trPr>
        <w:tc>
          <w:tcPr>
            <w:tcW w:w="2160" w:type="dxa"/>
            <w:tcBorders>
              <w:top w:val="nil"/>
              <w:left w:val="nil"/>
              <w:bottom w:val="nil"/>
              <w:right w:val="nil"/>
            </w:tcBorders>
            <w:shd w:val="clear" w:color="auto" w:fill="auto"/>
            <w:noWrap/>
            <w:hideMark/>
          </w:tcPr>
          <w:p w14:paraId="75A4327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1994-2000</w:t>
            </w:r>
          </w:p>
        </w:tc>
        <w:tc>
          <w:tcPr>
            <w:tcW w:w="1530" w:type="dxa"/>
            <w:tcBorders>
              <w:top w:val="nil"/>
              <w:left w:val="nil"/>
              <w:bottom w:val="nil"/>
              <w:right w:val="nil"/>
            </w:tcBorders>
            <w:shd w:val="clear" w:color="auto" w:fill="auto"/>
            <w:hideMark/>
          </w:tcPr>
          <w:p w14:paraId="3730144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0.34</w:t>
            </w:r>
          </w:p>
        </w:tc>
        <w:tc>
          <w:tcPr>
            <w:tcW w:w="1180" w:type="dxa"/>
            <w:tcBorders>
              <w:top w:val="nil"/>
              <w:left w:val="nil"/>
              <w:bottom w:val="nil"/>
              <w:right w:val="nil"/>
            </w:tcBorders>
            <w:shd w:val="clear" w:color="auto" w:fill="auto"/>
            <w:hideMark/>
          </w:tcPr>
          <w:p w14:paraId="4A87ECE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5B97F0F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F053E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-1.29</w:t>
            </w:r>
          </w:p>
        </w:tc>
        <w:tc>
          <w:tcPr>
            <w:tcW w:w="1530" w:type="dxa"/>
            <w:tcBorders>
              <w:top w:val="nil"/>
              <w:left w:val="nil"/>
              <w:bottom w:val="nil"/>
              <w:right w:val="nil"/>
            </w:tcBorders>
            <w:shd w:val="clear" w:color="auto" w:fill="auto"/>
            <w:hideMark/>
          </w:tcPr>
          <w:p w14:paraId="3736DD9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76CA3CC7" w14:textId="77777777" w:rsidTr="00A1645F">
        <w:trPr>
          <w:trHeight w:val="20"/>
        </w:trPr>
        <w:tc>
          <w:tcPr>
            <w:tcW w:w="2160" w:type="dxa"/>
            <w:tcBorders>
              <w:top w:val="nil"/>
              <w:left w:val="nil"/>
              <w:bottom w:val="nil"/>
              <w:right w:val="nil"/>
            </w:tcBorders>
            <w:shd w:val="clear" w:color="auto" w:fill="auto"/>
            <w:noWrap/>
            <w:hideMark/>
          </w:tcPr>
          <w:p w14:paraId="1BE1C80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2001-2007</w:t>
            </w:r>
          </w:p>
        </w:tc>
        <w:tc>
          <w:tcPr>
            <w:tcW w:w="1530" w:type="dxa"/>
            <w:tcBorders>
              <w:top w:val="nil"/>
              <w:left w:val="nil"/>
              <w:bottom w:val="nil"/>
              <w:right w:val="nil"/>
            </w:tcBorders>
            <w:shd w:val="clear" w:color="auto" w:fill="auto"/>
            <w:hideMark/>
          </w:tcPr>
          <w:p w14:paraId="3FC44DC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-0.55</w:t>
            </w:r>
          </w:p>
        </w:tc>
        <w:tc>
          <w:tcPr>
            <w:tcW w:w="1180" w:type="dxa"/>
            <w:tcBorders>
              <w:top w:val="nil"/>
              <w:left w:val="nil"/>
              <w:bottom w:val="nil"/>
              <w:right w:val="nil"/>
            </w:tcBorders>
            <w:shd w:val="clear" w:color="auto" w:fill="auto"/>
            <w:hideMark/>
          </w:tcPr>
          <w:p w14:paraId="68E78CF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6181E93"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659B9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0.68</w:t>
            </w:r>
          </w:p>
        </w:tc>
        <w:tc>
          <w:tcPr>
            <w:tcW w:w="1530" w:type="dxa"/>
            <w:tcBorders>
              <w:top w:val="nil"/>
              <w:left w:val="nil"/>
              <w:bottom w:val="nil"/>
              <w:right w:val="nil"/>
            </w:tcBorders>
            <w:shd w:val="clear" w:color="auto" w:fill="auto"/>
            <w:hideMark/>
          </w:tcPr>
          <w:p w14:paraId="2B299F1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1F4156CC" w14:textId="77777777" w:rsidTr="00A1645F">
        <w:trPr>
          <w:trHeight w:val="20"/>
        </w:trPr>
        <w:tc>
          <w:tcPr>
            <w:tcW w:w="2160" w:type="dxa"/>
            <w:tcBorders>
              <w:top w:val="nil"/>
              <w:left w:val="nil"/>
              <w:bottom w:val="single" w:sz="4" w:space="0" w:color="auto"/>
              <w:right w:val="nil"/>
            </w:tcBorders>
            <w:shd w:val="clear" w:color="auto" w:fill="auto"/>
            <w:noWrap/>
            <w:hideMark/>
          </w:tcPr>
          <w:p w14:paraId="478A9A4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2008-2014</w:t>
            </w:r>
          </w:p>
        </w:tc>
        <w:tc>
          <w:tcPr>
            <w:tcW w:w="1530" w:type="dxa"/>
            <w:tcBorders>
              <w:top w:val="nil"/>
              <w:left w:val="nil"/>
              <w:bottom w:val="single" w:sz="4" w:space="0" w:color="auto"/>
              <w:right w:val="nil"/>
            </w:tcBorders>
            <w:shd w:val="clear" w:color="auto" w:fill="auto"/>
            <w:hideMark/>
          </w:tcPr>
          <w:p w14:paraId="2B4E472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0B779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0.08</w:t>
            </w:r>
          </w:p>
        </w:tc>
        <w:tc>
          <w:tcPr>
            <w:tcW w:w="980" w:type="dxa"/>
            <w:tcBorders>
              <w:top w:val="nil"/>
              <w:left w:val="nil"/>
              <w:bottom w:val="single" w:sz="4" w:space="0" w:color="auto"/>
              <w:right w:val="nil"/>
            </w:tcBorders>
            <w:shd w:val="clear" w:color="auto" w:fill="auto"/>
            <w:hideMark/>
          </w:tcPr>
          <w:p w14:paraId="53F76A9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55C200FF" w14:textId="2F872B9E"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3.</w:t>
            </w:r>
            <w:del w:id="174" w:author="Beck, Marcus" w:date="2016-09-08T11:39:00Z">
              <w:r w:rsidRPr="00A1645F" w:rsidDel="00C36727">
                <w:rPr>
                  <w:rFonts w:ascii="Times" w:eastAsia="Arial" w:hAnsi="Times" w:cs="Times"/>
                  <w:color w:val="000000"/>
                  <w:sz w:val="24"/>
                  <w:szCs w:val="24"/>
                </w:rPr>
                <w:delText>1</w:delText>
              </w:r>
            </w:del>
            <w:r w:rsidRPr="00A1645F">
              <w:rPr>
                <w:rFonts w:ascii="Times" w:eastAsia="Arial" w:hAnsi="Times" w:cs="Times"/>
                <w:color w:val="000000"/>
                <w:sz w:val="24"/>
                <w:szCs w:val="24"/>
              </w:rPr>
              <w:t>0</w:t>
            </w:r>
            <w:ins w:id="175" w:author="Beck, Marcus" w:date="2016-09-08T11:39:00Z">
              <w:r w:rsidR="00C36727">
                <w:rPr>
                  <w:rFonts w:ascii="Times" w:eastAsia="Arial" w:hAnsi="Times" w:cs="Times"/>
                  <w:color w:val="000000"/>
                  <w:sz w:val="24"/>
                  <w:szCs w:val="24"/>
                </w:rPr>
                <w:t>6</w:t>
              </w:r>
            </w:ins>
          </w:p>
        </w:tc>
        <w:tc>
          <w:tcPr>
            <w:tcW w:w="1530" w:type="dxa"/>
            <w:tcBorders>
              <w:top w:val="nil"/>
              <w:left w:val="nil"/>
              <w:bottom w:val="single" w:sz="4" w:space="0" w:color="auto"/>
              <w:right w:val="nil"/>
            </w:tcBorders>
            <w:shd w:val="clear" w:color="auto" w:fill="auto"/>
            <w:hideMark/>
          </w:tcPr>
          <w:p w14:paraId="0EAD091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4346332A" w14:textId="77777777" w:rsidTr="00A1645F">
        <w:trPr>
          <w:trHeight w:val="20"/>
        </w:trPr>
        <w:tc>
          <w:tcPr>
            <w:tcW w:w="2160" w:type="dxa"/>
            <w:tcBorders>
              <w:top w:val="nil"/>
              <w:left w:val="nil"/>
              <w:bottom w:val="nil"/>
              <w:right w:val="nil"/>
            </w:tcBorders>
            <w:shd w:val="clear" w:color="auto" w:fill="auto"/>
            <w:hideMark/>
          </w:tcPr>
          <w:p w14:paraId="28AB9B7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Seasonal</w:t>
            </w:r>
          </w:p>
        </w:tc>
        <w:tc>
          <w:tcPr>
            <w:tcW w:w="1530" w:type="dxa"/>
            <w:tcBorders>
              <w:top w:val="nil"/>
              <w:left w:val="nil"/>
              <w:bottom w:val="nil"/>
              <w:right w:val="nil"/>
            </w:tcBorders>
            <w:shd w:val="clear" w:color="auto" w:fill="auto"/>
            <w:hideMark/>
          </w:tcPr>
          <w:p w14:paraId="5A78D9E8"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694C8EC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90DEE3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67874DE"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6284E0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E5B48D7" w14:textId="77777777" w:rsidTr="00A1645F">
        <w:trPr>
          <w:trHeight w:val="20"/>
        </w:trPr>
        <w:tc>
          <w:tcPr>
            <w:tcW w:w="2160" w:type="dxa"/>
            <w:tcBorders>
              <w:top w:val="nil"/>
              <w:left w:val="nil"/>
              <w:bottom w:val="nil"/>
              <w:right w:val="nil"/>
            </w:tcBorders>
            <w:shd w:val="clear" w:color="auto" w:fill="auto"/>
            <w:noWrap/>
            <w:hideMark/>
          </w:tcPr>
          <w:p w14:paraId="7725BD2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JFM</w:t>
            </w:r>
          </w:p>
        </w:tc>
        <w:tc>
          <w:tcPr>
            <w:tcW w:w="1530" w:type="dxa"/>
            <w:tcBorders>
              <w:top w:val="nil"/>
              <w:left w:val="nil"/>
              <w:bottom w:val="nil"/>
              <w:right w:val="nil"/>
            </w:tcBorders>
            <w:shd w:val="clear" w:color="auto" w:fill="auto"/>
            <w:hideMark/>
          </w:tcPr>
          <w:p w14:paraId="7DD76F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0.39</w:t>
            </w:r>
          </w:p>
        </w:tc>
        <w:tc>
          <w:tcPr>
            <w:tcW w:w="1180" w:type="dxa"/>
            <w:tcBorders>
              <w:top w:val="nil"/>
              <w:left w:val="nil"/>
              <w:bottom w:val="nil"/>
              <w:right w:val="nil"/>
            </w:tcBorders>
            <w:shd w:val="clear" w:color="auto" w:fill="auto"/>
            <w:hideMark/>
          </w:tcPr>
          <w:p w14:paraId="4CD470B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0.12</w:t>
            </w:r>
          </w:p>
        </w:tc>
        <w:tc>
          <w:tcPr>
            <w:tcW w:w="980" w:type="dxa"/>
            <w:tcBorders>
              <w:top w:val="nil"/>
              <w:left w:val="nil"/>
              <w:bottom w:val="nil"/>
              <w:right w:val="nil"/>
            </w:tcBorders>
            <w:shd w:val="clear" w:color="auto" w:fill="auto"/>
            <w:hideMark/>
          </w:tcPr>
          <w:p w14:paraId="0CF54E2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9C361E4" w14:textId="6793A4CC"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-2.0</w:t>
            </w:r>
            <w:del w:id="176" w:author="Beck, Marcus" w:date="2016-09-08T11:38:00Z">
              <w:r w:rsidRPr="00A1645F" w:rsidDel="00C36727">
                <w:rPr>
                  <w:rFonts w:ascii="Times" w:eastAsia="Arial" w:hAnsi="Times" w:cs="Times"/>
                  <w:color w:val="000000"/>
                  <w:sz w:val="24"/>
                  <w:szCs w:val="24"/>
                </w:rPr>
                <w:delText>0</w:delText>
              </w:r>
            </w:del>
            <w:ins w:id="177" w:author="Beck, Marcus" w:date="2016-09-08T11:38:00Z">
              <w:r w:rsidR="00C36727">
                <w:rPr>
                  <w:rFonts w:ascii="Times" w:eastAsia="Arial" w:hAnsi="Times" w:cs="Times"/>
                  <w:color w:val="000000"/>
                  <w:sz w:val="24"/>
                  <w:szCs w:val="24"/>
                </w:rPr>
                <w:t>2</w:t>
              </w:r>
            </w:ins>
          </w:p>
        </w:tc>
        <w:tc>
          <w:tcPr>
            <w:tcW w:w="1530" w:type="dxa"/>
            <w:tcBorders>
              <w:top w:val="nil"/>
              <w:left w:val="nil"/>
              <w:bottom w:val="nil"/>
              <w:right w:val="nil"/>
            </w:tcBorders>
            <w:shd w:val="clear" w:color="auto" w:fill="auto"/>
            <w:hideMark/>
          </w:tcPr>
          <w:p w14:paraId="178F45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AE86FA" w14:textId="77777777" w:rsidTr="00A1645F">
        <w:trPr>
          <w:trHeight w:val="20"/>
        </w:trPr>
        <w:tc>
          <w:tcPr>
            <w:tcW w:w="2160" w:type="dxa"/>
            <w:tcBorders>
              <w:top w:val="nil"/>
              <w:left w:val="nil"/>
              <w:bottom w:val="nil"/>
              <w:right w:val="nil"/>
            </w:tcBorders>
            <w:shd w:val="clear" w:color="auto" w:fill="auto"/>
            <w:noWrap/>
            <w:hideMark/>
          </w:tcPr>
          <w:p w14:paraId="3F06621B"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AMJ</w:t>
            </w:r>
          </w:p>
        </w:tc>
        <w:tc>
          <w:tcPr>
            <w:tcW w:w="1530" w:type="dxa"/>
            <w:tcBorders>
              <w:top w:val="nil"/>
              <w:left w:val="nil"/>
              <w:bottom w:val="nil"/>
              <w:right w:val="nil"/>
            </w:tcBorders>
            <w:shd w:val="clear" w:color="auto" w:fill="auto"/>
            <w:hideMark/>
          </w:tcPr>
          <w:p w14:paraId="72EE855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0.22</w:t>
            </w:r>
          </w:p>
        </w:tc>
        <w:tc>
          <w:tcPr>
            <w:tcW w:w="1180" w:type="dxa"/>
            <w:tcBorders>
              <w:top w:val="nil"/>
              <w:left w:val="nil"/>
              <w:bottom w:val="nil"/>
              <w:right w:val="nil"/>
            </w:tcBorders>
            <w:shd w:val="clear" w:color="auto" w:fill="auto"/>
            <w:hideMark/>
          </w:tcPr>
          <w:p w14:paraId="437E4B2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F15C40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10EF8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-0.66</w:t>
            </w:r>
          </w:p>
        </w:tc>
        <w:tc>
          <w:tcPr>
            <w:tcW w:w="1530" w:type="dxa"/>
            <w:tcBorders>
              <w:top w:val="nil"/>
              <w:left w:val="nil"/>
              <w:bottom w:val="nil"/>
              <w:right w:val="nil"/>
            </w:tcBorders>
            <w:shd w:val="clear" w:color="auto" w:fill="auto"/>
            <w:hideMark/>
          </w:tcPr>
          <w:p w14:paraId="1673130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3F6EF9" w14:textId="77777777" w:rsidTr="00A1645F">
        <w:trPr>
          <w:trHeight w:val="20"/>
        </w:trPr>
        <w:tc>
          <w:tcPr>
            <w:tcW w:w="2160" w:type="dxa"/>
            <w:tcBorders>
              <w:top w:val="nil"/>
              <w:left w:val="nil"/>
              <w:bottom w:val="nil"/>
              <w:right w:val="nil"/>
            </w:tcBorders>
            <w:shd w:val="clear" w:color="auto" w:fill="auto"/>
            <w:noWrap/>
            <w:hideMark/>
          </w:tcPr>
          <w:p w14:paraId="5D7D19EF"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JAS</w:t>
            </w:r>
          </w:p>
        </w:tc>
        <w:tc>
          <w:tcPr>
            <w:tcW w:w="1530" w:type="dxa"/>
            <w:tcBorders>
              <w:top w:val="nil"/>
              <w:left w:val="nil"/>
              <w:bottom w:val="nil"/>
              <w:right w:val="nil"/>
            </w:tcBorders>
            <w:shd w:val="clear" w:color="auto" w:fill="auto"/>
            <w:hideMark/>
          </w:tcPr>
          <w:p w14:paraId="2358BB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-0.71</w:t>
            </w:r>
          </w:p>
        </w:tc>
        <w:tc>
          <w:tcPr>
            <w:tcW w:w="1180" w:type="dxa"/>
            <w:tcBorders>
              <w:top w:val="nil"/>
              <w:left w:val="nil"/>
              <w:bottom w:val="nil"/>
              <w:right w:val="nil"/>
            </w:tcBorders>
            <w:shd w:val="clear" w:color="auto" w:fill="auto"/>
            <w:hideMark/>
          </w:tcPr>
          <w:p w14:paraId="1E30D4C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0.06</w:t>
            </w:r>
          </w:p>
        </w:tc>
        <w:tc>
          <w:tcPr>
            <w:tcW w:w="980" w:type="dxa"/>
            <w:tcBorders>
              <w:top w:val="nil"/>
              <w:left w:val="nil"/>
              <w:bottom w:val="nil"/>
              <w:right w:val="nil"/>
            </w:tcBorders>
            <w:shd w:val="clear" w:color="auto" w:fill="auto"/>
            <w:hideMark/>
          </w:tcPr>
          <w:p w14:paraId="525F46B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2C286FF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0.76</w:t>
            </w:r>
          </w:p>
        </w:tc>
        <w:tc>
          <w:tcPr>
            <w:tcW w:w="1530" w:type="dxa"/>
            <w:tcBorders>
              <w:top w:val="nil"/>
              <w:left w:val="nil"/>
              <w:bottom w:val="nil"/>
              <w:right w:val="nil"/>
            </w:tcBorders>
            <w:shd w:val="clear" w:color="auto" w:fill="auto"/>
            <w:hideMark/>
          </w:tcPr>
          <w:p w14:paraId="265CF56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690C9F37" w14:textId="77777777" w:rsidTr="00A1645F">
        <w:trPr>
          <w:trHeight w:val="20"/>
        </w:trPr>
        <w:tc>
          <w:tcPr>
            <w:tcW w:w="2160" w:type="dxa"/>
            <w:tcBorders>
              <w:top w:val="nil"/>
              <w:left w:val="nil"/>
              <w:bottom w:val="single" w:sz="4" w:space="0" w:color="auto"/>
              <w:right w:val="nil"/>
            </w:tcBorders>
            <w:shd w:val="clear" w:color="auto" w:fill="auto"/>
            <w:noWrap/>
            <w:hideMark/>
          </w:tcPr>
          <w:p w14:paraId="37911848"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OND</w:t>
            </w:r>
          </w:p>
        </w:tc>
        <w:tc>
          <w:tcPr>
            <w:tcW w:w="1530" w:type="dxa"/>
            <w:tcBorders>
              <w:top w:val="nil"/>
              <w:left w:val="nil"/>
              <w:bottom w:val="single" w:sz="4" w:space="0" w:color="auto"/>
              <w:right w:val="nil"/>
            </w:tcBorders>
            <w:shd w:val="clear" w:color="auto" w:fill="auto"/>
            <w:hideMark/>
          </w:tcPr>
          <w:p w14:paraId="545D43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-0.46</w:t>
            </w:r>
          </w:p>
        </w:tc>
        <w:tc>
          <w:tcPr>
            <w:tcW w:w="1180" w:type="dxa"/>
            <w:tcBorders>
              <w:top w:val="nil"/>
              <w:left w:val="nil"/>
              <w:bottom w:val="single" w:sz="4" w:space="0" w:color="auto"/>
              <w:right w:val="nil"/>
            </w:tcBorders>
            <w:shd w:val="clear" w:color="auto" w:fill="auto"/>
            <w:hideMark/>
          </w:tcPr>
          <w:p w14:paraId="18E4C23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0.05</w:t>
            </w:r>
          </w:p>
        </w:tc>
        <w:tc>
          <w:tcPr>
            <w:tcW w:w="980" w:type="dxa"/>
            <w:tcBorders>
              <w:top w:val="nil"/>
              <w:left w:val="nil"/>
              <w:bottom w:val="single" w:sz="4" w:space="0" w:color="auto"/>
              <w:right w:val="nil"/>
            </w:tcBorders>
            <w:shd w:val="clear" w:color="auto" w:fill="auto"/>
            <w:hideMark/>
          </w:tcPr>
          <w:p w14:paraId="1AFCB76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6C143C43" w14:textId="262623C4"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w:t>
            </w:r>
            <w:ins w:id="178" w:author="Beck, Marcus" w:date="2016-09-08T11:38:00Z">
              <w:r w:rsidR="00C36727">
                <w:rPr>
                  <w:rFonts w:ascii="Times" w:eastAsia="Arial" w:hAnsi="Times" w:cs="Times"/>
                  <w:color w:val="000000"/>
                  <w:sz w:val="24"/>
                  <w:szCs w:val="24"/>
                </w:rPr>
                <w:t>3</w:t>
              </w:r>
            </w:ins>
            <w:del w:id="179" w:author="Beck, Marcus" w:date="2016-09-08T11:38:00Z">
              <w:r w:rsidRPr="00A1645F" w:rsidDel="00C36727">
                <w:rPr>
                  <w:rFonts w:ascii="Times" w:eastAsia="Arial" w:hAnsi="Times" w:cs="Times"/>
                  <w:color w:val="000000"/>
                  <w:sz w:val="24"/>
                  <w:szCs w:val="24"/>
                </w:rPr>
                <w:delText>4</w:delText>
              </w:r>
            </w:del>
          </w:p>
        </w:tc>
        <w:tc>
          <w:tcPr>
            <w:tcW w:w="1530" w:type="dxa"/>
            <w:tcBorders>
              <w:top w:val="nil"/>
              <w:left w:val="nil"/>
              <w:bottom w:val="single" w:sz="4" w:space="0" w:color="auto"/>
              <w:right w:val="nil"/>
            </w:tcBorders>
            <w:shd w:val="clear" w:color="auto" w:fill="auto"/>
            <w:hideMark/>
          </w:tcPr>
          <w:p w14:paraId="5F58B4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4A10D149" w14:textId="77777777" w:rsidTr="00A1645F">
        <w:trPr>
          <w:trHeight w:val="20"/>
        </w:trPr>
        <w:tc>
          <w:tcPr>
            <w:tcW w:w="2160" w:type="dxa"/>
            <w:tcBorders>
              <w:top w:val="nil"/>
              <w:left w:val="nil"/>
              <w:bottom w:val="nil"/>
              <w:right w:val="nil"/>
            </w:tcBorders>
            <w:shd w:val="clear" w:color="auto" w:fill="auto"/>
            <w:hideMark/>
          </w:tcPr>
          <w:p w14:paraId="2444E0B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Flow</w:t>
            </w:r>
          </w:p>
        </w:tc>
        <w:tc>
          <w:tcPr>
            <w:tcW w:w="1530" w:type="dxa"/>
            <w:tcBorders>
              <w:top w:val="nil"/>
              <w:left w:val="nil"/>
              <w:bottom w:val="nil"/>
              <w:right w:val="nil"/>
            </w:tcBorders>
            <w:shd w:val="clear" w:color="auto" w:fill="auto"/>
            <w:hideMark/>
          </w:tcPr>
          <w:p w14:paraId="016E91C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09DA131F"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0E1C51B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F77F3CB"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7D0A3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12C864A5" w14:textId="77777777" w:rsidTr="00A1645F">
        <w:trPr>
          <w:trHeight w:val="20"/>
        </w:trPr>
        <w:tc>
          <w:tcPr>
            <w:tcW w:w="2160" w:type="dxa"/>
            <w:tcBorders>
              <w:top w:val="nil"/>
              <w:left w:val="nil"/>
              <w:bottom w:val="nil"/>
              <w:right w:val="nil"/>
            </w:tcBorders>
            <w:shd w:val="clear" w:color="auto" w:fill="auto"/>
            <w:noWrap/>
            <w:hideMark/>
          </w:tcPr>
          <w:p w14:paraId="0239B27E"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 (Low)</w:t>
            </w:r>
          </w:p>
        </w:tc>
        <w:tc>
          <w:tcPr>
            <w:tcW w:w="1530" w:type="dxa"/>
            <w:tcBorders>
              <w:top w:val="nil"/>
              <w:left w:val="nil"/>
              <w:bottom w:val="nil"/>
              <w:right w:val="nil"/>
            </w:tcBorders>
            <w:shd w:val="clear" w:color="auto" w:fill="auto"/>
            <w:hideMark/>
          </w:tcPr>
          <w:p w14:paraId="7A813E7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-0.27</w:t>
            </w:r>
          </w:p>
        </w:tc>
        <w:tc>
          <w:tcPr>
            <w:tcW w:w="1180" w:type="dxa"/>
            <w:tcBorders>
              <w:top w:val="nil"/>
              <w:left w:val="nil"/>
              <w:bottom w:val="nil"/>
              <w:right w:val="nil"/>
            </w:tcBorders>
            <w:shd w:val="clear" w:color="auto" w:fill="auto"/>
            <w:hideMark/>
          </w:tcPr>
          <w:p w14:paraId="4B478D3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3016A4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857AD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c>
          <w:tcPr>
            <w:tcW w:w="1530" w:type="dxa"/>
            <w:tcBorders>
              <w:top w:val="nil"/>
              <w:left w:val="nil"/>
              <w:bottom w:val="nil"/>
              <w:right w:val="nil"/>
            </w:tcBorders>
            <w:shd w:val="clear" w:color="auto" w:fill="auto"/>
            <w:hideMark/>
          </w:tcPr>
          <w:p w14:paraId="16BAAE9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12C6FD10" w14:textId="77777777" w:rsidTr="00A1645F">
        <w:trPr>
          <w:trHeight w:val="20"/>
        </w:trPr>
        <w:tc>
          <w:tcPr>
            <w:tcW w:w="2160" w:type="dxa"/>
            <w:tcBorders>
              <w:top w:val="nil"/>
              <w:left w:val="nil"/>
              <w:bottom w:val="nil"/>
              <w:right w:val="nil"/>
            </w:tcBorders>
            <w:shd w:val="clear" w:color="auto" w:fill="auto"/>
            <w:noWrap/>
            <w:hideMark/>
          </w:tcPr>
          <w:p w14:paraId="2CC9D19A"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w:t>
            </w:r>
          </w:p>
        </w:tc>
        <w:tc>
          <w:tcPr>
            <w:tcW w:w="1530" w:type="dxa"/>
            <w:tcBorders>
              <w:top w:val="nil"/>
              <w:left w:val="nil"/>
              <w:bottom w:val="nil"/>
              <w:right w:val="nil"/>
            </w:tcBorders>
            <w:shd w:val="clear" w:color="auto" w:fill="auto"/>
            <w:hideMark/>
          </w:tcPr>
          <w:p w14:paraId="557ADB9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c>
          <w:tcPr>
            <w:tcW w:w="1180" w:type="dxa"/>
            <w:tcBorders>
              <w:top w:val="nil"/>
              <w:left w:val="nil"/>
              <w:bottom w:val="nil"/>
              <w:right w:val="nil"/>
            </w:tcBorders>
            <w:shd w:val="clear" w:color="auto" w:fill="auto"/>
            <w:hideMark/>
          </w:tcPr>
          <w:p w14:paraId="6547C1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0CCE46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072FBC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0.70</w:t>
            </w:r>
          </w:p>
        </w:tc>
        <w:tc>
          <w:tcPr>
            <w:tcW w:w="1530" w:type="dxa"/>
            <w:tcBorders>
              <w:top w:val="nil"/>
              <w:left w:val="nil"/>
              <w:bottom w:val="nil"/>
              <w:right w:val="nil"/>
            </w:tcBorders>
            <w:shd w:val="clear" w:color="auto" w:fill="auto"/>
            <w:hideMark/>
          </w:tcPr>
          <w:p w14:paraId="36310CD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68B9E2C0" w14:textId="77777777" w:rsidTr="00A1645F">
        <w:trPr>
          <w:trHeight w:val="20"/>
        </w:trPr>
        <w:tc>
          <w:tcPr>
            <w:tcW w:w="2160" w:type="dxa"/>
            <w:tcBorders>
              <w:top w:val="nil"/>
              <w:left w:val="nil"/>
              <w:bottom w:val="nil"/>
              <w:right w:val="nil"/>
            </w:tcBorders>
            <w:shd w:val="clear" w:color="auto" w:fill="auto"/>
            <w:noWrap/>
            <w:hideMark/>
          </w:tcPr>
          <w:p w14:paraId="76E6F792"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3</w:t>
            </w:r>
          </w:p>
        </w:tc>
        <w:tc>
          <w:tcPr>
            <w:tcW w:w="1530" w:type="dxa"/>
            <w:tcBorders>
              <w:top w:val="nil"/>
              <w:left w:val="nil"/>
              <w:bottom w:val="nil"/>
              <w:right w:val="nil"/>
            </w:tcBorders>
            <w:shd w:val="clear" w:color="auto" w:fill="auto"/>
            <w:hideMark/>
          </w:tcPr>
          <w:p w14:paraId="15B4950D" w14:textId="58937EDE"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w:t>
            </w:r>
            <w:del w:id="180" w:author="Beck, Marcus" w:date="2016-09-08T11:38:00Z">
              <w:r w:rsidRPr="00A1645F" w:rsidDel="00C36727">
                <w:rPr>
                  <w:rFonts w:ascii="Times" w:eastAsia="Arial" w:hAnsi="Times" w:cs="Times"/>
                  <w:color w:val="000000"/>
                  <w:sz w:val="24"/>
                  <w:szCs w:val="24"/>
                </w:rPr>
                <w:delText>9</w:delText>
              </w:r>
            </w:del>
            <w:ins w:id="181" w:author="Beck, Marcus" w:date="2016-09-08T11:38:00Z">
              <w:r w:rsidR="00C36727">
                <w:rPr>
                  <w:rFonts w:ascii="Times" w:eastAsia="Arial" w:hAnsi="Times" w:cs="Times"/>
                  <w:color w:val="000000"/>
                  <w:sz w:val="24"/>
                  <w:szCs w:val="24"/>
                </w:rPr>
                <w:t>8</w:t>
              </w:r>
            </w:ins>
          </w:p>
        </w:tc>
        <w:tc>
          <w:tcPr>
            <w:tcW w:w="1180" w:type="dxa"/>
            <w:tcBorders>
              <w:top w:val="nil"/>
              <w:left w:val="nil"/>
              <w:bottom w:val="nil"/>
              <w:right w:val="nil"/>
            </w:tcBorders>
            <w:shd w:val="clear" w:color="auto" w:fill="auto"/>
            <w:hideMark/>
          </w:tcPr>
          <w:p w14:paraId="4BC6D4A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980" w:type="dxa"/>
            <w:tcBorders>
              <w:top w:val="nil"/>
              <w:left w:val="nil"/>
              <w:bottom w:val="nil"/>
              <w:right w:val="nil"/>
            </w:tcBorders>
            <w:shd w:val="clear" w:color="auto" w:fill="auto"/>
            <w:hideMark/>
          </w:tcPr>
          <w:p w14:paraId="25DA29E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D870F3D" w14:textId="7467A167"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w:t>
            </w:r>
            <w:del w:id="182" w:author="Beck, Marcus" w:date="2016-09-08T11:38:00Z">
              <w:r w:rsidRPr="00A1645F" w:rsidDel="00C36727">
                <w:rPr>
                  <w:rFonts w:ascii="Times" w:eastAsia="Arial" w:hAnsi="Times" w:cs="Times"/>
                  <w:color w:val="000000"/>
                  <w:sz w:val="24"/>
                  <w:szCs w:val="24"/>
                </w:rPr>
                <w:delText>7</w:delText>
              </w:r>
            </w:del>
            <w:ins w:id="183" w:author="Beck, Marcus" w:date="2016-09-08T11:38:00Z">
              <w:r w:rsidR="00C36727">
                <w:rPr>
                  <w:rFonts w:ascii="Times" w:eastAsia="Arial" w:hAnsi="Times" w:cs="Times"/>
                  <w:color w:val="000000"/>
                  <w:sz w:val="24"/>
                  <w:szCs w:val="24"/>
                </w:rPr>
                <w:t>6</w:t>
              </w:r>
            </w:ins>
          </w:p>
        </w:tc>
        <w:tc>
          <w:tcPr>
            <w:tcW w:w="1530" w:type="dxa"/>
            <w:tcBorders>
              <w:top w:val="nil"/>
              <w:left w:val="nil"/>
              <w:bottom w:val="nil"/>
              <w:right w:val="nil"/>
            </w:tcBorders>
            <w:shd w:val="clear" w:color="auto" w:fill="auto"/>
            <w:hideMark/>
          </w:tcPr>
          <w:p w14:paraId="01605C1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2BE96084" w14:textId="77777777" w:rsidTr="00A1645F">
        <w:trPr>
          <w:trHeight w:val="20"/>
        </w:trPr>
        <w:tc>
          <w:tcPr>
            <w:tcW w:w="2160" w:type="dxa"/>
            <w:tcBorders>
              <w:top w:val="nil"/>
              <w:left w:val="nil"/>
              <w:bottom w:val="single" w:sz="4" w:space="0" w:color="auto"/>
              <w:right w:val="nil"/>
            </w:tcBorders>
            <w:shd w:val="clear" w:color="auto" w:fill="auto"/>
            <w:noWrap/>
            <w:hideMark/>
          </w:tcPr>
          <w:p w14:paraId="3E3CDE6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4 (High)</w:t>
            </w:r>
          </w:p>
        </w:tc>
        <w:tc>
          <w:tcPr>
            <w:tcW w:w="1530" w:type="dxa"/>
            <w:tcBorders>
              <w:top w:val="nil"/>
              <w:left w:val="nil"/>
              <w:bottom w:val="single" w:sz="4" w:space="0" w:color="auto"/>
              <w:right w:val="nil"/>
            </w:tcBorders>
            <w:shd w:val="clear" w:color="auto" w:fill="auto"/>
            <w:hideMark/>
          </w:tcPr>
          <w:p w14:paraId="402C13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F4A3F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4542F0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340C952D" w14:textId="46A7D445"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-1.7</w:t>
            </w:r>
            <w:ins w:id="184" w:author="Beck, Marcus" w:date="2016-09-08T11:39:00Z">
              <w:r w:rsidR="00C36727">
                <w:rPr>
                  <w:rFonts w:ascii="Times" w:eastAsia="Arial" w:hAnsi="Times" w:cs="Times"/>
                  <w:color w:val="000000"/>
                  <w:sz w:val="24"/>
                  <w:szCs w:val="24"/>
                </w:rPr>
                <w:t>7</w:t>
              </w:r>
            </w:ins>
            <w:del w:id="185" w:author="Beck, Marcus" w:date="2016-09-08T11:39:00Z">
              <w:r w:rsidRPr="00A1645F" w:rsidDel="00C36727">
                <w:rPr>
                  <w:rFonts w:ascii="Times" w:eastAsia="Arial" w:hAnsi="Times" w:cs="Times"/>
                  <w:color w:val="000000"/>
                  <w:sz w:val="24"/>
                  <w:szCs w:val="24"/>
                </w:rPr>
                <w:delText>5</w:delText>
              </w:r>
            </w:del>
          </w:p>
        </w:tc>
        <w:tc>
          <w:tcPr>
            <w:tcW w:w="1530" w:type="dxa"/>
            <w:tcBorders>
              <w:top w:val="nil"/>
              <w:left w:val="nil"/>
              <w:bottom w:val="single" w:sz="4" w:space="0" w:color="auto"/>
              <w:right w:val="nil"/>
            </w:tcBorders>
            <w:shd w:val="clear" w:color="auto" w:fill="auto"/>
            <w:hideMark/>
          </w:tcPr>
          <w:p w14:paraId="61C3B45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bl>
    <w:p w14:paraId="332880AB" w14:textId="77777777" w:rsidR="00A1645F" w:rsidRDefault="00A1645F" w:rsidP="00297328">
      <w:pPr>
        <w:spacing w:after="0"/>
        <w:rPr>
          <w:rFonts w:ascii="Times New Roman" w:hAnsi="Times New Roman" w:cs="Times New Roman"/>
          <w:sz w:val="24"/>
          <w:szCs w:val="24"/>
        </w:rPr>
      </w:pPr>
    </w:p>
    <w:p w14:paraId="33DCFC5C" w14:textId="77777777" w:rsidR="008E06A0" w:rsidRDefault="008E06A0">
      <w:pPr>
        <w:rPr>
          <w:rFonts w:ascii="Times New Roman" w:hAnsi="Times New Roman" w:cs="Times New Roman"/>
          <w:sz w:val="24"/>
          <w:szCs w:val="24"/>
        </w:rPr>
      </w:pPr>
    </w:p>
    <w:p w14:paraId="3FCA1FE7" w14:textId="77777777" w:rsidR="00FF6F13" w:rsidRDefault="008E06A0">
      <w:pPr>
        <w:rPr>
          <w:rFonts w:ascii="Times New Roman" w:hAnsi="Times New Roman" w:cs="Times New Roman"/>
          <w:sz w:val="24"/>
          <w:szCs w:val="24"/>
        </w:rPr>
      </w:pPr>
      <w:r>
        <w:rPr>
          <w:rFonts w:ascii="Times New Roman" w:hAnsi="Times New Roman" w:cs="Times New Roman"/>
          <w:sz w:val="24"/>
          <w:szCs w:val="24"/>
        </w:rPr>
        <w:br w:type="page"/>
      </w:r>
    </w:p>
    <w:tbl>
      <w:tblPr>
        <w:tblW w:w="8929" w:type="dxa"/>
        <w:tblInd w:w="108" w:type="dxa"/>
        <w:tblLook w:val="04A0" w:firstRow="1" w:lastRow="0" w:firstColumn="1" w:lastColumn="0" w:noHBand="0" w:noVBand="1"/>
      </w:tblPr>
      <w:tblGrid>
        <w:gridCol w:w="1260"/>
        <w:gridCol w:w="837"/>
        <w:gridCol w:w="840"/>
        <w:gridCol w:w="276"/>
        <w:gridCol w:w="823"/>
        <w:gridCol w:w="804"/>
        <w:gridCol w:w="276"/>
        <w:gridCol w:w="837"/>
        <w:gridCol w:w="858"/>
        <w:gridCol w:w="276"/>
        <w:gridCol w:w="882"/>
        <w:gridCol w:w="960"/>
      </w:tblGrid>
      <w:tr w:rsidR="00FF6F13" w:rsidRPr="00FF6F13" w14:paraId="741253E4" w14:textId="77777777" w:rsidTr="008E06A0">
        <w:trPr>
          <w:trHeight w:val="20"/>
        </w:trPr>
        <w:tc>
          <w:tcPr>
            <w:tcW w:w="8929" w:type="dxa"/>
            <w:gridSpan w:val="12"/>
            <w:tcBorders>
              <w:top w:val="nil"/>
              <w:left w:val="nil"/>
              <w:bottom w:val="single" w:sz="4" w:space="0" w:color="auto"/>
              <w:right w:val="nil"/>
            </w:tcBorders>
            <w:shd w:val="clear" w:color="auto" w:fill="auto"/>
            <w:hideMark/>
          </w:tcPr>
          <w:p w14:paraId="4836A986" w14:textId="238384D4" w:rsidR="00FF6F13" w:rsidRPr="00FF6F13" w:rsidRDefault="00FF6F13" w:rsidP="00AA6F3B">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lastRenderedPageBreak/>
              <w:t>TABLE 6: Regression fits comparing predicted (</w:t>
            </w:r>
            <w:r w:rsidRPr="00FF6F13">
              <w:rPr>
                <w:rFonts w:ascii="Times" w:eastAsia="Times New Roman" w:hAnsi="Times" w:cs="Times"/>
                <w:i/>
                <w:iCs/>
                <w:color w:val="000000"/>
                <w:sz w:val="24"/>
                <w:szCs w:val="24"/>
              </w:rPr>
              <w:t>pred</w:t>
            </w:r>
            <w:r w:rsidRPr="00FF6F13">
              <w:rPr>
                <w:rFonts w:ascii="Times" w:eastAsia="Times New Roman" w:hAnsi="Times" w:cs="Times"/>
                <w:color w:val="000000"/>
                <w:sz w:val="24"/>
                <w:szCs w:val="24"/>
              </w:rPr>
              <w:t>) and flow-normalized (</w:t>
            </w:r>
            <w:r w:rsidRPr="00FF6F13">
              <w:rPr>
                <w:rFonts w:ascii="Times" w:eastAsia="Times New Roman" w:hAnsi="Times" w:cs="Times"/>
                <w:i/>
                <w:iCs/>
                <w:color w:val="000000"/>
                <w:sz w:val="24"/>
                <w:szCs w:val="24"/>
              </w:rPr>
              <w:t>norm</w:t>
            </w:r>
            <w:r w:rsidRPr="00FF6F13">
              <w:rPr>
                <w:rFonts w:ascii="Times" w:eastAsia="Times New Roman" w:hAnsi="Times" w:cs="Times"/>
                <w:color w:val="000000"/>
                <w:sz w:val="24"/>
                <w:szCs w:val="24"/>
              </w:rPr>
              <w:t>) results for WRTDS and GAMs</w:t>
            </w:r>
            <w:del w:id="186" w:author="Beck, Marcus" w:date="2016-09-07T10:05:00Z">
              <w:r w:rsidRPr="00FF6F13" w:rsidDel="00AA6F3B">
                <w:rPr>
                  <w:rFonts w:ascii="Times" w:eastAsia="Times New Roman" w:hAnsi="Times" w:cs="Times"/>
                  <w:color w:val="000000"/>
                  <w:sz w:val="24"/>
                  <w:szCs w:val="24"/>
                </w:rPr>
                <w:delText xml:space="preserve"> at each station.</w:delText>
              </w:r>
            </w:del>
            <w:r w:rsidRPr="00FF6F13">
              <w:rPr>
                <w:rFonts w:ascii="Times" w:eastAsia="Times New Roman" w:hAnsi="Times" w:cs="Times"/>
                <w:color w:val="000000"/>
                <w:sz w:val="24"/>
                <w:szCs w:val="24"/>
              </w:rPr>
              <w:t xml:space="preserve"> Values in bold-italic are those where the intercept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color w:val="000000"/>
                <w:sz w:val="24"/>
                <w:szCs w:val="24"/>
              </w:rPr>
              <w:t>) estimate was significantly different from zero or the slope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color w:val="000000"/>
                <w:sz w:val="24"/>
                <w:szCs w:val="24"/>
              </w:rPr>
              <w:t xml:space="preserve">) estimate was significantly different from one. Fits for the entire time series are shown at the top. Time periods are annual groupings every seven years (top), seasonal groupings </w:t>
            </w:r>
            <w:del w:id="187" w:author="Beck, Marcus" w:date="2016-09-07T10:06:00Z">
              <w:r w:rsidRPr="00FF6F13" w:rsidDel="00AA6F3B">
                <w:rPr>
                  <w:rFonts w:ascii="Times" w:eastAsia="Times New Roman" w:hAnsi="Times" w:cs="Times"/>
                  <w:color w:val="000000"/>
                  <w:sz w:val="24"/>
                  <w:szCs w:val="24"/>
                </w:rPr>
                <w:delText xml:space="preserve">by monthly quarters </w:delText>
              </w:r>
            </w:del>
            <w:r w:rsidRPr="00FF6F13">
              <w:rPr>
                <w:rFonts w:ascii="Times" w:eastAsia="Times New Roman" w:hAnsi="Times" w:cs="Times"/>
                <w:color w:val="000000"/>
                <w:sz w:val="24"/>
                <w:szCs w:val="24"/>
              </w:rPr>
              <w:t>(middle), and flow periods based on quantile distributions of discharge.</w:t>
            </w:r>
            <w:del w:id="188" w:author="Beck, Marcus" w:date="2016-09-07T10:06:00Z">
              <w:r w:rsidRPr="00FF6F13" w:rsidDel="00AA6F3B">
                <w:rPr>
                  <w:rFonts w:ascii="Times" w:eastAsia="Times New Roman" w:hAnsi="Times" w:cs="Times"/>
                  <w:color w:val="000000"/>
                  <w:sz w:val="24"/>
                  <w:szCs w:val="24"/>
                </w:rPr>
                <w:delText xml:space="preserve"> See </w:delText>
              </w:r>
            </w:del>
            <w:del w:id="189" w:author="Beck, Marcus" w:date="2016-09-07T09:30:00Z">
              <w:r w:rsidRPr="00FF6F13" w:rsidDel="00850D61">
                <w:rPr>
                  <w:rFonts w:ascii="Times" w:eastAsia="Times New Roman" w:hAnsi="Times" w:cs="Times"/>
                  <w:color w:val="000000"/>
                  <w:sz w:val="24"/>
                  <w:szCs w:val="24"/>
                </w:rPr>
                <w:delText xml:space="preserve">Figure </w:delText>
              </w:r>
              <w:r w:rsidRPr="00FF6F13" w:rsidDel="00850D61">
                <w:rPr>
                  <w:rFonts w:ascii="Times" w:eastAsia="Times New Roman" w:hAnsi="Times" w:cs="Times"/>
                  <w:color w:val="231F20"/>
                  <w:sz w:val="24"/>
                  <w:szCs w:val="24"/>
                </w:rPr>
                <w:delText>5</w:delText>
              </w:r>
            </w:del>
            <w:del w:id="190" w:author="Beck, Marcus" w:date="2016-09-07T10:06:00Z">
              <w:r w:rsidRPr="00FF6F13" w:rsidDel="00AA6F3B">
                <w:rPr>
                  <w:rFonts w:ascii="Times" w:eastAsia="Times New Roman" w:hAnsi="Times" w:cs="Times"/>
                  <w:color w:val="231F20"/>
                  <w:sz w:val="24"/>
                  <w:szCs w:val="24"/>
                </w:rPr>
                <w:delText xml:space="preserve"> </w:delText>
              </w:r>
              <w:r w:rsidR="008E06A0" w:rsidDel="00AA6F3B">
                <w:rPr>
                  <w:rFonts w:ascii="Times" w:eastAsia="Times New Roman" w:hAnsi="Times" w:cs="Times"/>
                  <w:color w:val="000000"/>
                  <w:sz w:val="24"/>
                  <w:szCs w:val="24"/>
                </w:rPr>
                <w:delText xml:space="preserve">for a graphical </w:delText>
              </w:r>
              <w:r w:rsidRPr="00FF6F13" w:rsidDel="00AA6F3B">
                <w:rPr>
                  <w:rFonts w:ascii="Times" w:eastAsia="Times New Roman" w:hAnsi="Times" w:cs="Times"/>
                  <w:color w:val="000000"/>
                  <w:sz w:val="24"/>
                  <w:szCs w:val="24"/>
                </w:rPr>
                <w:delText>summary.</w:delText>
              </w:r>
            </w:del>
          </w:p>
        </w:tc>
      </w:tr>
      <w:tr w:rsidR="008E06A0" w:rsidRPr="00FF6F13" w14:paraId="10DAD047" w14:textId="77777777" w:rsidTr="003671AB">
        <w:trPr>
          <w:trHeight w:val="20"/>
        </w:trPr>
        <w:tc>
          <w:tcPr>
            <w:tcW w:w="1260" w:type="dxa"/>
            <w:tcBorders>
              <w:top w:val="nil"/>
              <w:left w:val="nil"/>
              <w:bottom w:val="nil"/>
              <w:right w:val="nil"/>
            </w:tcBorders>
            <w:shd w:val="clear" w:color="auto" w:fill="auto"/>
            <w:noWrap/>
            <w:hideMark/>
          </w:tcPr>
          <w:p w14:paraId="7E294657" w14:textId="77777777" w:rsidR="008E06A0" w:rsidRPr="00FF6F13" w:rsidRDefault="008E06A0"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Period</w:t>
            </w:r>
          </w:p>
        </w:tc>
        <w:tc>
          <w:tcPr>
            <w:tcW w:w="1677" w:type="dxa"/>
            <w:gridSpan w:val="2"/>
            <w:tcBorders>
              <w:top w:val="nil"/>
              <w:left w:val="nil"/>
              <w:bottom w:val="single" w:sz="4" w:space="0" w:color="auto"/>
              <w:right w:val="nil"/>
            </w:tcBorders>
            <w:shd w:val="clear" w:color="auto" w:fill="auto"/>
            <w:noWrap/>
            <w:hideMark/>
          </w:tcPr>
          <w:p w14:paraId="107C62D5"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0EE83629"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27" w:type="dxa"/>
            <w:gridSpan w:val="2"/>
            <w:tcBorders>
              <w:top w:val="nil"/>
              <w:left w:val="nil"/>
              <w:bottom w:val="single" w:sz="4" w:space="0" w:color="auto"/>
              <w:right w:val="nil"/>
            </w:tcBorders>
            <w:shd w:val="clear" w:color="auto" w:fill="auto"/>
            <w:noWrap/>
            <w:hideMark/>
          </w:tcPr>
          <w:p w14:paraId="7D727FE2"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c>
          <w:tcPr>
            <w:tcW w:w="276" w:type="dxa"/>
            <w:tcBorders>
              <w:top w:val="nil"/>
              <w:left w:val="nil"/>
              <w:bottom w:val="nil"/>
              <w:right w:val="nil"/>
            </w:tcBorders>
            <w:shd w:val="clear" w:color="auto" w:fill="auto"/>
            <w:noWrap/>
            <w:hideMark/>
          </w:tcPr>
          <w:p w14:paraId="2CA0FBC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95" w:type="dxa"/>
            <w:gridSpan w:val="2"/>
            <w:tcBorders>
              <w:top w:val="nil"/>
              <w:left w:val="nil"/>
              <w:bottom w:val="single" w:sz="4" w:space="0" w:color="auto"/>
              <w:right w:val="nil"/>
            </w:tcBorders>
            <w:shd w:val="clear" w:color="auto" w:fill="auto"/>
            <w:noWrap/>
            <w:hideMark/>
          </w:tcPr>
          <w:p w14:paraId="36E728A7"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5D0F6D1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842" w:type="dxa"/>
            <w:gridSpan w:val="2"/>
            <w:tcBorders>
              <w:top w:val="nil"/>
              <w:left w:val="nil"/>
              <w:bottom w:val="single" w:sz="4" w:space="0" w:color="auto"/>
              <w:right w:val="nil"/>
            </w:tcBorders>
            <w:shd w:val="clear" w:color="auto" w:fill="auto"/>
            <w:noWrap/>
            <w:hideMark/>
          </w:tcPr>
          <w:p w14:paraId="33D86D0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r>
      <w:tr w:rsidR="00FF6F13" w:rsidRPr="00FF6F13" w14:paraId="6B81771F" w14:textId="77777777" w:rsidTr="008E06A0">
        <w:trPr>
          <w:trHeight w:val="20"/>
        </w:trPr>
        <w:tc>
          <w:tcPr>
            <w:tcW w:w="1260" w:type="dxa"/>
            <w:tcBorders>
              <w:top w:val="nil"/>
              <w:left w:val="nil"/>
              <w:bottom w:val="single" w:sz="4" w:space="0" w:color="auto"/>
              <w:right w:val="nil"/>
            </w:tcBorders>
            <w:shd w:val="clear" w:color="auto" w:fill="auto"/>
            <w:hideMark/>
          </w:tcPr>
          <w:p w14:paraId="3574F282"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2884056"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pred</w:t>
            </w:r>
          </w:p>
        </w:tc>
        <w:tc>
          <w:tcPr>
            <w:tcW w:w="840" w:type="dxa"/>
            <w:tcBorders>
              <w:top w:val="nil"/>
              <w:left w:val="nil"/>
              <w:bottom w:val="single" w:sz="4" w:space="0" w:color="auto"/>
              <w:right w:val="nil"/>
            </w:tcBorders>
            <w:shd w:val="clear" w:color="auto" w:fill="auto"/>
            <w:hideMark/>
          </w:tcPr>
          <w:p w14:paraId="20191EA7"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pred</w:t>
            </w:r>
          </w:p>
        </w:tc>
        <w:tc>
          <w:tcPr>
            <w:tcW w:w="276" w:type="dxa"/>
            <w:tcBorders>
              <w:top w:val="nil"/>
              <w:left w:val="nil"/>
              <w:bottom w:val="single" w:sz="4" w:space="0" w:color="auto"/>
              <w:right w:val="nil"/>
            </w:tcBorders>
            <w:shd w:val="clear" w:color="auto" w:fill="auto"/>
            <w:hideMark/>
          </w:tcPr>
          <w:p w14:paraId="7EB9A65C"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3330126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pred</w:t>
            </w:r>
          </w:p>
        </w:tc>
        <w:tc>
          <w:tcPr>
            <w:tcW w:w="804" w:type="dxa"/>
            <w:tcBorders>
              <w:top w:val="nil"/>
              <w:left w:val="nil"/>
              <w:bottom w:val="single" w:sz="4" w:space="0" w:color="auto"/>
              <w:right w:val="nil"/>
            </w:tcBorders>
            <w:shd w:val="clear" w:color="auto" w:fill="auto"/>
            <w:hideMark/>
          </w:tcPr>
          <w:p w14:paraId="563DEFE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pred</w:t>
            </w:r>
          </w:p>
        </w:tc>
        <w:tc>
          <w:tcPr>
            <w:tcW w:w="276" w:type="dxa"/>
            <w:tcBorders>
              <w:top w:val="nil"/>
              <w:left w:val="nil"/>
              <w:bottom w:val="single" w:sz="4" w:space="0" w:color="auto"/>
              <w:right w:val="nil"/>
            </w:tcBorders>
            <w:shd w:val="clear" w:color="auto" w:fill="auto"/>
            <w:hideMark/>
          </w:tcPr>
          <w:p w14:paraId="212A250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8DB2D6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858" w:type="dxa"/>
            <w:tcBorders>
              <w:top w:val="nil"/>
              <w:left w:val="nil"/>
              <w:bottom w:val="single" w:sz="4" w:space="0" w:color="auto"/>
              <w:right w:val="nil"/>
            </w:tcBorders>
            <w:shd w:val="clear" w:color="auto" w:fill="auto"/>
            <w:hideMark/>
          </w:tcPr>
          <w:p w14:paraId="3B6A64B2"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c>
          <w:tcPr>
            <w:tcW w:w="276" w:type="dxa"/>
            <w:tcBorders>
              <w:top w:val="nil"/>
              <w:left w:val="nil"/>
              <w:bottom w:val="single" w:sz="4" w:space="0" w:color="auto"/>
              <w:right w:val="nil"/>
            </w:tcBorders>
            <w:shd w:val="clear" w:color="auto" w:fill="auto"/>
            <w:hideMark/>
          </w:tcPr>
          <w:p w14:paraId="7BA5E00B"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5910EF8"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960" w:type="dxa"/>
            <w:tcBorders>
              <w:top w:val="nil"/>
              <w:left w:val="nil"/>
              <w:bottom w:val="single" w:sz="4" w:space="0" w:color="auto"/>
              <w:right w:val="nil"/>
            </w:tcBorders>
            <w:shd w:val="clear" w:color="auto" w:fill="auto"/>
            <w:hideMark/>
          </w:tcPr>
          <w:p w14:paraId="48F7F51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r>
      <w:tr w:rsidR="00FF6F13" w:rsidRPr="00FF6F13" w14:paraId="1A0379C9" w14:textId="77777777" w:rsidTr="008E06A0">
        <w:trPr>
          <w:trHeight w:val="20"/>
        </w:trPr>
        <w:tc>
          <w:tcPr>
            <w:tcW w:w="1260" w:type="dxa"/>
            <w:tcBorders>
              <w:top w:val="nil"/>
              <w:left w:val="nil"/>
              <w:bottom w:val="nil"/>
              <w:right w:val="nil"/>
            </w:tcBorders>
            <w:shd w:val="clear" w:color="auto" w:fill="auto"/>
            <w:hideMark/>
          </w:tcPr>
          <w:p w14:paraId="60C3DA5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All</w:t>
            </w:r>
          </w:p>
        </w:tc>
        <w:tc>
          <w:tcPr>
            <w:tcW w:w="837" w:type="dxa"/>
            <w:tcBorders>
              <w:top w:val="nil"/>
              <w:left w:val="nil"/>
              <w:bottom w:val="nil"/>
              <w:right w:val="nil"/>
            </w:tcBorders>
            <w:shd w:val="clear" w:color="auto" w:fill="auto"/>
            <w:hideMark/>
          </w:tcPr>
          <w:p w14:paraId="549B519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40" w:type="dxa"/>
            <w:tcBorders>
              <w:top w:val="nil"/>
              <w:left w:val="nil"/>
              <w:bottom w:val="nil"/>
              <w:right w:val="nil"/>
            </w:tcBorders>
            <w:shd w:val="clear" w:color="auto" w:fill="auto"/>
            <w:hideMark/>
          </w:tcPr>
          <w:p w14:paraId="65959A2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37474F3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nil"/>
              <w:right w:val="nil"/>
            </w:tcBorders>
            <w:shd w:val="clear" w:color="auto" w:fill="auto"/>
            <w:hideMark/>
          </w:tcPr>
          <w:p w14:paraId="45B5C4C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04" w:type="dxa"/>
            <w:tcBorders>
              <w:top w:val="nil"/>
              <w:left w:val="nil"/>
              <w:bottom w:val="nil"/>
              <w:right w:val="nil"/>
            </w:tcBorders>
            <w:shd w:val="clear" w:color="auto" w:fill="auto"/>
            <w:hideMark/>
          </w:tcPr>
          <w:p w14:paraId="694B90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12E85A1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nil"/>
              <w:right w:val="nil"/>
            </w:tcBorders>
            <w:shd w:val="clear" w:color="auto" w:fill="auto"/>
            <w:hideMark/>
          </w:tcPr>
          <w:p w14:paraId="76D5ACA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58" w:type="dxa"/>
            <w:tcBorders>
              <w:top w:val="nil"/>
              <w:left w:val="nil"/>
              <w:bottom w:val="nil"/>
              <w:right w:val="nil"/>
            </w:tcBorders>
            <w:shd w:val="clear" w:color="auto" w:fill="auto"/>
            <w:hideMark/>
          </w:tcPr>
          <w:p w14:paraId="7E4C68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545BFDB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nil"/>
              <w:right w:val="nil"/>
            </w:tcBorders>
            <w:shd w:val="clear" w:color="auto" w:fill="auto"/>
            <w:hideMark/>
          </w:tcPr>
          <w:p w14:paraId="68225A6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960" w:type="dxa"/>
            <w:tcBorders>
              <w:top w:val="nil"/>
              <w:left w:val="nil"/>
              <w:bottom w:val="nil"/>
              <w:right w:val="nil"/>
            </w:tcBorders>
            <w:shd w:val="clear" w:color="auto" w:fill="auto"/>
            <w:hideMark/>
          </w:tcPr>
          <w:p w14:paraId="08F42A3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r>
      <w:tr w:rsidR="00FF6F13" w:rsidRPr="00FF6F13" w14:paraId="61CD1172" w14:textId="77777777" w:rsidTr="008E06A0">
        <w:trPr>
          <w:trHeight w:val="20"/>
        </w:trPr>
        <w:tc>
          <w:tcPr>
            <w:tcW w:w="1260" w:type="dxa"/>
            <w:tcBorders>
              <w:top w:val="nil"/>
              <w:left w:val="nil"/>
              <w:bottom w:val="single" w:sz="4" w:space="0" w:color="auto"/>
              <w:right w:val="nil"/>
            </w:tcBorders>
            <w:shd w:val="clear" w:color="auto" w:fill="auto"/>
            <w:hideMark/>
          </w:tcPr>
          <w:p w14:paraId="1263E1A6"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 </w:t>
            </w:r>
          </w:p>
        </w:tc>
        <w:tc>
          <w:tcPr>
            <w:tcW w:w="837" w:type="dxa"/>
            <w:tcBorders>
              <w:top w:val="nil"/>
              <w:left w:val="nil"/>
              <w:bottom w:val="single" w:sz="4" w:space="0" w:color="auto"/>
              <w:right w:val="nil"/>
            </w:tcBorders>
            <w:shd w:val="clear" w:color="auto" w:fill="auto"/>
            <w:hideMark/>
          </w:tcPr>
          <w:p w14:paraId="1CD457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0.05</w:t>
            </w:r>
          </w:p>
        </w:tc>
        <w:tc>
          <w:tcPr>
            <w:tcW w:w="840" w:type="dxa"/>
            <w:tcBorders>
              <w:top w:val="nil"/>
              <w:left w:val="nil"/>
              <w:bottom w:val="single" w:sz="4" w:space="0" w:color="auto"/>
              <w:right w:val="nil"/>
            </w:tcBorders>
            <w:shd w:val="clear" w:color="auto" w:fill="auto"/>
            <w:hideMark/>
          </w:tcPr>
          <w:p w14:paraId="19344E6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06B1AFD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69B3E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804" w:type="dxa"/>
            <w:tcBorders>
              <w:top w:val="nil"/>
              <w:left w:val="nil"/>
              <w:bottom w:val="single" w:sz="4" w:space="0" w:color="auto"/>
              <w:right w:val="nil"/>
            </w:tcBorders>
            <w:shd w:val="clear" w:color="auto" w:fill="auto"/>
            <w:hideMark/>
          </w:tcPr>
          <w:p w14:paraId="34F81FE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2DEDA98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118E79F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0.15</w:t>
            </w:r>
          </w:p>
        </w:tc>
        <w:tc>
          <w:tcPr>
            <w:tcW w:w="858" w:type="dxa"/>
            <w:tcBorders>
              <w:top w:val="nil"/>
              <w:left w:val="nil"/>
              <w:bottom w:val="single" w:sz="4" w:space="0" w:color="auto"/>
              <w:right w:val="nil"/>
            </w:tcBorders>
            <w:shd w:val="clear" w:color="auto" w:fill="auto"/>
            <w:hideMark/>
          </w:tcPr>
          <w:p w14:paraId="21EAAAB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single" w:sz="4" w:space="0" w:color="auto"/>
              <w:right w:val="nil"/>
            </w:tcBorders>
            <w:shd w:val="clear" w:color="auto" w:fill="auto"/>
            <w:hideMark/>
          </w:tcPr>
          <w:p w14:paraId="42A4E79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4B56021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single" w:sz="4" w:space="0" w:color="auto"/>
              <w:right w:val="nil"/>
            </w:tcBorders>
            <w:shd w:val="clear" w:color="auto" w:fill="auto"/>
            <w:hideMark/>
          </w:tcPr>
          <w:p w14:paraId="3D9A416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5997202A" w14:textId="77777777" w:rsidTr="008E06A0">
        <w:trPr>
          <w:trHeight w:val="20"/>
        </w:trPr>
        <w:tc>
          <w:tcPr>
            <w:tcW w:w="1260" w:type="dxa"/>
            <w:tcBorders>
              <w:top w:val="nil"/>
              <w:left w:val="nil"/>
              <w:bottom w:val="nil"/>
              <w:right w:val="nil"/>
            </w:tcBorders>
            <w:shd w:val="clear" w:color="auto" w:fill="auto"/>
            <w:hideMark/>
          </w:tcPr>
          <w:p w14:paraId="13231F4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Annual</w:t>
            </w:r>
          </w:p>
        </w:tc>
        <w:tc>
          <w:tcPr>
            <w:tcW w:w="837" w:type="dxa"/>
            <w:tcBorders>
              <w:top w:val="nil"/>
              <w:left w:val="nil"/>
              <w:bottom w:val="nil"/>
              <w:right w:val="nil"/>
            </w:tcBorders>
            <w:shd w:val="clear" w:color="auto" w:fill="auto"/>
            <w:hideMark/>
          </w:tcPr>
          <w:p w14:paraId="4572B61D"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CC1448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D6F18F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A1E2D8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2C54D8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63B80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73C2FC8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1A5F996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608D82C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2FDFBFA6"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5C8209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705AF61" w14:textId="77777777" w:rsidTr="008E06A0">
        <w:trPr>
          <w:trHeight w:val="20"/>
        </w:trPr>
        <w:tc>
          <w:tcPr>
            <w:tcW w:w="1260" w:type="dxa"/>
            <w:tcBorders>
              <w:top w:val="nil"/>
              <w:left w:val="nil"/>
              <w:bottom w:val="nil"/>
              <w:right w:val="nil"/>
            </w:tcBorders>
            <w:shd w:val="clear" w:color="auto" w:fill="auto"/>
            <w:noWrap/>
            <w:hideMark/>
          </w:tcPr>
          <w:p w14:paraId="15B9C6E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1986-1993</w:t>
            </w:r>
          </w:p>
        </w:tc>
        <w:tc>
          <w:tcPr>
            <w:tcW w:w="837" w:type="dxa"/>
            <w:tcBorders>
              <w:top w:val="nil"/>
              <w:left w:val="nil"/>
              <w:bottom w:val="nil"/>
              <w:right w:val="nil"/>
            </w:tcBorders>
            <w:shd w:val="clear" w:color="auto" w:fill="auto"/>
            <w:hideMark/>
          </w:tcPr>
          <w:p w14:paraId="13101EA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C74AFE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538C21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41FF77F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04" w:type="dxa"/>
            <w:tcBorders>
              <w:top w:val="nil"/>
              <w:left w:val="nil"/>
              <w:bottom w:val="nil"/>
              <w:right w:val="nil"/>
            </w:tcBorders>
            <w:shd w:val="clear" w:color="auto" w:fill="auto"/>
            <w:hideMark/>
          </w:tcPr>
          <w:p w14:paraId="00AA0EE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0A9B6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0CF845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858" w:type="dxa"/>
            <w:tcBorders>
              <w:top w:val="nil"/>
              <w:left w:val="nil"/>
              <w:bottom w:val="nil"/>
              <w:right w:val="nil"/>
            </w:tcBorders>
            <w:shd w:val="clear" w:color="auto" w:fill="auto"/>
            <w:hideMark/>
          </w:tcPr>
          <w:p w14:paraId="2B9367C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101D17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4DCCB37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410D51B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1.03</w:t>
            </w:r>
          </w:p>
        </w:tc>
      </w:tr>
      <w:tr w:rsidR="00FF6F13" w:rsidRPr="00FF6F13" w14:paraId="235AD13A" w14:textId="77777777" w:rsidTr="008E06A0">
        <w:trPr>
          <w:trHeight w:val="20"/>
        </w:trPr>
        <w:tc>
          <w:tcPr>
            <w:tcW w:w="1260" w:type="dxa"/>
            <w:tcBorders>
              <w:top w:val="nil"/>
              <w:left w:val="nil"/>
              <w:bottom w:val="nil"/>
              <w:right w:val="nil"/>
            </w:tcBorders>
            <w:shd w:val="clear" w:color="auto" w:fill="auto"/>
            <w:noWrap/>
            <w:hideMark/>
          </w:tcPr>
          <w:p w14:paraId="7025EF68"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1994-2000</w:t>
            </w:r>
          </w:p>
        </w:tc>
        <w:tc>
          <w:tcPr>
            <w:tcW w:w="837" w:type="dxa"/>
            <w:tcBorders>
              <w:top w:val="nil"/>
              <w:left w:val="nil"/>
              <w:bottom w:val="nil"/>
              <w:right w:val="nil"/>
            </w:tcBorders>
            <w:shd w:val="clear" w:color="auto" w:fill="auto"/>
            <w:hideMark/>
          </w:tcPr>
          <w:p w14:paraId="7A5E5A7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840" w:type="dxa"/>
            <w:tcBorders>
              <w:top w:val="nil"/>
              <w:left w:val="nil"/>
              <w:bottom w:val="nil"/>
              <w:right w:val="nil"/>
            </w:tcBorders>
            <w:shd w:val="clear" w:color="auto" w:fill="auto"/>
            <w:hideMark/>
          </w:tcPr>
          <w:p w14:paraId="10C0B66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0.93</w:t>
            </w:r>
          </w:p>
        </w:tc>
        <w:tc>
          <w:tcPr>
            <w:tcW w:w="276" w:type="dxa"/>
            <w:tcBorders>
              <w:top w:val="nil"/>
              <w:left w:val="nil"/>
              <w:bottom w:val="nil"/>
              <w:right w:val="nil"/>
            </w:tcBorders>
            <w:shd w:val="clear" w:color="auto" w:fill="auto"/>
            <w:hideMark/>
          </w:tcPr>
          <w:p w14:paraId="4C21A7E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4232AA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CD4ECF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F92AA0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3891852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0.17</w:t>
            </w:r>
          </w:p>
        </w:tc>
        <w:tc>
          <w:tcPr>
            <w:tcW w:w="858" w:type="dxa"/>
            <w:tcBorders>
              <w:top w:val="nil"/>
              <w:left w:val="nil"/>
              <w:bottom w:val="nil"/>
              <w:right w:val="nil"/>
            </w:tcBorders>
            <w:shd w:val="clear" w:color="auto" w:fill="auto"/>
            <w:hideMark/>
          </w:tcPr>
          <w:p w14:paraId="41AE86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F5C931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D83401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2F3F1D7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1.02</w:t>
            </w:r>
          </w:p>
        </w:tc>
      </w:tr>
      <w:tr w:rsidR="00FF6F13" w:rsidRPr="00FF6F13" w14:paraId="319E94FC" w14:textId="77777777" w:rsidTr="008E06A0">
        <w:trPr>
          <w:trHeight w:val="20"/>
        </w:trPr>
        <w:tc>
          <w:tcPr>
            <w:tcW w:w="1260" w:type="dxa"/>
            <w:tcBorders>
              <w:top w:val="nil"/>
              <w:left w:val="nil"/>
              <w:bottom w:val="nil"/>
              <w:right w:val="nil"/>
            </w:tcBorders>
            <w:shd w:val="clear" w:color="auto" w:fill="auto"/>
            <w:noWrap/>
            <w:hideMark/>
          </w:tcPr>
          <w:p w14:paraId="6E1953D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2001-2007</w:t>
            </w:r>
          </w:p>
        </w:tc>
        <w:tc>
          <w:tcPr>
            <w:tcW w:w="837" w:type="dxa"/>
            <w:tcBorders>
              <w:top w:val="nil"/>
              <w:left w:val="nil"/>
              <w:bottom w:val="nil"/>
              <w:right w:val="nil"/>
            </w:tcBorders>
            <w:shd w:val="clear" w:color="auto" w:fill="auto"/>
            <w:hideMark/>
          </w:tcPr>
          <w:p w14:paraId="5CB3558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6E4C27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105C97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060FB45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nil"/>
              <w:right w:val="nil"/>
            </w:tcBorders>
            <w:shd w:val="clear" w:color="auto" w:fill="auto"/>
            <w:hideMark/>
          </w:tcPr>
          <w:p w14:paraId="2385AD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nil"/>
              <w:right w:val="nil"/>
            </w:tcBorders>
            <w:shd w:val="clear" w:color="auto" w:fill="auto"/>
            <w:hideMark/>
          </w:tcPr>
          <w:p w14:paraId="5A70BAF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31C0AF4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0.06</w:t>
            </w:r>
          </w:p>
        </w:tc>
        <w:tc>
          <w:tcPr>
            <w:tcW w:w="858" w:type="dxa"/>
            <w:tcBorders>
              <w:top w:val="nil"/>
              <w:left w:val="nil"/>
              <w:bottom w:val="nil"/>
              <w:right w:val="nil"/>
            </w:tcBorders>
            <w:shd w:val="clear" w:color="auto" w:fill="auto"/>
            <w:hideMark/>
          </w:tcPr>
          <w:p w14:paraId="4812119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0.98</w:t>
            </w:r>
          </w:p>
        </w:tc>
        <w:tc>
          <w:tcPr>
            <w:tcW w:w="276" w:type="dxa"/>
            <w:tcBorders>
              <w:top w:val="nil"/>
              <w:left w:val="nil"/>
              <w:bottom w:val="nil"/>
              <w:right w:val="nil"/>
            </w:tcBorders>
            <w:shd w:val="clear" w:color="auto" w:fill="auto"/>
            <w:hideMark/>
          </w:tcPr>
          <w:p w14:paraId="78388D1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2C88912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0.11</w:t>
            </w:r>
          </w:p>
        </w:tc>
        <w:tc>
          <w:tcPr>
            <w:tcW w:w="960" w:type="dxa"/>
            <w:tcBorders>
              <w:top w:val="nil"/>
              <w:left w:val="nil"/>
              <w:bottom w:val="nil"/>
              <w:right w:val="nil"/>
            </w:tcBorders>
            <w:shd w:val="clear" w:color="auto" w:fill="auto"/>
            <w:hideMark/>
          </w:tcPr>
          <w:p w14:paraId="0E35663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r>
      <w:tr w:rsidR="00FF6F13" w:rsidRPr="00FF6F13" w14:paraId="321719AE" w14:textId="77777777" w:rsidTr="008E06A0">
        <w:trPr>
          <w:trHeight w:val="20"/>
        </w:trPr>
        <w:tc>
          <w:tcPr>
            <w:tcW w:w="1260" w:type="dxa"/>
            <w:tcBorders>
              <w:top w:val="nil"/>
              <w:left w:val="nil"/>
              <w:bottom w:val="single" w:sz="4" w:space="0" w:color="auto"/>
              <w:right w:val="nil"/>
            </w:tcBorders>
            <w:shd w:val="clear" w:color="auto" w:fill="auto"/>
            <w:noWrap/>
            <w:hideMark/>
          </w:tcPr>
          <w:p w14:paraId="2BC654F3"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2008-2014</w:t>
            </w:r>
          </w:p>
        </w:tc>
        <w:tc>
          <w:tcPr>
            <w:tcW w:w="837" w:type="dxa"/>
            <w:tcBorders>
              <w:top w:val="nil"/>
              <w:left w:val="nil"/>
              <w:bottom w:val="single" w:sz="4" w:space="0" w:color="auto"/>
              <w:right w:val="nil"/>
            </w:tcBorders>
            <w:shd w:val="clear" w:color="auto" w:fill="auto"/>
            <w:hideMark/>
          </w:tcPr>
          <w:p w14:paraId="72B5BA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single" w:sz="4" w:space="0" w:color="auto"/>
              <w:right w:val="nil"/>
            </w:tcBorders>
            <w:shd w:val="clear" w:color="auto" w:fill="auto"/>
            <w:hideMark/>
          </w:tcPr>
          <w:p w14:paraId="40B170C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single" w:sz="4" w:space="0" w:color="auto"/>
              <w:right w:val="nil"/>
            </w:tcBorders>
            <w:shd w:val="clear" w:color="auto" w:fill="auto"/>
            <w:hideMark/>
          </w:tcPr>
          <w:p w14:paraId="723F78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80FDE2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single" w:sz="4" w:space="0" w:color="auto"/>
              <w:right w:val="nil"/>
            </w:tcBorders>
            <w:shd w:val="clear" w:color="auto" w:fill="auto"/>
            <w:hideMark/>
          </w:tcPr>
          <w:p w14:paraId="63C9D93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0.97</w:t>
            </w:r>
          </w:p>
        </w:tc>
        <w:tc>
          <w:tcPr>
            <w:tcW w:w="276" w:type="dxa"/>
            <w:tcBorders>
              <w:top w:val="nil"/>
              <w:left w:val="nil"/>
              <w:bottom w:val="single" w:sz="4" w:space="0" w:color="auto"/>
              <w:right w:val="nil"/>
            </w:tcBorders>
            <w:shd w:val="clear" w:color="auto" w:fill="auto"/>
            <w:hideMark/>
          </w:tcPr>
          <w:p w14:paraId="519F71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CC7417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single" w:sz="4" w:space="0" w:color="auto"/>
              <w:right w:val="nil"/>
            </w:tcBorders>
            <w:shd w:val="clear" w:color="auto" w:fill="auto"/>
            <w:hideMark/>
          </w:tcPr>
          <w:p w14:paraId="33266C8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single" w:sz="4" w:space="0" w:color="auto"/>
              <w:right w:val="nil"/>
            </w:tcBorders>
            <w:shd w:val="clear" w:color="auto" w:fill="auto"/>
            <w:hideMark/>
          </w:tcPr>
          <w:p w14:paraId="641F81F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7CAB1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960" w:type="dxa"/>
            <w:tcBorders>
              <w:top w:val="nil"/>
              <w:left w:val="nil"/>
              <w:bottom w:val="single" w:sz="4" w:space="0" w:color="auto"/>
              <w:right w:val="nil"/>
            </w:tcBorders>
            <w:shd w:val="clear" w:color="auto" w:fill="auto"/>
            <w:hideMark/>
          </w:tcPr>
          <w:p w14:paraId="25FB3B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76B46422" w14:textId="77777777" w:rsidTr="008E06A0">
        <w:trPr>
          <w:trHeight w:val="20"/>
        </w:trPr>
        <w:tc>
          <w:tcPr>
            <w:tcW w:w="1260" w:type="dxa"/>
            <w:tcBorders>
              <w:top w:val="nil"/>
              <w:left w:val="nil"/>
              <w:bottom w:val="nil"/>
              <w:right w:val="nil"/>
            </w:tcBorders>
            <w:shd w:val="clear" w:color="auto" w:fill="auto"/>
            <w:noWrap/>
            <w:hideMark/>
          </w:tcPr>
          <w:p w14:paraId="3B40FBC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Seasonal</w:t>
            </w:r>
          </w:p>
        </w:tc>
        <w:tc>
          <w:tcPr>
            <w:tcW w:w="837" w:type="dxa"/>
            <w:tcBorders>
              <w:top w:val="nil"/>
              <w:left w:val="nil"/>
              <w:bottom w:val="nil"/>
              <w:right w:val="nil"/>
            </w:tcBorders>
            <w:shd w:val="clear" w:color="auto" w:fill="auto"/>
            <w:hideMark/>
          </w:tcPr>
          <w:p w14:paraId="4707094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73FB034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FB91CD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7B938B5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65472F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50CB9E7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2E8BE7B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84459A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1311CA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54255EE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8B79A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2993E58" w14:textId="77777777" w:rsidTr="008E06A0">
        <w:trPr>
          <w:trHeight w:val="20"/>
        </w:trPr>
        <w:tc>
          <w:tcPr>
            <w:tcW w:w="1260" w:type="dxa"/>
            <w:tcBorders>
              <w:top w:val="nil"/>
              <w:left w:val="nil"/>
              <w:bottom w:val="nil"/>
              <w:right w:val="nil"/>
            </w:tcBorders>
            <w:shd w:val="clear" w:color="auto" w:fill="auto"/>
            <w:noWrap/>
            <w:hideMark/>
          </w:tcPr>
          <w:p w14:paraId="0172756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JFM</w:t>
            </w:r>
          </w:p>
        </w:tc>
        <w:tc>
          <w:tcPr>
            <w:tcW w:w="837" w:type="dxa"/>
            <w:tcBorders>
              <w:top w:val="nil"/>
              <w:left w:val="nil"/>
              <w:bottom w:val="nil"/>
              <w:right w:val="nil"/>
            </w:tcBorders>
            <w:shd w:val="clear" w:color="auto" w:fill="auto"/>
            <w:hideMark/>
          </w:tcPr>
          <w:p w14:paraId="1F0E861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40" w:type="dxa"/>
            <w:tcBorders>
              <w:top w:val="nil"/>
              <w:left w:val="nil"/>
              <w:bottom w:val="nil"/>
              <w:right w:val="nil"/>
            </w:tcBorders>
            <w:shd w:val="clear" w:color="auto" w:fill="auto"/>
            <w:hideMark/>
          </w:tcPr>
          <w:p w14:paraId="0B3A4D5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56B5B7B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54E28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04" w:type="dxa"/>
            <w:tcBorders>
              <w:top w:val="nil"/>
              <w:left w:val="nil"/>
              <w:bottom w:val="nil"/>
              <w:right w:val="nil"/>
            </w:tcBorders>
            <w:shd w:val="clear" w:color="auto" w:fill="auto"/>
            <w:hideMark/>
          </w:tcPr>
          <w:p w14:paraId="1782E8F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14307E7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236F4A5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nil"/>
              <w:right w:val="nil"/>
            </w:tcBorders>
            <w:shd w:val="clear" w:color="auto" w:fill="auto"/>
            <w:hideMark/>
          </w:tcPr>
          <w:p w14:paraId="7F8368D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6F5997E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82" w:type="dxa"/>
            <w:tcBorders>
              <w:top w:val="nil"/>
              <w:left w:val="nil"/>
              <w:bottom w:val="nil"/>
              <w:right w:val="nil"/>
            </w:tcBorders>
            <w:shd w:val="clear" w:color="auto" w:fill="auto"/>
            <w:hideMark/>
          </w:tcPr>
          <w:p w14:paraId="5B267CA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960" w:type="dxa"/>
            <w:tcBorders>
              <w:top w:val="nil"/>
              <w:left w:val="nil"/>
              <w:bottom w:val="nil"/>
              <w:right w:val="nil"/>
            </w:tcBorders>
            <w:shd w:val="clear" w:color="auto" w:fill="auto"/>
            <w:hideMark/>
          </w:tcPr>
          <w:p w14:paraId="6E89AC0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r>
      <w:tr w:rsidR="00FF6F13" w:rsidRPr="00FF6F13" w14:paraId="4BE61AF8" w14:textId="77777777" w:rsidTr="008E06A0">
        <w:trPr>
          <w:trHeight w:val="20"/>
        </w:trPr>
        <w:tc>
          <w:tcPr>
            <w:tcW w:w="1260" w:type="dxa"/>
            <w:tcBorders>
              <w:top w:val="nil"/>
              <w:left w:val="nil"/>
              <w:bottom w:val="nil"/>
              <w:right w:val="nil"/>
            </w:tcBorders>
            <w:shd w:val="clear" w:color="auto" w:fill="auto"/>
            <w:noWrap/>
            <w:hideMark/>
          </w:tcPr>
          <w:p w14:paraId="3BF979A1"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AMJ</w:t>
            </w:r>
          </w:p>
        </w:tc>
        <w:tc>
          <w:tcPr>
            <w:tcW w:w="837" w:type="dxa"/>
            <w:tcBorders>
              <w:top w:val="nil"/>
              <w:left w:val="nil"/>
              <w:bottom w:val="nil"/>
              <w:right w:val="nil"/>
            </w:tcBorders>
            <w:shd w:val="clear" w:color="auto" w:fill="auto"/>
            <w:hideMark/>
          </w:tcPr>
          <w:p w14:paraId="6CBBF02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0.28</w:t>
            </w:r>
          </w:p>
        </w:tc>
        <w:tc>
          <w:tcPr>
            <w:tcW w:w="840" w:type="dxa"/>
            <w:tcBorders>
              <w:top w:val="nil"/>
              <w:left w:val="nil"/>
              <w:bottom w:val="nil"/>
              <w:right w:val="nil"/>
            </w:tcBorders>
            <w:shd w:val="clear" w:color="auto" w:fill="auto"/>
            <w:hideMark/>
          </w:tcPr>
          <w:p w14:paraId="00F8D9C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c>
          <w:tcPr>
            <w:tcW w:w="276" w:type="dxa"/>
            <w:tcBorders>
              <w:top w:val="nil"/>
              <w:left w:val="nil"/>
              <w:bottom w:val="nil"/>
              <w:right w:val="nil"/>
            </w:tcBorders>
            <w:shd w:val="clear" w:color="auto" w:fill="auto"/>
            <w:hideMark/>
          </w:tcPr>
          <w:p w14:paraId="65C706B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1F58DA5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0.27</w:t>
            </w:r>
          </w:p>
        </w:tc>
        <w:tc>
          <w:tcPr>
            <w:tcW w:w="804" w:type="dxa"/>
            <w:tcBorders>
              <w:top w:val="nil"/>
              <w:left w:val="nil"/>
              <w:bottom w:val="nil"/>
              <w:right w:val="nil"/>
            </w:tcBorders>
            <w:shd w:val="clear" w:color="auto" w:fill="auto"/>
            <w:hideMark/>
          </w:tcPr>
          <w:p w14:paraId="2EBD34B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B9B3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E009C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nil"/>
              <w:right w:val="nil"/>
            </w:tcBorders>
            <w:shd w:val="clear" w:color="auto" w:fill="auto"/>
            <w:hideMark/>
          </w:tcPr>
          <w:p w14:paraId="5CE45B6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c>
          <w:tcPr>
            <w:tcW w:w="276" w:type="dxa"/>
            <w:tcBorders>
              <w:top w:val="nil"/>
              <w:left w:val="nil"/>
              <w:bottom w:val="nil"/>
              <w:right w:val="nil"/>
            </w:tcBorders>
            <w:shd w:val="clear" w:color="auto" w:fill="auto"/>
            <w:hideMark/>
          </w:tcPr>
          <w:p w14:paraId="3F927FB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23A636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960" w:type="dxa"/>
            <w:tcBorders>
              <w:top w:val="nil"/>
              <w:left w:val="nil"/>
              <w:bottom w:val="nil"/>
              <w:right w:val="nil"/>
            </w:tcBorders>
            <w:shd w:val="clear" w:color="auto" w:fill="auto"/>
            <w:hideMark/>
          </w:tcPr>
          <w:p w14:paraId="45042A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0.87</w:t>
            </w:r>
          </w:p>
        </w:tc>
      </w:tr>
      <w:tr w:rsidR="00FF6F13" w:rsidRPr="00FF6F13" w14:paraId="4ADADA70" w14:textId="77777777" w:rsidTr="008E06A0">
        <w:trPr>
          <w:trHeight w:val="20"/>
        </w:trPr>
        <w:tc>
          <w:tcPr>
            <w:tcW w:w="1260" w:type="dxa"/>
            <w:tcBorders>
              <w:top w:val="nil"/>
              <w:left w:val="nil"/>
              <w:bottom w:val="nil"/>
              <w:right w:val="nil"/>
            </w:tcBorders>
            <w:shd w:val="clear" w:color="auto" w:fill="auto"/>
            <w:noWrap/>
            <w:hideMark/>
          </w:tcPr>
          <w:p w14:paraId="55A57A0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JAS</w:t>
            </w:r>
          </w:p>
        </w:tc>
        <w:tc>
          <w:tcPr>
            <w:tcW w:w="837" w:type="dxa"/>
            <w:tcBorders>
              <w:top w:val="nil"/>
              <w:left w:val="nil"/>
              <w:bottom w:val="nil"/>
              <w:right w:val="nil"/>
            </w:tcBorders>
            <w:shd w:val="clear" w:color="auto" w:fill="auto"/>
            <w:hideMark/>
          </w:tcPr>
          <w:p w14:paraId="48483C6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-0.08</w:t>
            </w:r>
          </w:p>
        </w:tc>
        <w:tc>
          <w:tcPr>
            <w:tcW w:w="840" w:type="dxa"/>
            <w:tcBorders>
              <w:top w:val="nil"/>
              <w:left w:val="nil"/>
              <w:bottom w:val="nil"/>
              <w:right w:val="nil"/>
            </w:tcBorders>
            <w:shd w:val="clear" w:color="auto" w:fill="auto"/>
            <w:hideMark/>
          </w:tcPr>
          <w:p w14:paraId="1641588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1.03</w:t>
            </w:r>
          </w:p>
        </w:tc>
        <w:tc>
          <w:tcPr>
            <w:tcW w:w="276" w:type="dxa"/>
            <w:tcBorders>
              <w:top w:val="nil"/>
              <w:left w:val="nil"/>
              <w:bottom w:val="nil"/>
              <w:right w:val="nil"/>
            </w:tcBorders>
            <w:shd w:val="clear" w:color="auto" w:fill="auto"/>
            <w:hideMark/>
          </w:tcPr>
          <w:p w14:paraId="63ED7C6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8CB051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804" w:type="dxa"/>
            <w:tcBorders>
              <w:top w:val="nil"/>
              <w:left w:val="nil"/>
              <w:bottom w:val="nil"/>
              <w:right w:val="nil"/>
            </w:tcBorders>
            <w:shd w:val="clear" w:color="auto" w:fill="auto"/>
            <w:hideMark/>
          </w:tcPr>
          <w:p w14:paraId="0F9007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36E051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4EC5C1C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0.30</w:t>
            </w:r>
          </w:p>
        </w:tc>
        <w:tc>
          <w:tcPr>
            <w:tcW w:w="858" w:type="dxa"/>
            <w:tcBorders>
              <w:top w:val="nil"/>
              <w:left w:val="nil"/>
              <w:bottom w:val="nil"/>
              <w:right w:val="nil"/>
            </w:tcBorders>
            <w:shd w:val="clear" w:color="auto" w:fill="auto"/>
            <w:hideMark/>
          </w:tcPr>
          <w:p w14:paraId="13A7F6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0.85</w:t>
            </w:r>
          </w:p>
        </w:tc>
        <w:tc>
          <w:tcPr>
            <w:tcW w:w="276" w:type="dxa"/>
            <w:tcBorders>
              <w:top w:val="nil"/>
              <w:left w:val="nil"/>
              <w:bottom w:val="nil"/>
              <w:right w:val="nil"/>
            </w:tcBorders>
            <w:shd w:val="clear" w:color="auto" w:fill="auto"/>
            <w:hideMark/>
          </w:tcPr>
          <w:p w14:paraId="2DACC08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5762A63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0.39</w:t>
            </w:r>
          </w:p>
        </w:tc>
        <w:tc>
          <w:tcPr>
            <w:tcW w:w="960" w:type="dxa"/>
            <w:tcBorders>
              <w:top w:val="nil"/>
              <w:left w:val="nil"/>
              <w:bottom w:val="nil"/>
              <w:right w:val="nil"/>
            </w:tcBorders>
            <w:shd w:val="clear" w:color="auto" w:fill="auto"/>
            <w:hideMark/>
          </w:tcPr>
          <w:p w14:paraId="7E8EE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r>
      <w:tr w:rsidR="00FF6F13" w:rsidRPr="00FF6F13" w14:paraId="2A726660" w14:textId="77777777" w:rsidTr="008E06A0">
        <w:trPr>
          <w:trHeight w:val="20"/>
        </w:trPr>
        <w:tc>
          <w:tcPr>
            <w:tcW w:w="1260" w:type="dxa"/>
            <w:tcBorders>
              <w:top w:val="nil"/>
              <w:left w:val="nil"/>
              <w:bottom w:val="single" w:sz="4" w:space="0" w:color="auto"/>
              <w:right w:val="nil"/>
            </w:tcBorders>
            <w:shd w:val="clear" w:color="auto" w:fill="auto"/>
            <w:noWrap/>
            <w:hideMark/>
          </w:tcPr>
          <w:p w14:paraId="48FAC5D7"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OND</w:t>
            </w:r>
          </w:p>
        </w:tc>
        <w:tc>
          <w:tcPr>
            <w:tcW w:w="837" w:type="dxa"/>
            <w:tcBorders>
              <w:top w:val="nil"/>
              <w:left w:val="nil"/>
              <w:bottom w:val="single" w:sz="4" w:space="0" w:color="auto"/>
              <w:right w:val="nil"/>
            </w:tcBorders>
            <w:shd w:val="clear" w:color="auto" w:fill="auto"/>
            <w:hideMark/>
          </w:tcPr>
          <w:p w14:paraId="5784AA1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single" w:sz="4" w:space="0" w:color="auto"/>
              <w:right w:val="nil"/>
            </w:tcBorders>
            <w:shd w:val="clear" w:color="auto" w:fill="auto"/>
            <w:hideMark/>
          </w:tcPr>
          <w:p w14:paraId="177D03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0.98</w:t>
            </w:r>
          </w:p>
        </w:tc>
        <w:tc>
          <w:tcPr>
            <w:tcW w:w="276" w:type="dxa"/>
            <w:tcBorders>
              <w:top w:val="nil"/>
              <w:left w:val="nil"/>
              <w:bottom w:val="single" w:sz="4" w:space="0" w:color="auto"/>
              <w:right w:val="nil"/>
            </w:tcBorders>
            <w:shd w:val="clear" w:color="auto" w:fill="auto"/>
            <w:hideMark/>
          </w:tcPr>
          <w:p w14:paraId="31F472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9D93D9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single" w:sz="4" w:space="0" w:color="auto"/>
              <w:right w:val="nil"/>
            </w:tcBorders>
            <w:shd w:val="clear" w:color="auto" w:fill="auto"/>
            <w:hideMark/>
          </w:tcPr>
          <w:p w14:paraId="6E1CA05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single" w:sz="4" w:space="0" w:color="auto"/>
              <w:right w:val="nil"/>
            </w:tcBorders>
            <w:shd w:val="clear" w:color="auto" w:fill="auto"/>
            <w:hideMark/>
          </w:tcPr>
          <w:p w14:paraId="5B3F5B2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2898E0A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single" w:sz="4" w:space="0" w:color="auto"/>
              <w:right w:val="nil"/>
            </w:tcBorders>
            <w:shd w:val="clear" w:color="auto" w:fill="auto"/>
            <w:hideMark/>
          </w:tcPr>
          <w:p w14:paraId="0BEE44D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0.80</w:t>
            </w:r>
          </w:p>
        </w:tc>
        <w:tc>
          <w:tcPr>
            <w:tcW w:w="276" w:type="dxa"/>
            <w:tcBorders>
              <w:top w:val="nil"/>
              <w:left w:val="nil"/>
              <w:bottom w:val="single" w:sz="4" w:space="0" w:color="auto"/>
              <w:right w:val="nil"/>
            </w:tcBorders>
            <w:shd w:val="clear" w:color="auto" w:fill="auto"/>
            <w:hideMark/>
          </w:tcPr>
          <w:p w14:paraId="4ED31F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464C6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960" w:type="dxa"/>
            <w:tcBorders>
              <w:top w:val="nil"/>
              <w:left w:val="nil"/>
              <w:bottom w:val="single" w:sz="4" w:space="0" w:color="auto"/>
              <w:right w:val="nil"/>
            </w:tcBorders>
            <w:shd w:val="clear" w:color="auto" w:fill="auto"/>
            <w:hideMark/>
          </w:tcPr>
          <w:p w14:paraId="7914B50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1096732A" w14:textId="77777777" w:rsidTr="008E06A0">
        <w:trPr>
          <w:trHeight w:val="20"/>
        </w:trPr>
        <w:tc>
          <w:tcPr>
            <w:tcW w:w="1260" w:type="dxa"/>
            <w:tcBorders>
              <w:top w:val="nil"/>
              <w:left w:val="nil"/>
              <w:bottom w:val="nil"/>
              <w:right w:val="nil"/>
            </w:tcBorders>
            <w:shd w:val="clear" w:color="auto" w:fill="auto"/>
            <w:noWrap/>
            <w:hideMark/>
          </w:tcPr>
          <w:p w14:paraId="01CE42A0"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Flow</w:t>
            </w:r>
          </w:p>
        </w:tc>
        <w:tc>
          <w:tcPr>
            <w:tcW w:w="837" w:type="dxa"/>
            <w:tcBorders>
              <w:top w:val="nil"/>
              <w:left w:val="nil"/>
              <w:bottom w:val="nil"/>
              <w:right w:val="nil"/>
            </w:tcBorders>
            <w:shd w:val="clear" w:color="auto" w:fill="auto"/>
            <w:hideMark/>
          </w:tcPr>
          <w:p w14:paraId="60DEAE1E"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9CAA55E"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E36EA4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BC68B8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7AE446F5"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228321B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1BB01A0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DE273A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37AA41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12F677A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14580A7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1D86F9BE" w14:textId="77777777" w:rsidTr="008E06A0">
        <w:trPr>
          <w:trHeight w:val="20"/>
        </w:trPr>
        <w:tc>
          <w:tcPr>
            <w:tcW w:w="1260" w:type="dxa"/>
            <w:tcBorders>
              <w:top w:val="nil"/>
              <w:left w:val="nil"/>
              <w:bottom w:val="nil"/>
              <w:right w:val="nil"/>
            </w:tcBorders>
            <w:shd w:val="clear" w:color="auto" w:fill="auto"/>
            <w:noWrap/>
            <w:hideMark/>
          </w:tcPr>
          <w:p w14:paraId="76CCD65D"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 (Low)</w:t>
            </w:r>
          </w:p>
        </w:tc>
        <w:tc>
          <w:tcPr>
            <w:tcW w:w="837" w:type="dxa"/>
            <w:tcBorders>
              <w:top w:val="nil"/>
              <w:left w:val="nil"/>
              <w:bottom w:val="nil"/>
              <w:right w:val="nil"/>
            </w:tcBorders>
            <w:shd w:val="clear" w:color="auto" w:fill="auto"/>
            <w:hideMark/>
          </w:tcPr>
          <w:p w14:paraId="2B48B24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40" w:type="dxa"/>
            <w:tcBorders>
              <w:top w:val="nil"/>
              <w:left w:val="nil"/>
              <w:bottom w:val="nil"/>
              <w:right w:val="nil"/>
            </w:tcBorders>
            <w:shd w:val="clear" w:color="auto" w:fill="auto"/>
            <w:hideMark/>
          </w:tcPr>
          <w:p w14:paraId="1EEB6D3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48C9854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760B25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49B194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6D25B9E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5B595EC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0.46</w:t>
            </w:r>
          </w:p>
        </w:tc>
        <w:tc>
          <w:tcPr>
            <w:tcW w:w="858" w:type="dxa"/>
            <w:tcBorders>
              <w:top w:val="nil"/>
              <w:left w:val="nil"/>
              <w:bottom w:val="nil"/>
              <w:right w:val="nil"/>
            </w:tcBorders>
            <w:shd w:val="clear" w:color="auto" w:fill="auto"/>
            <w:hideMark/>
          </w:tcPr>
          <w:p w14:paraId="0E9506E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0.77</w:t>
            </w:r>
          </w:p>
        </w:tc>
        <w:tc>
          <w:tcPr>
            <w:tcW w:w="276" w:type="dxa"/>
            <w:tcBorders>
              <w:top w:val="nil"/>
              <w:left w:val="nil"/>
              <w:bottom w:val="nil"/>
              <w:right w:val="nil"/>
            </w:tcBorders>
            <w:shd w:val="clear" w:color="auto" w:fill="auto"/>
            <w:hideMark/>
          </w:tcPr>
          <w:p w14:paraId="063792C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1D05DC1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960" w:type="dxa"/>
            <w:tcBorders>
              <w:top w:val="nil"/>
              <w:left w:val="nil"/>
              <w:bottom w:val="nil"/>
              <w:right w:val="nil"/>
            </w:tcBorders>
            <w:shd w:val="clear" w:color="auto" w:fill="auto"/>
            <w:hideMark/>
          </w:tcPr>
          <w:p w14:paraId="04D9405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r w:rsidR="00FF6F13" w:rsidRPr="00FF6F13" w14:paraId="2C2F0667" w14:textId="77777777" w:rsidTr="008E06A0">
        <w:trPr>
          <w:trHeight w:val="20"/>
        </w:trPr>
        <w:tc>
          <w:tcPr>
            <w:tcW w:w="1260" w:type="dxa"/>
            <w:tcBorders>
              <w:top w:val="nil"/>
              <w:left w:val="nil"/>
              <w:bottom w:val="nil"/>
              <w:right w:val="nil"/>
            </w:tcBorders>
            <w:shd w:val="clear" w:color="auto" w:fill="auto"/>
            <w:noWrap/>
            <w:hideMark/>
          </w:tcPr>
          <w:p w14:paraId="5E27AC3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w:t>
            </w:r>
          </w:p>
        </w:tc>
        <w:tc>
          <w:tcPr>
            <w:tcW w:w="837" w:type="dxa"/>
            <w:tcBorders>
              <w:top w:val="nil"/>
              <w:left w:val="nil"/>
              <w:bottom w:val="nil"/>
              <w:right w:val="nil"/>
            </w:tcBorders>
            <w:shd w:val="clear" w:color="auto" w:fill="auto"/>
            <w:hideMark/>
          </w:tcPr>
          <w:p w14:paraId="33068AA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nil"/>
              <w:right w:val="nil"/>
            </w:tcBorders>
            <w:shd w:val="clear" w:color="auto" w:fill="auto"/>
            <w:hideMark/>
          </w:tcPr>
          <w:p w14:paraId="1D0300B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4030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81F5F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nil"/>
              <w:right w:val="nil"/>
            </w:tcBorders>
            <w:shd w:val="clear" w:color="auto" w:fill="auto"/>
            <w:hideMark/>
          </w:tcPr>
          <w:p w14:paraId="58C5D8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390123D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C884E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58" w:type="dxa"/>
            <w:tcBorders>
              <w:top w:val="nil"/>
              <w:left w:val="nil"/>
              <w:bottom w:val="nil"/>
              <w:right w:val="nil"/>
            </w:tcBorders>
            <w:shd w:val="clear" w:color="auto" w:fill="auto"/>
            <w:hideMark/>
          </w:tcPr>
          <w:p w14:paraId="569FB30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nil"/>
              <w:right w:val="nil"/>
            </w:tcBorders>
            <w:shd w:val="clear" w:color="auto" w:fill="auto"/>
            <w:hideMark/>
          </w:tcPr>
          <w:p w14:paraId="47A3684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62E57F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960" w:type="dxa"/>
            <w:tcBorders>
              <w:top w:val="nil"/>
              <w:left w:val="nil"/>
              <w:bottom w:val="nil"/>
              <w:right w:val="nil"/>
            </w:tcBorders>
            <w:shd w:val="clear" w:color="auto" w:fill="auto"/>
            <w:hideMark/>
          </w:tcPr>
          <w:p w14:paraId="196AAB0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052A505D" w14:textId="77777777" w:rsidTr="008E06A0">
        <w:trPr>
          <w:trHeight w:val="20"/>
        </w:trPr>
        <w:tc>
          <w:tcPr>
            <w:tcW w:w="1260" w:type="dxa"/>
            <w:tcBorders>
              <w:top w:val="nil"/>
              <w:left w:val="nil"/>
              <w:bottom w:val="nil"/>
              <w:right w:val="nil"/>
            </w:tcBorders>
            <w:shd w:val="clear" w:color="auto" w:fill="auto"/>
            <w:noWrap/>
            <w:hideMark/>
          </w:tcPr>
          <w:p w14:paraId="23156A5F"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3</w:t>
            </w:r>
          </w:p>
        </w:tc>
        <w:tc>
          <w:tcPr>
            <w:tcW w:w="837" w:type="dxa"/>
            <w:tcBorders>
              <w:top w:val="nil"/>
              <w:left w:val="nil"/>
              <w:bottom w:val="nil"/>
              <w:right w:val="nil"/>
            </w:tcBorders>
            <w:shd w:val="clear" w:color="auto" w:fill="auto"/>
            <w:hideMark/>
          </w:tcPr>
          <w:p w14:paraId="079E86E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nil"/>
              <w:right w:val="nil"/>
            </w:tcBorders>
            <w:shd w:val="clear" w:color="auto" w:fill="auto"/>
            <w:hideMark/>
          </w:tcPr>
          <w:p w14:paraId="67A9C4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0.96</w:t>
            </w:r>
          </w:p>
        </w:tc>
        <w:tc>
          <w:tcPr>
            <w:tcW w:w="276" w:type="dxa"/>
            <w:tcBorders>
              <w:top w:val="nil"/>
              <w:left w:val="nil"/>
              <w:bottom w:val="nil"/>
              <w:right w:val="nil"/>
            </w:tcBorders>
            <w:shd w:val="clear" w:color="auto" w:fill="auto"/>
            <w:hideMark/>
          </w:tcPr>
          <w:p w14:paraId="76E43D0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D05861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0.21</w:t>
            </w:r>
          </w:p>
        </w:tc>
        <w:tc>
          <w:tcPr>
            <w:tcW w:w="804" w:type="dxa"/>
            <w:tcBorders>
              <w:top w:val="nil"/>
              <w:left w:val="nil"/>
              <w:bottom w:val="nil"/>
              <w:right w:val="nil"/>
            </w:tcBorders>
            <w:shd w:val="clear" w:color="auto" w:fill="auto"/>
            <w:hideMark/>
          </w:tcPr>
          <w:p w14:paraId="47F6E14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0.91</w:t>
            </w:r>
          </w:p>
        </w:tc>
        <w:tc>
          <w:tcPr>
            <w:tcW w:w="276" w:type="dxa"/>
            <w:tcBorders>
              <w:top w:val="nil"/>
              <w:left w:val="nil"/>
              <w:bottom w:val="nil"/>
              <w:right w:val="nil"/>
            </w:tcBorders>
            <w:shd w:val="clear" w:color="auto" w:fill="auto"/>
            <w:hideMark/>
          </w:tcPr>
          <w:p w14:paraId="652D12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0D3E8EF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58" w:type="dxa"/>
            <w:tcBorders>
              <w:top w:val="nil"/>
              <w:left w:val="nil"/>
              <w:bottom w:val="nil"/>
              <w:right w:val="nil"/>
            </w:tcBorders>
            <w:shd w:val="clear" w:color="auto" w:fill="auto"/>
            <w:hideMark/>
          </w:tcPr>
          <w:p w14:paraId="33FE5FE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40B2358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0FBB50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nil"/>
              <w:right w:val="nil"/>
            </w:tcBorders>
            <w:shd w:val="clear" w:color="auto" w:fill="auto"/>
            <w:hideMark/>
          </w:tcPr>
          <w:p w14:paraId="2015F37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5CA01214" w14:textId="77777777" w:rsidTr="008E06A0">
        <w:trPr>
          <w:trHeight w:val="20"/>
        </w:trPr>
        <w:tc>
          <w:tcPr>
            <w:tcW w:w="1260" w:type="dxa"/>
            <w:tcBorders>
              <w:top w:val="nil"/>
              <w:left w:val="nil"/>
              <w:bottom w:val="single" w:sz="4" w:space="0" w:color="auto"/>
              <w:right w:val="nil"/>
            </w:tcBorders>
            <w:shd w:val="clear" w:color="auto" w:fill="auto"/>
            <w:noWrap/>
            <w:hideMark/>
          </w:tcPr>
          <w:p w14:paraId="4359A660"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4 (High)</w:t>
            </w:r>
          </w:p>
        </w:tc>
        <w:tc>
          <w:tcPr>
            <w:tcW w:w="837" w:type="dxa"/>
            <w:tcBorders>
              <w:top w:val="nil"/>
              <w:left w:val="nil"/>
              <w:bottom w:val="single" w:sz="4" w:space="0" w:color="auto"/>
              <w:right w:val="nil"/>
            </w:tcBorders>
            <w:shd w:val="clear" w:color="auto" w:fill="auto"/>
            <w:hideMark/>
          </w:tcPr>
          <w:p w14:paraId="6150794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single" w:sz="4" w:space="0" w:color="auto"/>
              <w:right w:val="nil"/>
            </w:tcBorders>
            <w:shd w:val="clear" w:color="auto" w:fill="auto"/>
            <w:hideMark/>
          </w:tcPr>
          <w:p w14:paraId="67489E4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67ED310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117EE9E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single" w:sz="4" w:space="0" w:color="auto"/>
              <w:right w:val="nil"/>
            </w:tcBorders>
            <w:shd w:val="clear" w:color="auto" w:fill="auto"/>
            <w:hideMark/>
          </w:tcPr>
          <w:p w14:paraId="4CE12A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7519DF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7C9560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858" w:type="dxa"/>
            <w:tcBorders>
              <w:top w:val="nil"/>
              <w:left w:val="nil"/>
              <w:bottom w:val="single" w:sz="4" w:space="0" w:color="auto"/>
              <w:right w:val="nil"/>
            </w:tcBorders>
            <w:shd w:val="clear" w:color="auto" w:fill="auto"/>
            <w:hideMark/>
          </w:tcPr>
          <w:p w14:paraId="0995A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4CCE42B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FE17D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960" w:type="dxa"/>
            <w:tcBorders>
              <w:top w:val="nil"/>
              <w:left w:val="nil"/>
              <w:bottom w:val="single" w:sz="4" w:space="0" w:color="auto"/>
              <w:right w:val="nil"/>
            </w:tcBorders>
            <w:shd w:val="clear" w:color="auto" w:fill="auto"/>
            <w:hideMark/>
          </w:tcPr>
          <w:p w14:paraId="288A4C5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bl>
    <w:p w14:paraId="03E26D00" w14:textId="77777777" w:rsidR="00D35269" w:rsidRDefault="00D35269" w:rsidP="0026222B">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3060"/>
        <w:gridCol w:w="1980"/>
        <w:gridCol w:w="3870"/>
      </w:tblGrid>
      <w:tr w:rsidR="0026222B" w:rsidRPr="0026222B" w14:paraId="5A32E5A4" w14:textId="77777777" w:rsidTr="0026222B">
        <w:trPr>
          <w:trHeight w:val="20"/>
        </w:trPr>
        <w:tc>
          <w:tcPr>
            <w:tcW w:w="8910" w:type="dxa"/>
            <w:gridSpan w:val="3"/>
            <w:tcBorders>
              <w:top w:val="nil"/>
              <w:left w:val="nil"/>
              <w:bottom w:val="single" w:sz="4" w:space="0" w:color="auto"/>
              <w:right w:val="nil"/>
            </w:tcBorders>
            <w:shd w:val="clear" w:color="auto" w:fill="auto"/>
            <w:hideMark/>
          </w:tcPr>
          <w:p w14:paraId="207C4369" w14:textId="4051B9AF" w:rsidR="0026222B" w:rsidRPr="0026222B" w:rsidRDefault="0026222B" w:rsidP="00AA6F3B">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TABLE 7: Summaries of model performance comparing observed chl-</w:t>
            </w:r>
            <w:r w:rsidRPr="0026222B">
              <w:rPr>
                <w:rFonts w:ascii="Times" w:eastAsia="Times New Roman" w:hAnsi="Times" w:cs="Times"/>
                <w:i/>
                <w:iCs/>
                <w:color w:val="000000"/>
                <w:sz w:val="24"/>
                <w:szCs w:val="24"/>
              </w:rPr>
              <w:t xml:space="preserve">a </w:t>
            </w:r>
            <w:r w:rsidRPr="0026222B">
              <w:rPr>
                <w:rFonts w:ascii="Times" w:eastAsia="Times New Roman" w:hAnsi="Times" w:cs="Times"/>
                <w:color w:val="000000"/>
                <w:sz w:val="24"/>
                <w:szCs w:val="24"/>
              </w:rPr>
              <w:t>with predicted values (</w:t>
            </w:r>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0532F1">
              <w:rPr>
                <w:rFonts w:ascii="Times New Roman" w:hAnsi="Times New Roman" w:cs="Times New Roman"/>
                <w:position w:val="-12"/>
                <w:sz w:val="24"/>
                <w:szCs w:val="24"/>
              </w:rPr>
              <w:object w:dxaOrig="639" w:dyaOrig="400" w14:anchorId="7C8D8D1C">
                <v:shape id="_x0000_i1051" type="#_x0000_t75" style="width:33.3pt;height:20.4pt" o:ole="">
                  <v:imagedata r:id="rId62" o:title=""/>
                </v:shape>
                <o:OLEObject Type="Embed" ProgID="Equation.3" ShapeID="_x0000_i1051" DrawAspect="Content" ObjectID="_1534941834" r:id="rId63"/>
              </w:object>
            </w:r>
            <w:r w:rsidRPr="0026222B">
              <w:rPr>
                <w:rFonts w:ascii="Times" w:eastAsia="Times New Roman" w:hAnsi="Times" w:cs="Times"/>
                <w:color w:val="000000"/>
                <w:sz w:val="24"/>
                <w:szCs w:val="24"/>
              </w:rPr>
              <w:t>) and biological chl-</w:t>
            </w:r>
            <w:r w:rsidRPr="0026222B">
              <w:rPr>
                <w:rFonts w:ascii="Times" w:eastAsia="Times New Roman" w:hAnsi="Times" w:cs="Times"/>
                <w:i/>
                <w:iCs/>
                <w:color w:val="000000"/>
                <w:sz w:val="24"/>
                <w:szCs w:val="24"/>
              </w:rPr>
              <w:t>a</w:t>
            </w:r>
            <w:r>
              <w:rPr>
                <w:rFonts w:ascii="Times" w:eastAsia="Times New Roman" w:hAnsi="Times" w:cs="Times"/>
                <w:color w:val="000000"/>
                <w:sz w:val="24"/>
                <w:szCs w:val="24"/>
              </w:rPr>
              <w:t xml:space="preserve"> with flow-normalized </w:t>
            </w:r>
            <w:r w:rsidRPr="0026222B">
              <w:rPr>
                <w:rFonts w:ascii="Times" w:eastAsia="Times New Roman" w:hAnsi="Times" w:cs="Times"/>
                <w:color w:val="000000"/>
                <w:sz w:val="24"/>
                <w:szCs w:val="24"/>
              </w:rPr>
              <w:t>values (</w:t>
            </w:r>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r w:rsidRPr="0026222B">
              <w:rPr>
                <w:rFonts w:ascii="Cambria Math" w:eastAsia="Times New Roman" w:hAnsi="Cambria Math" w:cs="Cambria Math"/>
                <w:i/>
                <w:iCs/>
                <w:color w:val="000000"/>
                <w:sz w:val="24"/>
                <w:szCs w:val="24"/>
              </w:rPr>
              <w:t>∼</w:t>
            </w:r>
            <w:r w:rsidR="000532F1">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5D6B5A4A">
                <v:shape id="_x0000_i1052" type="#_x0000_t75" style="width:29.9pt;height:20.4pt" o:ole="">
                  <v:imagedata r:id="rId51" o:title=""/>
                </v:shape>
                <o:OLEObject Type="Embed" ProgID="Equation.3" ShapeID="_x0000_i1052" DrawAspect="Content" ObjectID="_1534941835" r:id="rId64"/>
              </w:object>
            </w:r>
            <w:r w:rsidRPr="0026222B">
              <w:rPr>
                <w:rFonts w:ascii="Times" w:eastAsia="Times New Roman" w:hAnsi="Times" w:cs="Times"/>
                <w:color w:val="000000"/>
                <w:sz w:val="24"/>
                <w:szCs w:val="24"/>
              </w:rPr>
              <w:t>) for the three simulated time series (no flow, constant flow, and increasing flow effect). Summaries are RMSE values</w:t>
            </w:r>
            <w:ins w:id="191" w:author="Beck, Marcus" w:date="2016-09-07T10:04:00Z">
              <w:r w:rsidR="00AA6F3B">
                <w:rPr>
                  <w:rFonts w:ascii="Times" w:eastAsia="Times New Roman" w:hAnsi="Times" w:cs="Times"/>
                  <w:color w:val="000000"/>
                  <w:sz w:val="24"/>
                  <w:szCs w:val="24"/>
                </w:rPr>
                <w:t xml:space="preserve"> (deviance in parentheses)</w:t>
              </w:r>
            </w:ins>
            <w:r w:rsidRPr="0026222B">
              <w:rPr>
                <w:rFonts w:ascii="Times" w:eastAsia="Times New Roman" w:hAnsi="Times" w:cs="Times"/>
                <w:color w:val="000000"/>
                <w:sz w:val="24"/>
                <w:szCs w:val="24"/>
              </w:rPr>
              <w:t xml:space="preserve"> comparing results from each model (GAM, WRTDS)</w:t>
            </w:r>
            <w:del w:id="192" w:author="Beck, Marcus" w:date="2016-09-07T10:05:00Z">
              <w:r w:rsidRPr="0026222B" w:rsidDel="00AA6F3B">
                <w:rPr>
                  <w:rFonts w:ascii="Times" w:eastAsia="Times New Roman" w:hAnsi="Times" w:cs="Times"/>
                  <w:color w:val="000000"/>
                  <w:sz w:val="24"/>
                  <w:szCs w:val="24"/>
                </w:rPr>
                <w:delText>.</w:delText>
              </w:r>
              <w:r w:rsidR="004C3B20" w:rsidDel="00AA6F3B">
                <w:rPr>
                  <w:rFonts w:ascii="Times" w:eastAsia="Times New Roman" w:hAnsi="Times" w:cs="Times"/>
                  <w:color w:val="000000"/>
                  <w:sz w:val="24"/>
                  <w:szCs w:val="24"/>
                </w:rPr>
                <w:delText xml:space="preserve"> </w:delText>
              </w:r>
              <w:r w:rsidRPr="0026222B" w:rsidDel="00AA6F3B">
                <w:rPr>
                  <w:rFonts w:ascii="Times" w:eastAsia="Times New Roman" w:hAnsi="Times" w:cs="Times"/>
                  <w:color w:val="000000"/>
                  <w:sz w:val="24"/>
                  <w:szCs w:val="24"/>
                </w:rPr>
                <w:delText>Deviance for each model as the sum of squared residuals is shown in parentheses</w:delText>
              </w:r>
            </w:del>
            <w:r w:rsidRPr="0026222B">
              <w:rPr>
                <w:rFonts w:ascii="Times" w:eastAsia="Times New Roman" w:hAnsi="Times" w:cs="Times"/>
                <w:color w:val="000000"/>
                <w:sz w:val="24"/>
                <w:szCs w:val="24"/>
              </w:rPr>
              <w:t>.</w:t>
            </w:r>
          </w:p>
        </w:tc>
      </w:tr>
      <w:tr w:rsidR="0026222B" w:rsidRPr="0026222B" w14:paraId="75319A23" w14:textId="77777777" w:rsidTr="0026222B">
        <w:trPr>
          <w:trHeight w:val="20"/>
        </w:trPr>
        <w:tc>
          <w:tcPr>
            <w:tcW w:w="3060" w:type="dxa"/>
            <w:tcBorders>
              <w:top w:val="nil"/>
              <w:left w:val="nil"/>
              <w:bottom w:val="single" w:sz="4" w:space="0" w:color="auto"/>
              <w:right w:val="nil"/>
            </w:tcBorders>
            <w:shd w:val="clear" w:color="auto" w:fill="auto"/>
            <w:hideMark/>
          </w:tcPr>
          <w:p w14:paraId="6DA09DE4" w14:textId="77777777"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Simulations</w:t>
            </w:r>
          </w:p>
        </w:tc>
        <w:tc>
          <w:tcPr>
            <w:tcW w:w="1980" w:type="dxa"/>
            <w:tcBorders>
              <w:top w:val="nil"/>
              <w:left w:val="nil"/>
              <w:bottom w:val="single" w:sz="4" w:space="0" w:color="auto"/>
              <w:right w:val="nil"/>
            </w:tcBorders>
            <w:shd w:val="clear" w:color="auto" w:fill="auto"/>
            <w:hideMark/>
          </w:tcPr>
          <w:p w14:paraId="45D62173"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0532F1">
              <w:rPr>
                <w:rFonts w:ascii="Times New Roman" w:hAnsi="Times New Roman" w:cs="Times New Roman"/>
                <w:position w:val="-12"/>
                <w:sz w:val="24"/>
                <w:szCs w:val="24"/>
              </w:rPr>
              <w:object w:dxaOrig="639" w:dyaOrig="400" w14:anchorId="7A73B11B">
                <v:shape id="_x0000_i1053" type="#_x0000_t75" style="width:33.3pt;height:20.4pt" o:ole="">
                  <v:imagedata r:id="rId65" o:title=""/>
                </v:shape>
                <o:OLEObject Type="Embed" ProgID="Equation.3" ShapeID="_x0000_i1053" DrawAspect="Content" ObjectID="_1534941836" r:id="rId66"/>
              </w:object>
            </w:r>
          </w:p>
        </w:tc>
        <w:tc>
          <w:tcPr>
            <w:tcW w:w="3870" w:type="dxa"/>
            <w:tcBorders>
              <w:top w:val="nil"/>
              <w:left w:val="nil"/>
              <w:bottom w:val="single" w:sz="4" w:space="0" w:color="auto"/>
              <w:right w:val="nil"/>
            </w:tcBorders>
            <w:shd w:val="clear" w:color="auto" w:fill="auto"/>
            <w:hideMark/>
          </w:tcPr>
          <w:p w14:paraId="42CE08BA"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435E4C0C">
                <v:shape id="_x0000_i1054" type="#_x0000_t75" style="width:29.9pt;height:20.4pt" o:ole="">
                  <v:imagedata r:id="rId51" o:title=""/>
                </v:shape>
                <o:OLEObject Type="Embed" ProgID="Equation.3" ShapeID="_x0000_i1054" DrawAspect="Content" ObjectID="_1534941837" r:id="rId67"/>
              </w:object>
            </w:r>
          </w:p>
        </w:tc>
      </w:tr>
      <w:tr w:rsidR="0026222B" w:rsidRPr="0026222B" w14:paraId="6ABF2384" w14:textId="77777777" w:rsidTr="00012BD2">
        <w:trPr>
          <w:trHeight w:val="70"/>
        </w:trPr>
        <w:tc>
          <w:tcPr>
            <w:tcW w:w="3060" w:type="dxa"/>
            <w:tcBorders>
              <w:top w:val="nil"/>
              <w:left w:val="nil"/>
              <w:bottom w:val="nil"/>
              <w:right w:val="nil"/>
            </w:tcBorders>
            <w:shd w:val="clear" w:color="auto" w:fill="auto"/>
            <w:noWrap/>
            <w:hideMark/>
          </w:tcPr>
          <w:p w14:paraId="0AF3375D" w14:textId="77777777" w:rsidR="0026222B" w:rsidRPr="0026222B" w:rsidRDefault="0026222B" w:rsidP="0026222B">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91"/>
                <w:sz w:val="24"/>
                <w:szCs w:val="24"/>
              </w:rPr>
              <w:t>No flow</w:t>
            </w:r>
          </w:p>
        </w:tc>
        <w:tc>
          <w:tcPr>
            <w:tcW w:w="1980" w:type="dxa"/>
            <w:tcBorders>
              <w:top w:val="nil"/>
              <w:left w:val="nil"/>
              <w:bottom w:val="nil"/>
              <w:right w:val="nil"/>
            </w:tcBorders>
            <w:shd w:val="clear" w:color="auto" w:fill="auto"/>
            <w:hideMark/>
          </w:tcPr>
          <w:p w14:paraId="2F9FADFF" w14:textId="77777777" w:rsidR="0026222B" w:rsidRPr="0026222B" w:rsidRDefault="0026222B" w:rsidP="0026222B">
            <w:pPr>
              <w:widowControl/>
              <w:spacing w:after="0" w:line="240" w:lineRule="auto"/>
              <w:rPr>
                <w:rFonts w:ascii="Times" w:eastAsia="Times New Roman" w:hAnsi="Times" w:cs="Times"/>
                <w:b/>
                <w:bCs/>
                <w:color w:val="000000"/>
                <w:sz w:val="24"/>
                <w:szCs w:val="24"/>
              </w:rPr>
            </w:pPr>
          </w:p>
        </w:tc>
        <w:tc>
          <w:tcPr>
            <w:tcW w:w="3870" w:type="dxa"/>
            <w:tcBorders>
              <w:top w:val="nil"/>
              <w:left w:val="nil"/>
              <w:bottom w:val="nil"/>
              <w:right w:val="nil"/>
            </w:tcBorders>
            <w:shd w:val="clear" w:color="auto" w:fill="auto"/>
            <w:hideMark/>
          </w:tcPr>
          <w:p w14:paraId="1BE2E6DB" w14:textId="77777777" w:rsidR="0026222B" w:rsidRPr="0026222B" w:rsidRDefault="0026222B" w:rsidP="0026222B">
            <w:pPr>
              <w:widowControl/>
              <w:spacing w:after="0" w:line="240" w:lineRule="auto"/>
              <w:jc w:val="center"/>
              <w:rPr>
                <w:rFonts w:ascii="Times New Roman" w:eastAsia="Times New Roman" w:hAnsi="Times New Roman" w:cs="Times New Roman"/>
                <w:sz w:val="20"/>
                <w:szCs w:val="20"/>
              </w:rPr>
            </w:pPr>
          </w:p>
        </w:tc>
      </w:tr>
      <w:tr w:rsidR="0026222B" w:rsidRPr="0026222B" w14:paraId="16D48D3A" w14:textId="77777777" w:rsidTr="00012BD2">
        <w:trPr>
          <w:trHeight w:val="20"/>
        </w:trPr>
        <w:tc>
          <w:tcPr>
            <w:tcW w:w="3060" w:type="dxa"/>
            <w:tcBorders>
              <w:top w:val="nil"/>
              <w:left w:val="nil"/>
              <w:bottom w:val="nil"/>
              <w:right w:val="nil"/>
            </w:tcBorders>
            <w:shd w:val="clear" w:color="auto" w:fill="auto"/>
            <w:noWrap/>
            <w:hideMark/>
          </w:tcPr>
          <w:p w14:paraId="41C2757D"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5C2223E2"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24C78F6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(33.2)</w:t>
            </w:r>
          </w:p>
        </w:tc>
      </w:tr>
      <w:tr w:rsidR="0026222B" w:rsidRPr="0026222B" w14:paraId="6D3EB07A" w14:textId="77777777" w:rsidTr="00012BD2">
        <w:trPr>
          <w:trHeight w:val="20"/>
        </w:trPr>
        <w:tc>
          <w:tcPr>
            <w:tcW w:w="3060" w:type="dxa"/>
            <w:tcBorders>
              <w:top w:val="nil"/>
              <w:left w:val="nil"/>
              <w:bottom w:val="single" w:sz="4" w:space="0" w:color="auto"/>
              <w:right w:val="nil"/>
            </w:tcBorders>
            <w:shd w:val="clear" w:color="auto" w:fill="auto"/>
            <w:noWrap/>
            <w:hideMark/>
          </w:tcPr>
          <w:p w14:paraId="733AAFC0"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D75561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(29.4)</w:t>
            </w:r>
          </w:p>
        </w:tc>
        <w:tc>
          <w:tcPr>
            <w:tcW w:w="3870" w:type="dxa"/>
            <w:tcBorders>
              <w:top w:val="nil"/>
              <w:left w:val="nil"/>
              <w:bottom w:val="single" w:sz="4" w:space="0" w:color="auto"/>
              <w:right w:val="nil"/>
            </w:tcBorders>
            <w:shd w:val="clear" w:color="auto" w:fill="auto"/>
            <w:hideMark/>
          </w:tcPr>
          <w:p w14:paraId="09751F4E"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(31.7)</w:t>
            </w:r>
          </w:p>
        </w:tc>
      </w:tr>
      <w:tr w:rsidR="0026222B" w:rsidRPr="0026222B" w14:paraId="0CEB1F28" w14:textId="77777777" w:rsidTr="0026222B">
        <w:trPr>
          <w:trHeight w:val="20"/>
        </w:trPr>
        <w:tc>
          <w:tcPr>
            <w:tcW w:w="3060" w:type="dxa"/>
            <w:tcBorders>
              <w:top w:val="nil"/>
              <w:left w:val="nil"/>
              <w:bottom w:val="nil"/>
              <w:right w:val="nil"/>
            </w:tcBorders>
            <w:shd w:val="clear" w:color="auto" w:fill="auto"/>
            <w:noWrap/>
            <w:hideMark/>
          </w:tcPr>
          <w:p w14:paraId="19051A8E"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9"/>
                <w:sz w:val="24"/>
                <w:szCs w:val="24"/>
              </w:rPr>
              <w:t>Constant flow</w:t>
            </w:r>
          </w:p>
        </w:tc>
        <w:tc>
          <w:tcPr>
            <w:tcW w:w="1980" w:type="dxa"/>
            <w:tcBorders>
              <w:top w:val="nil"/>
              <w:left w:val="nil"/>
              <w:bottom w:val="nil"/>
              <w:right w:val="nil"/>
            </w:tcBorders>
            <w:shd w:val="clear" w:color="auto" w:fill="auto"/>
            <w:hideMark/>
          </w:tcPr>
          <w:p w14:paraId="73D87227"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51A047B0"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CA7680C" w14:textId="77777777" w:rsidTr="0026222B">
        <w:trPr>
          <w:trHeight w:val="20"/>
        </w:trPr>
        <w:tc>
          <w:tcPr>
            <w:tcW w:w="3060" w:type="dxa"/>
            <w:tcBorders>
              <w:top w:val="nil"/>
              <w:left w:val="nil"/>
              <w:bottom w:val="nil"/>
              <w:right w:val="nil"/>
            </w:tcBorders>
            <w:shd w:val="clear" w:color="auto" w:fill="auto"/>
            <w:noWrap/>
            <w:hideMark/>
          </w:tcPr>
          <w:p w14:paraId="3316EA7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112CD1A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7F7312D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0.58 (39.8)</w:t>
            </w:r>
          </w:p>
        </w:tc>
      </w:tr>
      <w:tr w:rsidR="0026222B" w:rsidRPr="0026222B" w14:paraId="0D5E6082" w14:textId="77777777" w:rsidTr="0026222B">
        <w:trPr>
          <w:trHeight w:val="20"/>
        </w:trPr>
        <w:tc>
          <w:tcPr>
            <w:tcW w:w="3060" w:type="dxa"/>
            <w:tcBorders>
              <w:top w:val="nil"/>
              <w:left w:val="nil"/>
              <w:bottom w:val="single" w:sz="4" w:space="0" w:color="auto"/>
              <w:right w:val="nil"/>
            </w:tcBorders>
            <w:shd w:val="clear" w:color="auto" w:fill="auto"/>
            <w:noWrap/>
            <w:hideMark/>
          </w:tcPr>
          <w:p w14:paraId="3D4F846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E9645FF"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(32.8)</w:t>
            </w:r>
          </w:p>
        </w:tc>
        <w:tc>
          <w:tcPr>
            <w:tcW w:w="3870" w:type="dxa"/>
            <w:tcBorders>
              <w:top w:val="nil"/>
              <w:left w:val="nil"/>
              <w:bottom w:val="single" w:sz="4" w:space="0" w:color="auto"/>
              <w:right w:val="nil"/>
            </w:tcBorders>
            <w:shd w:val="clear" w:color="auto" w:fill="auto"/>
            <w:hideMark/>
          </w:tcPr>
          <w:p w14:paraId="5608096C"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0.57 (38.9)</w:t>
            </w:r>
          </w:p>
        </w:tc>
      </w:tr>
      <w:tr w:rsidR="0026222B" w:rsidRPr="0026222B" w14:paraId="6E2D85DA" w14:textId="77777777" w:rsidTr="0026222B">
        <w:trPr>
          <w:trHeight w:val="20"/>
        </w:trPr>
        <w:tc>
          <w:tcPr>
            <w:tcW w:w="3060" w:type="dxa"/>
            <w:tcBorders>
              <w:top w:val="nil"/>
              <w:left w:val="nil"/>
              <w:bottom w:val="nil"/>
              <w:right w:val="nil"/>
            </w:tcBorders>
            <w:shd w:val="clear" w:color="auto" w:fill="auto"/>
            <w:noWrap/>
            <w:hideMark/>
          </w:tcPr>
          <w:p w14:paraId="78A920C2"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8"/>
                <w:sz w:val="24"/>
                <w:szCs w:val="24"/>
              </w:rPr>
              <w:t>Increasing flow</w:t>
            </w:r>
          </w:p>
        </w:tc>
        <w:tc>
          <w:tcPr>
            <w:tcW w:w="1980" w:type="dxa"/>
            <w:tcBorders>
              <w:top w:val="nil"/>
              <w:left w:val="nil"/>
              <w:bottom w:val="nil"/>
              <w:right w:val="nil"/>
            </w:tcBorders>
            <w:shd w:val="clear" w:color="auto" w:fill="auto"/>
            <w:hideMark/>
          </w:tcPr>
          <w:p w14:paraId="0B5AA1E6"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2F01ABEE"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9C6656F" w14:textId="77777777" w:rsidTr="004E7FD8">
        <w:trPr>
          <w:trHeight w:val="20"/>
        </w:trPr>
        <w:tc>
          <w:tcPr>
            <w:tcW w:w="3060" w:type="dxa"/>
            <w:tcBorders>
              <w:top w:val="nil"/>
              <w:left w:val="nil"/>
              <w:right w:val="nil"/>
            </w:tcBorders>
            <w:shd w:val="clear" w:color="auto" w:fill="auto"/>
            <w:noWrap/>
            <w:hideMark/>
          </w:tcPr>
          <w:p w14:paraId="6374E578"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right w:val="nil"/>
            </w:tcBorders>
            <w:shd w:val="clear" w:color="auto" w:fill="auto"/>
            <w:hideMark/>
          </w:tcPr>
          <w:p w14:paraId="16940E61"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right w:val="nil"/>
            </w:tcBorders>
            <w:shd w:val="clear" w:color="auto" w:fill="auto"/>
            <w:hideMark/>
          </w:tcPr>
          <w:p w14:paraId="48F8544A"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0.54 (35.0)</w:t>
            </w:r>
          </w:p>
        </w:tc>
      </w:tr>
      <w:tr w:rsidR="0026222B" w:rsidRPr="0026222B" w14:paraId="44513D3D" w14:textId="77777777" w:rsidTr="004E7FD8">
        <w:trPr>
          <w:trHeight w:val="20"/>
        </w:trPr>
        <w:tc>
          <w:tcPr>
            <w:tcW w:w="3060" w:type="dxa"/>
            <w:tcBorders>
              <w:top w:val="nil"/>
              <w:left w:val="nil"/>
              <w:bottom w:val="single" w:sz="4" w:space="0" w:color="auto"/>
              <w:right w:val="nil"/>
            </w:tcBorders>
            <w:shd w:val="clear" w:color="auto" w:fill="auto"/>
            <w:noWrap/>
            <w:hideMark/>
          </w:tcPr>
          <w:p w14:paraId="4B2E4943"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49BD6595"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(29.7)</w:t>
            </w:r>
          </w:p>
        </w:tc>
        <w:tc>
          <w:tcPr>
            <w:tcW w:w="3870" w:type="dxa"/>
            <w:tcBorders>
              <w:top w:val="nil"/>
              <w:left w:val="nil"/>
              <w:bottom w:val="single" w:sz="4" w:space="0" w:color="auto"/>
              <w:right w:val="nil"/>
            </w:tcBorders>
            <w:shd w:val="clear" w:color="auto" w:fill="auto"/>
            <w:hideMark/>
          </w:tcPr>
          <w:p w14:paraId="01EEE198"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(31.9)</w:t>
            </w:r>
          </w:p>
        </w:tc>
      </w:tr>
    </w:tbl>
    <w:p w14:paraId="7BA72FC4" w14:textId="77777777" w:rsidR="0026222B" w:rsidRDefault="0026222B" w:rsidP="0026222B">
      <w:pPr>
        <w:spacing w:after="0"/>
        <w:rPr>
          <w:rFonts w:ascii="Times New Roman" w:hAnsi="Times New Roman" w:cs="Times New Roman"/>
          <w:sz w:val="24"/>
          <w:szCs w:val="24"/>
        </w:rPr>
      </w:pPr>
    </w:p>
    <w:p w14:paraId="57E0648B" w14:textId="77777777" w:rsidR="0026222B" w:rsidRDefault="0026222B" w:rsidP="00297328">
      <w:pPr>
        <w:spacing w:after="0"/>
        <w:rPr>
          <w:rFonts w:ascii="Times New Roman" w:hAnsi="Times New Roman" w:cs="Times New Roman"/>
          <w:sz w:val="24"/>
          <w:szCs w:val="24"/>
        </w:rPr>
      </w:pPr>
    </w:p>
    <w:tbl>
      <w:tblPr>
        <w:tblW w:w="8740" w:type="dxa"/>
        <w:tblInd w:w="108" w:type="dxa"/>
        <w:tblLook w:val="04A0" w:firstRow="1" w:lastRow="0" w:firstColumn="1" w:lastColumn="0" w:noHBand="0" w:noVBand="1"/>
      </w:tblPr>
      <w:tblGrid>
        <w:gridCol w:w="4050"/>
        <w:gridCol w:w="1910"/>
        <w:gridCol w:w="2780"/>
      </w:tblGrid>
      <w:tr w:rsidR="00F233D1" w:rsidRPr="00F233D1" w14:paraId="045F7F2D" w14:textId="77777777" w:rsidTr="00F87CBD">
        <w:trPr>
          <w:trHeight w:val="20"/>
        </w:trPr>
        <w:tc>
          <w:tcPr>
            <w:tcW w:w="8740" w:type="dxa"/>
            <w:gridSpan w:val="3"/>
            <w:tcBorders>
              <w:top w:val="nil"/>
              <w:left w:val="nil"/>
              <w:bottom w:val="single" w:sz="4" w:space="0" w:color="auto"/>
              <w:right w:val="nil"/>
            </w:tcBorders>
            <w:shd w:val="clear" w:color="auto" w:fill="auto"/>
            <w:hideMark/>
          </w:tcPr>
          <w:p w14:paraId="6B93137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TABLE 8: Qualitative comparisons of generalized additive models and WRTDS. Qualities are grouped by ease of use and statistical considerations. Ease of use qualities are described as good, moderate, or poor and statistical qualities as yes/no.</w:t>
            </w:r>
          </w:p>
        </w:tc>
      </w:tr>
      <w:tr w:rsidR="00F233D1" w:rsidRPr="00F233D1" w14:paraId="4E5FEEBE" w14:textId="77777777" w:rsidTr="00F87CBD">
        <w:trPr>
          <w:trHeight w:val="20"/>
        </w:trPr>
        <w:tc>
          <w:tcPr>
            <w:tcW w:w="4050" w:type="dxa"/>
            <w:tcBorders>
              <w:top w:val="nil"/>
              <w:left w:val="nil"/>
              <w:bottom w:val="single" w:sz="4" w:space="0" w:color="auto"/>
              <w:right w:val="nil"/>
            </w:tcBorders>
            <w:shd w:val="clear" w:color="auto" w:fill="auto"/>
            <w:vAlign w:val="center"/>
            <w:hideMark/>
          </w:tcPr>
          <w:p w14:paraId="5E9E900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Quality</w:t>
            </w:r>
          </w:p>
        </w:tc>
        <w:tc>
          <w:tcPr>
            <w:tcW w:w="1910" w:type="dxa"/>
            <w:tcBorders>
              <w:top w:val="nil"/>
              <w:left w:val="nil"/>
              <w:bottom w:val="single" w:sz="4" w:space="0" w:color="auto"/>
              <w:right w:val="nil"/>
            </w:tcBorders>
            <w:shd w:val="clear" w:color="auto" w:fill="auto"/>
            <w:vAlign w:val="center"/>
            <w:hideMark/>
          </w:tcPr>
          <w:p w14:paraId="04083C9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GAM</w:t>
            </w:r>
          </w:p>
        </w:tc>
        <w:tc>
          <w:tcPr>
            <w:tcW w:w="2780" w:type="dxa"/>
            <w:tcBorders>
              <w:top w:val="nil"/>
              <w:left w:val="nil"/>
              <w:bottom w:val="single" w:sz="4" w:space="0" w:color="auto"/>
              <w:right w:val="nil"/>
            </w:tcBorders>
            <w:shd w:val="clear" w:color="auto" w:fill="auto"/>
            <w:vAlign w:val="center"/>
            <w:hideMark/>
          </w:tcPr>
          <w:p w14:paraId="4B09B48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WRTDS</w:t>
            </w:r>
          </w:p>
        </w:tc>
      </w:tr>
      <w:tr w:rsidR="00F233D1" w:rsidRPr="00F233D1" w14:paraId="7D7444A2" w14:textId="77777777" w:rsidTr="00F87CBD">
        <w:trPr>
          <w:trHeight w:val="20"/>
        </w:trPr>
        <w:tc>
          <w:tcPr>
            <w:tcW w:w="4050" w:type="dxa"/>
            <w:tcBorders>
              <w:top w:val="nil"/>
              <w:left w:val="nil"/>
              <w:bottom w:val="nil"/>
              <w:right w:val="nil"/>
            </w:tcBorders>
            <w:shd w:val="clear" w:color="auto" w:fill="auto"/>
            <w:vAlign w:val="center"/>
            <w:hideMark/>
          </w:tcPr>
          <w:p w14:paraId="5156DC58"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ease of use</w:t>
            </w:r>
          </w:p>
        </w:tc>
        <w:tc>
          <w:tcPr>
            <w:tcW w:w="1910" w:type="dxa"/>
            <w:tcBorders>
              <w:top w:val="nil"/>
              <w:left w:val="nil"/>
              <w:bottom w:val="nil"/>
              <w:right w:val="nil"/>
            </w:tcBorders>
            <w:shd w:val="clear" w:color="auto" w:fill="auto"/>
            <w:vAlign w:val="center"/>
            <w:hideMark/>
          </w:tcPr>
          <w:p w14:paraId="0C4FF656"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72A9F6F7"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4BBFC44D" w14:textId="77777777" w:rsidTr="00F87CBD">
        <w:trPr>
          <w:trHeight w:val="20"/>
        </w:trPr>
        <w:tc>
          <w:tcPr>
            <w:tcW w:w="4050" w:type="dxa"/>
            <w:tcBorders>
              <w:top w:val="nil"/>
              <w:left w:val="nil"/>
              <w:bottom w:val="nil"/>
              <w:right w:val="nil"/>
            </w:tcBorders>
            <w:shd w:val="clear" w:color="auto" w:fill="auto"/>
            <w:hideMark/>
          </w:tcPr>
          <w:p w14:paraId="7079F20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computational requirements</w:t>
            </w:r>
          </w:p>
        </w:tc>
        <w:tc>
          <w:tcPr>
            <w:tcW w:w="1910" w:type="dxa"/>
            <w:tcBorders>
              <w:top w:val="nil"/>
              <w:left w:val="nil"/>
              <w:bottom w:val="nil"/>
              <w:right w:val="nil"/>
            </w:tcBorders>
            <w:shd w:val="clear" w:color="auto" w:fill="auto"/>
            <w:vAlign w:val="center"/>
            <w:hideMark/>
          </w:tcPr>
          <w:p w14:paraId="1148295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c>
          <w:tcPr>
            <w:tcW w:w="2780" w:type="dxa"/>
            <w:tcBorders>
              <w:top w:val="nil"/>
              <w:left w:val="nil"/>
              <w:bottom w:val="nil"/>
              <w:right w:val="nil"/>
            </w:tcBorders>
            <w:shd w:val="clear" w:color="auto" w:fill="auto"/>
            <w:vAlign w:val="center"/>
            <w:hideMark/>
          </w:tcPr>
          <w:p w14:paraId="18673DE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r>
      <w:tr w:rsidR="00F233D1" w:rsidRPr="00F233D1" w14:paraId="118D0BD9" w14:textId="77777777" w:rsidTr="00F87CBD">
        <w:trPr>
          <w:trHeight w:val="20"/>
        </w:trPr>
        <w:tc>
          <w:tcPr>
            <w:tcW w:w="4050" w:type="dxa"/>
            <w:tcBorders>
              <w:top w:val="nil"/>
              <w:left w:val="nil"/>
              <w:bottom w:val="nil"/>
              <w:right w:val="nil"/>
            </w:tcBorders>
            <w:shd w:val="clear" w:color="auto" w:fill="auto"/>
            <w:hideMark/>
          </w:tcPr>
          <w:p w14:paraId="16DAACF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interpretation</w:t>
            </w:r>
            <w:r w:rsidRPr="00F233D1">
              <w:rPr>
                <w:rFonts w:ascii="Times New Roman" w:eastAsia="Times New Roman" w:hAnsi="Times New Roman" w:cs="Times New Roman"/>
                <w:color w:val="000000"/>
                <w:sz w:val="24"/>
                <w:szCs w:val="24"/>
                <w:vertAlign w:val="superscript"/>
              </w:rPr>
              <w:t>1</w:t>
            </w:r>
          </w:p>
        </w:tc>
        <w:tc>
          <w:tcPr>
            <w:tcW w:w="1910" w:type="dxa"/>
            <w:tcBorders>
              <w:top w:val="nil"/>
              <w:left w:val="nil"/>
              <w:bottom w:val="nil"/>
              <w:right w:val="nil"/>
            </w:tcBorders>
            <w:shd w:val="clear" w:color="auto" w:fill="auto"/>
            <w:vAlign w:val="center"/>
            <w:hideMark/>
          </w:tcPr>
          <w:p w14:paraId="5E2973C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c>
          <w:tcPr>
            <w:tcW w:w="2780" w:type="dxa"/>
            <w:tcBorders>
              <w:top w:val="nil"/>
              <w:left w:val="nil"/>
              <w:bottom w:val="nil"/>
              <w:right w:val="nil"/>
            </w:tcBorders>
            <w:shd w:val="clear" w:color="auto" w:fill="auto"/>
            <w:vAlign w:val="center"/>
            <w:hideMark/>
          </w:tcPr>
          <w:p w14:paraId="774AF45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r>
      <w:tr w:rsidR="00F233D1" w:rsidRPr="00F233D1" w14:paraId="1C9AADEF" w14:textId="77777777" w:rsidTr="00F87CBD">
        <w:trPr>
          <w:trHeight w:val="20"/>
        </w:trPr>
        <w:tc>
          <w:tcPr>
            <w:tcW w:w="4050" w:type="dxa"/>
            <w:tcBorders>
              <w:top w:val="nil"/>
              <w:left w:val="nil"/>
              <w:bottom w:val="nil"/>
              <w:right w:val="nil"/>
            </w:tcBorders>
            <w:shd w:val="clear" w:color="auto" w:fill="auto"/>
            <w:hideMark/>
          </w:tcPr>
          <w:p w14:paraId="6B0C2DB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software and documentation</w:t>
            </w:r>
            <w:r w:rsidRPr="00F233D1">
              <w:rPr>
                <w:rFonts w:ascii="Times New Roman" w:eastAsia="Times New Roman" w:hAnsi="Times New Roman" w:cs="Times New Roman"/>
                <w:color w:val="000000"/>
                <w:sz w:val="24"/>
                <w:szCs w:val="24"/>
                <w:vertAlign w:val="superscript"/>
              </w:rPr>
              <w:t>2</w:t>
            </w:r>
          </w:p>
        </w:tc>
        <w:tc>
          <w:tcPr>
            <w:tcW w:w="1910" w:type="dxa"/>
            <w:tcBorders>
              <w:top w:val="nil"/>
              <w:left w:val="nil"/>
              <w:bottom w:val="nil"/>
              <w:right w:val="nil"/>
            </w:tcBorders>
            <w:shd w:val="clear" w:color="auto" w:fill="auto"/>
            <w:hideMark/>
          </w:tcPr>
          <w:p w14:paraId="4D42B3E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nil"/>
              <w:right w:val="nil"/>
            </w:tcBorders>
            <w:shd w:val="clear" w:color="auto" w:fill="auto"/>
            <w:hideMark/>
          </w:tcPr>
          <w:p w14:paraId="12FD5B0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3E78278B" w14:textId="77777777" w:rsidTr="00F87CBD">
        <w:trPr>
          <w:trHeight w:val="20"/>
        </w:trPr>
        <w:tc>
          <w:tcPr>
            <w:tcW w:w="4050" w:type="dxa"/>
            <w:tcBorders>
              <w:top w:val="nil"/>
              <w:left w:val="nil"/>
              <w:bottom w:val="single" w:sz="4" w:space="0" w:color="auto"/>
              <w:right w:val="nil"/>
            </w:tcBorders>
            <w:shd w:val="clear" w:color="auto" w:fill="auto"/>
            <w:hideMark/>
          </w:tcPr>
          <w:p w14:paraId="750F63B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visualization</w:t>
            </w:r>
          </w:p>
        </w:tc>
        <w:tc>
          <w:tcPr>
            <w:tcW w:w="1910" w:type="dxa"/>
            <w:tcBorders>
              <w:top w:val="nil"/>
              <w:left w:val="nil"/>
              <w:bottom w:val="single" w:sz="4" w:space="0" w:color="auto"/>
              <w:right w:val="nil"/>
            </w:tcBorders>
            <w:shd w:val="clear" w:color="auto" w:fill="auto"/>
            <w:vAlign w:val="center"/>
            <w:hideMark/>
          </w:tcPr>
          <w:p w14:paraId="6A72598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single" w:sz="4" w:space="0" w:color="auto"/>
              <w:right w:val="nil"/>
            </w:tcBorders>
            <w:shd w:val="clear" w:color="auto" w:fill="auto"/>
            <w:vAlign w:val="center"/>
            <w:hideMark/>
          </w:tcPr>
          <w:p w14:paraId="3FE139E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64C1AF1B" w14:textId="77777777" w:rsidTr="00F87CBD">
        <w:trPr>
          <w:trHeight w:val="20"/>
        </w:trPr>
        <w:tc>
          <w:tcPr>
            <w:tcW w:w="4050" w:type="dxa"/>
            <w:tcBorders>
              <w:top w:val="nil"/>
              <w:left w:val="nil"/>
              <w:bottom w:val="nil"/>
              <w:right w:val="nil"/>
            </w:tcBorders>
            <w:shd w:val="clear" w:color="auto" w:fill="auto"/>
            <w:hideMark/>
          </w:tcPr>
          <w:p w14:paraId="2291CF4C"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statistical</w:t>
            </w:r>
          </w:p>
        </w:tc>
        <w:tc>
          <w:tcPr>
            <w:tcW w:w="1910" w:type="dxa"/>
            <w:tcBorders>
              <w:top w:val="nil"/>
              <w:left w:val="nil"/>
              <w:bottom w:val="nil"/>
              <w:right w:val="nil"/>
            </w:tcBorders>
            <w:shd w:val="clear" w:color="auto" w:fill="auto"/>
            <w:vAlign w:val="center"/>
            <w:hideMark/>
          </w:tcPr>
          <w:p w14:paraId="4ECA5B3E"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441B420C"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58C407C3" w14:textId="77777777" w:rsidTr="00F87CBD">
        <w:trPr>
          <w:trHeight w:val="20"/>
        </w:trPr>
        <w:tc>
          <w:tcPr>
            <w:tcW w:w="4050" w:type="dxa"/>
            <w:tcBorders>
              <w:top w:val="nil"/>
              <w:left w:val="nil"/>
              <w:bottom w:val="nil"/>
              <w:right w:val="nil"/>
            </w:tcBorders>
            <w:shd w:val="clear" w:color="auto" w:fill="auto"/>
            <w:hideMark/>
          </w:tcPr>
          <w:p w14:paraId="75679C7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additional variables</w:t>
            </w:r>
          </w:p>
        </w:tc>
        <w:tc>
          <w:tcPr>
            <w:tcW w:w="1910" w:type="dxa"/>
            <w:tcBorders>
              <w:top w:val="nil"/>
              <w:left w:val="nil"/>
              <w:bottom w:val="nil"/>
              <w:right w:val="nil"/>
            </w:tcBorders>
            <w:shd w:val="clear" w:color="auto" w:fill="auto"/>
            <w:vAlign w:val="center"/>
            <w:hideMark/>
          </w:tcPr>
          <w:p w14:paraId="22EA4C2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1788CF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r>
      <w:tr w:rsidR="00F233D1" w:rsidRPr="00F233D1" w14:paraId="79ED2E43" w14:textId="77777777" w:rsidTr="00F87CBD">
        <w:trPr>
          <w:trHeight w:val="20"/>
        </w:trPr>
        <w:tc>
          <w:tcPr>
            <w:tcW w:w="4050" w:type="dxa"/>
            <w:tcBorders>
              <w:top w:val="nil"/>
              <w:left w:val="nil"/>
              <w:bottom w:val="nil"/>
              <w:right w:val="nil"/>
            </w:tcBorders>
            <w:shd w:val="clear" w:color="auto" w:fill="auto"/>
            <w:hideMark/>
          </w:tcPr>
          <w:p w14:paraId="736ABA9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censored data</w:t>
            </w:r>
          </w:p>
        </w:tc>
        <w:tc>
          <w:tcPr>
            <w:tcW w:w="1910" w:type="dxa"/>
            <w:tcBorders>
              <w:top w:val="nil"/>
              <w:left w:val="nil"/>
              <w:bottom w:val="nil"/>
              <w:right w:val="nil"/>
            </w:tcBorders>
            <w:shd w:val="clear" w:color="auto" w:fill="auto"/>
            <w:vAlign w:val="center"/>
            <w:hideMark/>
          </w:tcPr>
          <w:p w14:paraId="60857BF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nil"/>
              <w:right w:val="nil"/>
            </w:tcBorders>
            <w:shd w:val="clear" w:color="auto" w:fill="auto"/>
            <w:vAlign w:val="center"/>
            <w:hideMark/>
          </w:tcPr>
          <w:p w14:paraId="7BF17A4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0FD9954C" w14:textId="77777777" w:rsidTr="00F87CBD">
        <w:trPr>
          <w:trHeight w:val="20"/>
        </w:trPr>
        <w:tc>
          <w:tcPr>
            <w:tcW w:w="4050" w:type="dxa"/>
            <w:tcBorders>
              <w:top w:val="nil"/>
              <w:left w:val="nil"/>
              <w:bottom w:val="nil"/>
              <w:right w:val="nil"/>
            </w:tcBorders>
            <w:shd w:val="clear" w:color="auto" w:fill="auto"/>
            <w:hideMark/>
          </w:tcPr>
          <w:p w14:paraId="1B14C85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confidence intervals</w:t>
            </w:r>
          </w:p>
        </w:tc>
        <w:tc>
          <w:tcPr>
            <w:tcW w:w="1910" w:type="dxa"/>
            <w:tcBorders>
              <w:top w:val="nil"/>
              <w:left w:val="nil"/>
              <w:bottom w:val="nil"/>
              <w:right w:val="nil"/>
            </w:tcBorders>
            <w:shd w:val="clear" w:color="auto" w:fill="auto"/>
            <w:vAlign w:val="center"/>
            <w:hideMark/>
          </w:tcPr>
          <w:p w14:paraId="075658C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6993D8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7C01DDF6" w14:textId="77777777" w:rsidTr="00F87CBD">
        <w:trPr>
          <w:trHeight w:val="20"/>
        </w:trPr>
        <w:tc>
          <w:tcPr>
            <w:tcW w:w="4050" w:type="dxa"/>
            <w:tcBorders>
              <w:top w:val="nil"/>
              <w:left w:val="nil"/>
              <w:bottom w:val="single" w:sz="4" w:space="0" w:color="auto"/>
              <w:right w:val="nil"/>
            </w:tcBorders>
            <w:shd w:val="clear" w:color="auto" w:fill="auto"/>
            <w:hideMark/>
          </w:tcPr>
          <w:p w14:paraId="29413BC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quantile fits</w:t>
            </w:r>
          </w:p>
        </w:tc>
        <w:tc>
          <w:tcPr>
            <w:tcW w:w="1910" w:type="dxa"/>
            <w:tcBorders>
              <w:top w:val="nil"/>
              <w:left w:val="nil"/>
              <w:bottom w:val="single" w:sz="4" w:space="0" w:color="auto"/>
              <w:right w:val="nil"/>
            </w:tcBorders>
            <w:shd w:val="clear" w:color="auto" w:fill="auto"/>
            <w:vAlign w:val="center"/>
            <w:hideMark/>
          </w:tcPr>
          <w:p w14:paraId="469E4F54"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single" w:sz="4" w:space="0" w:color="auto"/>
              <w:right w:val="nil"/>
            </w:tcBorders>
            <w:shd w:val="clear" w:color="auto" w:fill="auto"/>
            <w:vAlign w:val="center"/>
            <w:hideMark/>
          </w:tcPr>
          <w:p w14:paraId="425618C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4B9B8A50" w14:textId="77777777" w:rsidTr="00F87CBD">
        <w:trPr>
          <w:trHeight w:val="20"/>
        </w:trPr>
        <w:tc>
          <w:tcPr>
            <w:tcW w:w="4050" w:type="dxa"/>
            <w:tcBorders>
              <w:top w:val="nil"/>
              <w:left w:val="nil"/>
              <w:bottom w:val="nil"/>
              <w:right w:val="nil"/>
            </w:tcBorders>
            <w:shd w:val="clear" w:color="auto" w:fill="auto"/>
            <w:noWrap/>
            <w:vAlign w:val="bottom"/>
            <w:hideMark/>
          </w:tcPr>
          <w:p w14:paraId="6EAD2BB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1</w:t>
            </w:r>
            <w:r w:rsidRPr="00F233D1">
              <w:rPr>
                <w:rFonts w:ascii="Times New Roman" w:eastAsia="Times New Roman" w:hAnsi="Times New Roman" w:cs="Times New Roman"/>
                <w:color w:val="000000"/>
                <w:sz w:val="20"/>
                <w:szCs w:val="20"/>
              </w:rPr>
              <w:t>Relates to statistical foundation</w:t>
            </w:r>
          </w:p>
        </w:tc>
        <w:tc>
          <w:tcPr>
            <w:tcW w:w="1910" w:type="dxa"/>
            <w:tcBorders>
              <w:top w:val="nil"/>
              <w:left w:val="nil"/>
              <w:bottom w:val="nil"/>
              <w:right w:val="nil"/>
            </w:tcBorders>
            <w:shd w:val="clear" w:color="auto" w:fill="auto"/>
            <w:noWrap/>
            <w:vAlign w:val="bottom"/>
            <w:hideMark/>
          </w:tcPr>
          <w:p w14:paraId="0473D7C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6B2A2A09"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1243E464" w14:textId="77777777" w:rsidTr="00F87CBD">
        <w:trPr>
          <w:trHeight w:val="20"/>
        </w:trPr>
        <w:tc>
          <w:tcPr>
            <w:tcW w:w="4050" w:type="dxa"/>
            <w:tcBorders>
              <w:top w:val="nil"/>
              <w:left w:val="nil"/>
              <w:bottom w:val="nil"/>
              <w:right w:val="nil"/>
            </w:tcBorders>
            <w:shd w:val="clear" w:color="auto" w:fill="auto"/>
            <w:noWrap/>
            <w:vAlign w:val="bottom"/>
            <w:hideMark/>
          </w:tcPr>
          <w:p w14:paraId="2916006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2</w:t>
            </w:r>
            <w:r w:rsidRPr="00F233D1">
              <w:rPr>
                <w:rFonts w:ascii="Times New Roman" w:eastAsia="Times New Roman" w:hAnsi="Times New Roman" w:cs="Times New Roman"/>
                <w:color w:val="000000"/>
                <w:sz w:val="20"/>
                <w:szCs w:val="20"/>
              </w:rPr>
              <w:t>In reference to analysis of water quality trends</w:t>
            </w:r>
          </w:p>
        </w:tc>
        <w:tc>
          <w:tcPr>
            <w:tcW w:w="1910" w:type="dxa"/>
            <w:tcBorders>
              <w:top w:val="nil"/>
              <w:left w:val="nil"/>
              <w:bottom w:val="nil"/>
              <w:right w:val="nil"/>
            </w:tcBorders>
            <w:shd w:val="clear" w:color="auto" w:fill="auto"/>
            <w:noWrap/>
            <w:vAlign w:val="bottom"/>
            <w:hideMark/>
          </w:tcPr>
          <w:p w14:paraId="4C19FAA8"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1BB1E250"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bl>
    <w:p w14:paraId="46D99326" w14:textId="77777777" w:rsidR="00F233D1" w:rsidRDefault="00F233D1" w:rsidP="00297328">
      <w:pPr>
        <w:spacing w:after="0"/>
        <w:rPr>
          <w:rFonts w:ascii="Times New Roman" w:hAnsi="Times New Roman" w:cs="Times New Roman"/>
          <w:sz w:val="24"/>
          <w:szCs w:val="24"/>
        </w:rPr>
      </w:pPr>
    </w:p>
    <w:p w14:paraId="20CB5685" w14:textId="77777777" w:rsidR="00F233D1" w:rsidRDefault="00F233D1">
      <w:pPr>
        <w:rPr>
          <w:rFonts w:ascii="Times New Roman" w:hAnsi="Times New Roman" w:cs="Times New Roman"/>
          <w:sz w:val="24"/>
          <w:szCs w:val="24"/>
        </w:rPr>
      </w:pPr>
      <w:r>
        <w:rPr>
          <w:rFonts w:ascii="Times New Roman" w:hAnsi="Times New Roman" w:cs="Times New Roman"/>
          <w:sz w:val="24"/>
          <w:szCs w:val="24"/>
        </w:rPr>
        <w:br w:type="page"/>
      </w:r>
    </w:p>
    <w:p w14:paraId="3C406280" w14:textId="02FA5F1A"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lastRenderedPageBreak/>
        <w:t xml:space="preserve">FIGURE 1: Patuxent River estuary with Chesapeake Bay inset. </w:t>
      </w:r>
      <w:del w:id="193" w:author="Beck, Marcus" w:date="2016-09-07T09:56:00Z">
        <w:r w:rsidRPr="007400BF" w:rsidDel="00161B36">
          <w:rPr>
            <w:rFonts w:ascii="Times New Roman" w:hAnsi="Times New Roman" w:cs="Times New Roman"/>
            <w:sz w:val="24"/>
            <w:szCs w:val="24"/>
          </w:rPr>
          <w:delText>Fixed l</w:delText>
        </w:r>
      </w:del>
      <w:ins w:id="194" w:author="Beck, Marcus" w:date="2016-09-07T09:56:00Z">
        <w:r w:rsidR="00161B36">
          <w:rPr>
            <w:rFonts w:ascii="Times New Roman" w:hAnsi="Times New Roman" w:cs="Times New Roman"/>
            <w:sz w:val="24"/>
            <w:szCs w:val="24"/>
          </w:rPr>
          <w:t>L</w:t>
        </w:r>
      </w:ins>
      <w:r w:rsidRPr="007400BF">
        <w:rPr>
          <w:rFonts w:ascii="Times New Roman" w:hAnsi="Times New Roman" w:cs="Times New Roman"/>
          <w:sz w:val="24"/>
          <w:szCs w:val="24"/>
        </w:rPr>
        <w:t>ocations monitored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by the Maryland Department of Natural Resources </w:t>
      </w:r>
      <w:del w:id="195" w:author="Beck, Marcus" w:date="2016-09-07T09:57:00Z">
        <w:r w:rsidRPr="007400BF" w:rsidDel="00161B36">
          <w:rPr>
            <w:rFonts w:ascii="Times New Roman" w:hAnsi="Times New Roman" w:cs="Times New Roman"/>
            <w:sz w:val="24"/>
            <w:szCs w:val="24"/>
          </w:rPr>
          <w:delText>at monthly</w:delText>
        </w:r>
        <w:r w:rsidR="004C3B20" w:rsidDel="00161B36">
          <w:rPr>
            <w:rFonts w:ascii="Times New Roman" w:hAnsi="Times New Roman" w:cs="Times New Roman"/>
            <w:sz w:val="24"/>
            <w:szCs w:val="24"/>
          </w:rPr>
          <w:delText xml:space="preserve"> </w:delText>
        </w:r>
        <w:r w:rsidRPr="007400BF" w:rsidDel="00161B36">
          <w:rPr>
            <w:rFonts w:ascii="Times New Roman" w:hAnsi="Times New Roman" w:cs="Times New Roman"/>
            <w:sz w:val="24"/>
            <w:szCs w:val="24"/>
          </w:rPr>
          <w:delText>frequen</w:delText>
        </w:r>
        <w:r w:rsidR="005A37E4" w:rsidDel="00161B36">
          <w:rPr>
            <w:rFonts w:ascii="Times New Roman" w:hAnsi="Times New Roman" w:cs="Times New Roman"/>
            <w:sz w:val="24"/>
            <w:szCs w:val="24"/>
          </w:rPr>
          <w:delText xml:space="preserve">cies </w:delText>
        </w:r>
      </w:del>
      <w:r w:rsidR="005A37E4">
        <w:rPr>
          <w:rFonts w:ascii="Times New Roman" w:hAnsi="Times New Roman" w:cs="Times New Roman"/>
          <w:sz w:val="24"/>
          <w:szCs w:val="24"/>
        </w:rPr>
        <w:t>are shown along the longi</w:t>
      </w:r>
      <w:r w:rsidRPr="007400BF">
        <w:rPr>
          <w:rFonts w:ascii="Times New Roman" w:hAnsi="Times New Roman" w:cs="Times New Roman"/>
          <w:sz w:val="24"/>
          <w:szCs w:val="24"/>
        </w:rPr>
        <w:t>tudinal axis with distance from the mouth (km). Study sites are in bold. Salinity regions in the Patuxent for the larger Chesapeake Bay area are also shown (TF = tidal fresh, OH = oligohaline, MH = mesohaline).</w:t>
      </w:r>
      <w:del w:id="196" w:author="Beck, Marcus" w:date="2016-09-07T09:57:00Z">
        <w:r w:rsidR="004C3B20" w:rsidDel="00161B36">
          <w:rPr>
            <w:rFonts w:ascii="Times New Roman" w:hAnsi="Times New Roman" w:cs="Times New Roman"/>
            <w:sz w:val="24"/>
            <w:szCs w:val="24"/>
          </w:rPr>
          <w:delText xml:space="preserve"> </w:delText>
        </w:r>
        <w:r w:rsidRPr="007400BF" w:rsidDel="00161B36">
          <w:rPr>
            <w:rFonts w:ascii="Times New Roman" w:hAnsi="Times New Roman" w:cs="Times New Roman"/>
            <w:sz w:val="24"/>
            <w:szCs w:val="24"/>
          </w:rPr>
          <w:delText>See Table 1 for a numeric summary of station characteristics.</w:delText>
        </w:r>
      </w:del>
    </w:p>
    <w:p w14:paraId="0D0F95E8" w14:textId="77777777" w:rsidR="00B53283" w:rsidRPr="007400BF" w:rsidRDefault="00B53283" w:rsidP="00297328">
      <w:pPr>
        <w:spacing w:after="0"/>
        <w:rPr>
          <w:rFonts w:ascii="Times New Roman" w:hAnsi="Times New Roman" w:cs="Times New Roman"/>
          <w:sz w:val="24"/>
          <w:szCs w:val="24"/>
        </w:rPr>
      </w:pPr>
    </w:p>
    <w:p w14:paraId="29F68ABF" w14:textId="5A1F128E"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2: Annual, </w:t>
      </w:r>
      <w:r w:rsidR="00AA1FC5" w:rsidRPr="007400BF">
        <w:rPr>
          <w:rFonts w:ascii="Times New Roman" w:hAnsi="Times New Roman" w:cs="Times New Roman"/>
          <w:sz w:val="24"/>
          <w:szCs w:val="24"/>
        </w:rPr>
        <w:t>seasonal, and flow differences in c</w:t>
      </w:r>
      <w:r>
        <w:rPr>
          <w:rFonts w:ascii="Times New Roman" w:hAnsi="Times New Roman" w:cs="Times New Roman"/>
          <w:sz w:val="24"/>
          <w:szCs w:val="24"/>
        </w:rPr>
        <w:t>hl</w:t>
      </w:r>
      <w:r w:rsidR="002845E6" w:rsidRPr="002845E6">
        <w:rPr>
          <w:rFonts w:ascii="Times New Roman" w:hAnsi="Times New Roman" w:cs="Times New Roman"/>
          <w:i/>
          <w:sz w:val="24"/>
          <w:szCs w:val="24"/>
        </w:rPr>
        <w:t>-a</w:t>
      </w:r>
      <w:r>
        <w:rPr>
          <w:rFonts w:ascii="Times New Roman" w:hAnsi="Times New Roman" w:cs="Times New Roman"/>
          <w:sz w:val="24"/>
          <w:szCs w:val="24"/>
        </w:rPr>
        <w:t xml:space="preserve"> trends at each monitoring </w:t>
      </w:r>
      <w:r w:rsidR="00AA1FC5" w:rsidRPr="007400BF">
        <w:rPr>
          <w:rFonts w:ascii="Times New Roman" w:hAnsi="Times New Roman" w:cs="Times New Roman"/>
          <w:sz w:val="24"/>
          <w:szCs w:val="24"/>
        </w:rPr>
        <w:t>station in the Patuxent River Estuary.</w:t>
      </w:r>
      <w:r w:rsidR="004C3B20">
        <w:rPr>
          <w:rFonts w:ascii="Times New Roman" w:hAnsi="Times New Roman" w:cs="Times New Roman"/>
          <w:sz w:val="24"/>
          <w:szCs w:val="24"/>
        </w:rPr>
        <w:t xml:space="preserve"> </w:t>
      </w:r>
      <w:r w:rsidR="002845E6">
        <w:rPr>
          <w:rFonts w:ascii="Times New Roman" w:hAnsi="Times New Roman" w:cs="Times New Roman"/>
          <w:sz w:val="24"/>
          <w:szCs w:val="24"/>
        </w:rPr>
        <w:t>Size and color are proportional</w:t>
      </w:r>
      <w:r w:rsidR="00AA1FC5" w:rsidRPr="007400BF">
        <w:rPr>
          <w:rFonts w:ascii="Times New Roman" w:hAnsi="Times New Roman" w:cs="Times New Roman"/>
          <w:sz w:val="24"/>
          <w:szCs w:val="24"/>
        </w:rPr>
        <w:t xml:space="preserve"> medians of ln-chl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by year, season, and flow categories.</w:t>
      </w:r>
      <w:del w:id="197" w:author="Beck, Marcus" w:date="2016-09-07T09:57:00Z">
        <w:r w:rsidR="00AA1FC5" w:rsidRPr="007400BF" w:rsidDel="00161B36">
          <w:rPr>
            <w:rFonts w:ascii="Times New Roman" w:hAnsi="Times New Roman" w:cs="Times New Roman"/>
            <w:sz w:val="24"/>
            <w:szCs w:val="24"/>
          </w:rPr>
          <w:delText xml:space="preserve"> See Figure 1 for station numbers.</w:delText>
        </w:r>
      </w:del>
    </w:p>
    <w:p w14:paraId="72359454" w14:textId="77777777" w:rsidR="00B53283" w:rsidRPr="007400BF" w:rsidRDefault="00B53283" w:rsidP="00297328">
      <w:pPr>
        <w:spacing w:after="0"/>
        <w:rPr>
          <w:rFonts w:ascii="Times New Roman" w:hAnsi="Times New Roman" w:cs="Times New Roman"/>
          <w:sz w:val="24"/>
          <w:szCs w:val="24"/>
        </w:rPr>
      </w:pPr>
    </w:p>
    <w:p w14:paraId="0C885DA5" w14:textId="614C763C"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 3: Predicted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 generalized additive models (GAM) and weighted regression (WRTDS) for </w:t>
      </w:r>
      <w:ins w:id="198" w:author="Beck, Marcus" w:date="2016-09-07T09:58:00Z">
        <w:r w:rsidR="00161B36">
          <w:rPr>
            <w:rFonts w:ascii="Times New Roman" w:hAnsi="Times New Roman" w:cs="Times New Roman"/>
            <w:sz w:val="24"/>
            <w:szCs w:val="24"/>
          </w:rPr>
          <w:t xml:space="preserve">stations </w:t>
        </w:r>
      </w:ins>
      <w:r w:rsidRPr="007400BF">
        <w:rPr>
          <w:rFonts w:ascii="Times New Roman" w:hAnsi="Times New Roman" w:cs="Times New Roman"/>
          <w:sz w:val="24"/>
          <w:szCs w:val="24"/>
        </w:rPr>
        <w:t>LE1.2 and TF1.6</w:t>
      </w:r>
      <w:del w:id="199" w:author="Beck, Marcus" w:date="2016-09-07T09:58:00Z">
        <w:r w:rsidRPr="007400BF" w:rsidDel="00161B36">
          <w:rPr>
            <w:rFonts w:ascii="Times New Roman" w:hAnsi="Times New Roman" w:cs="Times New Roman"/>
            <w:sz w:val="24"/>
            <w:szCs w:val="24"/>
          </w:rPr>
          <w:delText xml:space="preserve"> stations on the Patuxent River estuary</w:delText>
        </w:r>
      </w:del>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Figure 3a shows results at monthly time steps and Figure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3b shows results averaged by year. Values in blue are model predictions and values in yellow are flow-normalized predictions.</w:t>
      </w:r>
    </w:p>
    <w:p w14:paraId="667D319F" w14:textId="77777777" w:rsidR="00B53283" w:rsidRPr="007400BF" w:rsidRDefault="00B53283" w:rsidP="00297328">
      <w:pPr>
        <w:spacing w:after="0"/>
        <w:rPr>
          <w:rFonts w:ascii="Times New Roman" w:hAnsi="Times New Roman" w:cs="Times New Roman"/>
          <w:sz w:val="24"/>
          <w:szCs w:val="24"/>
        </w:rPr>
      </w:pPr>
    </w:p>
    <w:p w14:paraId="6BE580D1" w14:textId="77777777"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4: Seasonal variation </w:t>
      </w:r>
      <w:r w:rsidR="00AA1FC5" w:rsidRPr="007400BF">
        <w:rPr>
          <w:rFonts w:ascii="Times New Roman" w:hAnsi="Times New Roman" w:cs="Times New Roman"/>
          <w:sz w:val="24"/>
          <w:szCs w:val="24"/>
        </w:rPr>
        <w:t>from observed and model predictions of chl</w:t>
      </w:r>
      <w:r w:rsidR="002845E6" w:rsidRPr="002845E6">
        <w:rPr>
          <w:rFonts w:ascii="Times New Roman" w:hAnsi="Times New Roman" w:cs="Times New Roman"/>
          <w:i/>
          <w:sz w:val="24"/>
          <w:szCs w:val="24"/>
        </w:rPr>
        <w:t>-a</w:t>
      </w:r>
      <w:r w:rsidR="005A37E4">
        <w:rPr>
          <w:rFonts w:ascii="Times New Roman" w:hAnsi="Times New Roman" w:cs="Times New Roman"/>
          <w:sz w:val="24"/>
          <w:szCs w:val="24"/>
        </w:rPr>
        <w:t xml:space="preserve"> by station. Predic</w:t>
      </w:r>
      <w:r w:rsidR="00AA1FC5" w:rsidRPr="007400BF">
        <w:rPr>
          <w:rFonts w:ascii="Times New Roman" w:hAnsi="Times New Roman" w:cs="Times New Roman"/>
          <w:sz w:val="24"/>
          <w:szCs w:val="24"/>
        </w:rPr>
        <w:t>tions are points by day of year from 1986 to 2014. The blue line is a loess (locally estimated) polynomial smooth to characterize the seasonal components.</w:t>
      </w:r>
    </w:p>
    <w:p w14:paraId="5E8BCCE2" w14:textId="77777777" w:rsidR="00B53283" w:rsidRPr="007400BF" w:rsidRDefault="00B53283" w:rsidP="00297328">
      <w:pPr>
        <w:spacing w:after="0"/>
        <w:rPr>
          <w:rFonts w:ascii="Times New Roman" w:hAnsi="Times New Roman" w:cs="Times New Roman"/>
          <w:sz w:val="24"/>
          <w:szCs w:val="24"/>
        </w:rPr>
      </w:pPr>
    </w:p>
    <w:p w14:paraId="343FD6CA" w14:textId="7F46882E" w:rsidR="00B53283" w:rsidRPr="007400BF" w:rsidDel="007045D6" w:rsidRDefault="00AA1FC5" w:rsidP="00297328">
      <w:pPr>
        <w:spacing w:after="0"/>
        <w:rPr>
          <w:del w:id="200" w:author="Beck, Marcus" w:date="2016-09-07T09:40:00Z"/>
          <w:rFonts w:ascii="Times New Roman" w:hAnsi="Times New Roman" w:cs="Times New Roman"/>
          <w:sz w:val="24"/>
          <w:szCs w:val="24"/>
        </w:rPr>
      </w:pPr>
      <w:del w:id="201" w:author="Beck, Marcus" w:date="2016-09-07T09:40:00Z">
        <w:r w:rsidRPr="007400BF" w:rsidDel="007045D6">
          <w:rPr>
            <w:rFonts w:ascii="Times New Roman" w:hAnsi="Times New Roman" w:cs="Times New Roman"/>
            <w:sz w:val="24"/>
            <w:szCs w:val="24"/>
          </w:rPr>
          <w:delText>FIGURE 5</w:delText>
        </w:r>
        <w:r w:rsidR="00F14BB9" w:rsidDel="007045D6">
          <w:rPr>
            <w:rFonts w:ascii="Times New Roman" w:hAnsi="Times New Roman" w:cs="Times New Roman"/>
            <w:sz w:val="24"/>
            <w:szCs w:val="24"/>
          </w:rPr>
          <w:delText xml:space="preserve">: Comparison of WRTDS and GAMs </w:delText>
        </w:r>
        <w:r w:rsidRPr="007400BF" w:rsidDel="007045D6">
          <w:rPr>
            <w:rFonts w:ascii="Times New Roman" w:hAnsi="Times New Roman" w:cs="Times New Roman"/>
            <w:sz w:val="24"/>
            <w:szCs w:val="24"/>
          </w:rPr>
          <w:delText>r</w:delText>
        </w:r>
        <w:r w:rsidR="00F14BB9" w:rsidDel="007045D6">
          <w:rPr>
            <w:rFonts w:ascii="Times New Roman" w:hAnsi="Times New Roman" w:cs="Times New Roman"/>
            <w:sz w:val="24"/>
            <w:szCs w:val="24"/>
          </w:rPr>
          <w:delText xml:space="preserve">esults at each station (LE1.2, </w:delText>
        </w:r>
        <w:r w:rsidRPr="007400BF" w:rsidDel="007045D6">
          <w:rPr>
            <w:rFonts w:ascii="Times New Roman" w:hAnsi="Times New Roman" w:cs="Times New Roman"/>
            <w:sz w:val="24"/>
            <w:szCs w:val="24"/>
          </w:rPr>
          <w:delText>TF1.6) and different time periods. Predicted and flow-normalized results are shown. Time periods are annual groupings every seven years (top), seasonal groupings by monthly quarters (middle), and flow periods based on quantile distributions from the discharge record (low). Regression lines for each model result and 1:1 replacement lines (thin grey) are als</w:delText>
        </w:r>
        <w:r w:rsidR="00681F1F" w:rsidDel="007045D6">
          <w:rPr>
            <w:rFonts w:ascii="Times New Roman" w:hAnsi="Times New Roman" w:cs="Times New Roman"/>
            <w:sz w:val="24"/>
            <w:szCs w:val="24"/>
          </w:rPr>
          <w:delText>o shown. See Table</w:delText>
        </w:r>
        <w:r w:rsidRPr="007400BF" w:rsidDel="007045D6">
          <w:rPr>
            <w:rFonts w:ascii="Times New Roman" w:hAnsi="Times New Roman" w:cs="Times New Roman"/>
            <w:sz w:val="24"/>
            <w:szCs w:val="24"/>
          </w:rPr>
          <w:delText xml:space="preserve"> 6 for parameter estimates of regression comparisons.</w:delText>
        </w:r>
      </w:del>
    </w:p>
    <w:p w14:paraId="101FD150" w14:textId="423CA217" w:rsidR="00B53283" w:rsidRPr="007400BF" w:rsidDel="007045D6" w:rsidRDefault="00B53283" w:rsidP="00297328">
      <w:pPr>
        <w:spacing w:after="0"/>
        <w:rPr>
          <w:del w:id="202" w:author="Beck, Marcus" w:date="2016-09-07T09:39:00Z"/>
          <w:rFonts w:ascii="Times New Roman" w:hAnsi="Times New Roman" w:cs="Times New Roman"/>
          <w:sz w:val="24"/>
          <w:szCs w:val="24"/>
        </w:rPr>
        <w:sectPr w:rsidR="00B53283" w:rsidRPr="007400BF" w:rsidDel="007045D6" w:rsidSect="00674887">
          <w:footerReference w:type="default" r:id="rId68"/>
          <w:pgSz w:w="12240" w:h="15840"/>
          <w:pgMar w:top="1440" w:right="1440" w:bottom="1440" w:left="1440" w:header="0" w:footer="826" w:gutter="0"/>
          <w:cols w:space="720"/>
          <w:docGrid w:linePitch="299"/>
        </w:sectPr>
      </w:pPr>
    </w:p>
    <w:p w14:paraId="2FAD99F1" w14:textId="77777777" w:rsidR="00B53283" w:rsidRPr="007400BF" w:rsidRDefault="00B53283" w:rsidP="00297328">
      <w:pPr>
        <w:spacing w:after="0"/>
        <w:rPr>
          <w:rFonts w:ascii="Times New Roman" w:hAnsi="Times New Roman" w:cs="Times New Roman"/>
          <w:sz w:val="24"/>
          <w:szCs w:val="24"/>
        </w:rPr>
      </w:pPr>
    </w:p>
    <w:p w14:paraId="31F78F03" w14:textId="61179F2F" w:rsidR="00B53283"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w:t>
      </w:r>
      <w:r w:rsidR="00F14BB9">
        <w:rPr>
          <w:rFonts w:ascii="Times New Roman" w:hAnsi="Times New Roman" w:cs="Times New Roman"/>
          <w:sz w:val="24"/>
          <w:szCs w:val="24"/>
        </w:rPr>
        <w:t xml:space="preserve"> </w:t>
      </w:r>
      <w:ins w:id="203" w:author="Beck, Marcus" w:date="2016-09-07T09:59:00Z">
        <w:r w:rsidR="00161B36">
          <w:rPr>
            <w:rFonts w:ascii="Times New Roman" w:hAnsi="Times New Roman" w:cs="Times New Roman"/>
            <w:sz w:val="24"/>
            <w:szCs w:val="24"/>
          </w:rPr>
          <w:t>5</w:t>
        </w:r>
      </w:ins>
      <w:del w:id="204" w:author="Beck, Marcus" w:date="2016-09-07T09:59:00Z">
        <w:r w:rsidR="00F14BB9" w:rsidDel="00161B36">
          <w:rPr>
            <w:rFonts w:ascii="Times New Roman" w:hAnsi="Times New Roman" w:cs="Times New Roman"/>
            <w:sz w:val="24"/>
            <w:szCs w:val="24"/>
          </w:rPr>
          <w:delText>6</w:delText>
        </w:r>
      </w:del>
      <w:r w:rsidR="00F14BB9">
        <w:rPr>
          <w:rFonts w:ascii="Times New Roman" w:hAnsi="Times New Roman" w:cs="Times New Roman"/>
          <w:sz w:val="24"/>
          <w:szCs w:val="24"/>
        </w:rPr>
        <w:t>: Changes in the relationship</w:t>
      </w:r>
      <w:r w:rsidRPr="007400BF">
        <w:rPr>
          <w:rFonts w:ascii="Times New Roman" w:hAnsi="Times New Roman" w:cs="Times New Roman"/>
          <w:sz w:val="24"/>
          <w:szCs w:val="24"/>
        </w:rPr>
        <w:t xml:space="preserve">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freshwater inputs (salinity decrease, flow increase) across the time series. Separate panels are shown for each station (LE1.2, TF1.6), model type (GAM,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chosen months. Changes over time are shown as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pre- dictions for each year in the time series (1986 to 2014). Salinity was used as a tracer of freshwater inputs at LE1.2, whereas the flow record at Bowie, Maryland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was used at TF1.6. </w:t>
      </w:r>
      <w:ins w:id="205" w:author="Beck, Marcus" w:date="2016-09-07T10:02:00Z">
        <w:r w:rsidR="00AF4BDA">
          <w:rPr>
            <w:rFonts w:ascii="Times New Roman" w:hAnsi="Times New Roman" w:cs="Times New Roman"/>
            <w:sz w:val="24"/>
            <w:szCs w:val="24"/>
          </w:rPr>
          <w:t>Axes for</w:t>
        </w:r>
      </w:ins>
      <w:del w:id="206" w:author="Beck, Marcus" w:date="2016-09-07T10:02:00Z">
        <w:r w:rsidRPr="007400BF" w:rsidDel="00AF4BDA">
          <w:rPr>
            <w:rFonts w:ascii="Times New Roman" w:hAnsi="Times New Roman" w:cs="Times New Roman"/>
            <w:sz w:val="24"/>
            <w:szCs w:val="24"/>
          </w:rPr>
          <w:delText>The scales of</w:delText>
        </w:r>
      </w:del>
      <w:r w:rsidRPr="007400BF">
        <w:rPr>
          <w:rFonts w:ascii="Times New Roman" w:hAnsi="Times New Roman" w:cs="Times New Roman"/>
          <w:sz w:val="24"/>
          <w:szCs w:val="24"/>
        </w:rPr>
        <w:t xml:space="preserve"> salinity and flow are reversed for comparison</w:t>
      </w:r>
      <w:del w:id="207" w:author="Beck, Marcus" w:date="2016-09-07T10:02:00Z">
        <w:r w:rsidRPr="007400BF" w:rsidDel="00AF4BDA">
          <w:rPr>
            <w:rFonts w:ascii="Times New Roman" w:hAnsi="Times New Roman" w:cs="Times New Roman"/>
            <w:sz w:val="24"/>
            <w:szCs w:val="24"/>
          </w:rPr>
          <w:delText xml:space="preserve"> of trends</w:delText>
        </w:r>
      </w:del>
      <w:r w:rsidRPr="007400BF">
        <w:rPr>
          <w:rFonts w:ascii="Times New Roman" w:hAnsi="Times New Roman" w:cs="Times New Roman"/>
          <w:sz w:val="24"/>
          <w:szCs w:val="24"/>
        </w:rPr>
        <w:t>. Units are proportions of the total range in the observed data</w:t>
      </w:r>
      <w:del w:id="208" w:author="Beck, Marcus" w:date="2016-09-07T10:02:00Z">
        <w:r w:rsidRPr="007400BF" w:rsidDel="00AF4BDA">
          <w:rPr>
            <w:rFonts w:ascii="Times New Roman" w:hAnsi="Times New Roman" w:cs="Times New Roman"/>
            <w:sz w:val="24"/>
            <w:szCs w:val="24"/>
          </w:rPr>
          <w:delText xml:space="preserve"> with values in each plot truncated by the monthly 5th and 95th percentiles</w:delText>
        </w:r>
      </w:del>
      <w:r w:rsidRPr="007400BF">
        <w:rPr>
          <w:rFonts w:ascii="Times New Roman" w:hAnsi="Times New Roman" w:cs="Times New Roman"/>
          <w:sz w:val="24"/>
          <w:szCs w:val="24"/>
        </w:rPr>
        <w:t>.</w:t>
      </w:r>
    </w:p>
    <w:p w14:paraId="0136457A" w14:textId="77777777" w:rsidR="005A37E4" w:rsidRDefault="005A37E4" w:rsidP="00297328">
      <w:pPr>
        <w:spacing w:after="0"/>
        <w:rPr>
          <w:rFonts w:ascii="Times New Roman" w:hAnsi="Times New Roman" w:cs="Times New Roman"/>
          <w:sz w:val="24"/>
          <w:szCs w:val="24"/>
        </w:rPr>
      </w:pPr>
    </w:p>
    <w:p w14:paraId="1A141591" w14:textId="77777777" w:rsidR="005A37E4" w:rsidRPr="007400BF" w:rsidRDefault="005A37E4" w:rsidP="00297328">
      <w:pPr>
        <w:spacing w:after="0"/>
        <w:rPr>
          <w:rFonts w:ascii="Times New Roman" w:hAnsi="Times New Roman" w:cs="Times New Roman"/>
          <w:sz w:val="24"/>
          <w:szCs w:val="24"/>
        </w:rPr>
        <w:sectPr w:rsidR="005A37E4" w:rsidRPr="007400BF" w:rsidSect="00674887">
          <w:type w:val="continuous"/>
          <w:pgSz w:w="12240" w:h="15840"/>
          <w:pgMar w:top="1440" w:right="1440" w:bottom="1440" w:left="1440" w:header="720" w:footer="720" w:gutter="0"/>
          <w:cols w:space="720"/>
          <w:docGrid w:linePitch="299"/>
        </w:sectPr>
      </w:pPr>
    </w:p>
    <w:p w14:paraId="0F8C10A8" w14:textId="5FC4B706"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 xml:space="preserve">FIGURE </w:t>
      </w:r>
      <w:del w:id="209" w:author="Beck, Marcus" w:date="2016-09-07T10:00:00Z">
        <w:r w:rsidRPr="007400BF" w:rsidDel="00161B36">
          <w:rPr>
            <w:rFonts w:ascii="Times New Roman" w:hAnsi="Times New Roman" w:cs="Times New Roman"/>
            <w:sz w:val="24"/>
            <w:szCs w:val="24"/>
          </w:rPr>
          <w:delText>7</w:delText>
        </w:r>
      </w:del>
      <w:ins w:id="210" w:author="Beck, Marcus" w:date="2016-09-07T10:00:00Z">
        <w:r w:rsidR="00161B36">
          <w:rPr>
            <w:rFonts w:ascii="Times New Roman" w:hAnsi="Times New Roman" w:cs="Times New Roman"/>
            <w:sz w:val="24"/>
            <w:szCs w:val="24"/>
          </w:rPr>
          <w:t>6</w:t>
        </w:r>
      </w:ins>
      <w:r w:rsidRPr="007400BF">
        <w:rPr>
          <w:rFonts w:ascii="Times New Roman" w:hAnsi="Times New Roman" w:cs="Times New Roman"/>
          <w:sz w:val="24"/>
          <w:szCs w:val="24"/>
        </w:rPr>
        <w:t>: Examples of changing re</w:t>
      </w:r>
      <w:r w:rsidR="00F14BB9">
        <w:rPr>
          <w:rFonts w:ascii="Times New Roman" w:hAnsi="Times New Roman" w:cs="Times New Roman"/>
          <w:sz w:val="24"/>
          <w:szCs w:val="24"/>
        </w:rPr>
        <w:t>lationships between chl</w:t>
      </w:r>
      <w:r w:rsidR="002845E6" w:rsidRPr="002845E6">
        <w:rPr>
          <w:rFonts w:ascii="Times New Roman" w:hAnsi="Times New Roman" w:cs="Times New Roman"/>
          <w:i/>
          <w:sz w:val="24"/>
          <w:szCs w:val="24"/>
        </w:rPr>
        <w:t>-a</w:t>
      </w:r>
      <w:r w:rsidR="00F14BB9">
        <w:rPr>
          <w:rFonts w:ascii="Times New Roman" w:hAnsi="Times New Roman" w:cs="Times New Roman"/>
          <w:sz w:val="24"/>
          <w:szCs w:val="24"/>
        </w:rPr>
        <w:t xml:space="preserve"> (</w:t>
      </w:r>
      <w:r w:rsidR="00F14BB9" w:rsidRPr="00F14BB9">
        <w:rPr>
          <w:rFonts w:ascii="Times New Roman" w:hAnsi="Times New Roman" w:cs="Times New Roman"/>
          <w:i/>
          <w:sz w:val="24"/>
          <w:szCs w:val="24"/>
        </w:rPr>
        <w:t>µ</w:t>
      </w:r>
      <w:r w:rsidR="00F14BB9">
        <w:rPr>
          <w:rFonts w:ascii="Times New Roman" w:hAnsi="Times New Roman" w:cs="Times New Roman"/>
          <w:sz w:val="24"/>
          <w:szCs w:val="24"/>
        </w:rPr>
        <w:t>g/L</w:t>
      </w:r>
      <w:r w:rsidRPr="007400BF">
        <w:rPr>
          <w:rFonts w:ascii="Times New Roman" w:hAnsi="Times New Roman" w:cs="Times New Roman"/>
          <w:sz w:val="24"/>
          <w:szCs w:val="24"/>
        </w:rPr>
        <w:t xml:space="preserve">) and flow (as proportion of the total range) over time (2005–2015) for each simulated time series (Appendix </w:t>
      </w:r>
      <w:r w:rsidR="00180EBA">
        <w:rPr>
          <w:rFonts w:ascii="Times New Roman" w:hAnsi="Times New Roman" w:cs="Times New Roman"/>
          <w:sz w:val="24"/>
          <w:szCs w:val="24"/>
        </w:rPr>
        <w:t>B</w:t>
      </w:r>
      <w:r w:rsidRPr="007400BF">
        <w:rPr>
          <w:rFonts w:ascii="Times New Roman" w:hAnsi="Times New Roman" w:cs="Times New Roman"/>
          <w:sz w:val="24"/>
          <w:szCs w:val="24"/>
        </w:rPr>
        <w:t xml:space="preserve">). The plots are based on August predictions from </w:t>
      </w:r>
      <w:r w:rsidR="00E0294F">
        <w:rPr>
          <w:rFonts w:ascii="Times New Roman" w:hAnsi="Times New Roman" w:cs="Times New Roman"/>
          <w:sz w:val="24"/>
          <w:szCs w:val="24"/>
        </w:rPr>
        <w:t xml:space="preserve">the </w:t>
      </w:r>
      <w:r w:rsidRPr="007400BF">
        <w:rPr>
          <w:rFonts w:ascii="Times New Roman" w:hAnsi="Times New Roman" w:cs="Times New Roman"/>
          <w:sz w:val="24"/>
          <w:szCs w:val="24"/>
        </w:rPr>
        <w:t xml:space="preserve">three WRTDS </w:t>
      </w:r>
      <w:r w:rsidR="00406226">
        <w:rPr>
          <w:rFonts w:ascii="Times New Roman" w:hAnsi="Times New Roman" w:cs="Times New Roman"/>
          <w:sz w:val="24"/>
          <w:szCs w:val="24"/>
        </w:rPr>
        <w:t>models and GAM</w:t>
      </w:r>
      <w:r w:rsidRPr="007400BF">
        <w:rPr>
          <w:rFonts w:ascii="Times New Roman" w:hAnsi="Times New Roman" w:cs="Times New Roman"/>
          <w:sz w:val="24"/>
          <w:szCs w:val="24"/>
        </w:rPr>
        <w:t>s for each time series</w:t>
      </w:r>
      <w:del w:id="211" w:author="Beck, Marcus" w:date="2016-09-07T10:04:00Z">
        <w:r w:rsidRPr="007400BF" w:rsidDel="00AA6F3B">
          <w:rPr>
            <w:rFonts w:ascii="Times New Roman" w:hAnsi="Times New Roman" w:cs="Times New Roman"/>
            <w:sz w:val="24"/>
            <w:szCs w:val="24"/>
          </w:rPr>
          <w:delText xml:space="preserve"> to illustrate the simulated relationships between flow and chl</w:delText>
        </w:r>
        <w:r w:rsidR="002845E6" w:rsidRPr="002845E6" w:rsidDel="00AA6F3B">
          <w:rPr>
            <w:rFonts w:ascii="Times New Roman" w:hAnsi="Times New Roman" w:cs="Times New Roman"/>
            <w:i/>
            <w:sz w:val="24"/>
            <w:szCs w:val="24"/>
          </w:rPr>
          <w:delText>-a</w:delText>
        </w:r>
      </w:del>
      <w:r w:rsidRPr="007400BF">
        <w:rPr>
          <w:rFonts w:ascii="Times New Roman" w:hAnsi="Times New Roman" w:cs="Times New Roman"/>
          <w:sz w:val="24"/>
          <w:szCs w:val="24"/>
        </w:rPr>
        <w:t>.</w:t>
      </w:r>
    </w:p>
    <w:sectPr w:rsidR="00B53283" w:rsidRPr="007400BF" w:rsidSect="00674887">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BFB8D" w14:textId="77777777" w:rsidR="00955D1F" w:rsidRDefault="00955D1F">
      <w:pPr>
        <w:spacing w:after="0" w:line="240" w:lineRule="auto"/>
      </w:pPr>
      <w:r>
        <w:separator/>
      </w:r>
    </w:p>
  </w:endnote>
  <w:endnote w:type="continuationSeparator" w:id="0">
    <w:p w14:paraId="514B4086" w14:textId="77777777" w:rsidR="00955D1F" w:rsidRDefault="00955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4A6E2" w14:textId="77777777" w:rsidR="00D33501" w:rsidRDefault="00D33501">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682AB" w14:textId="77777777" w:rsidR="00955D1F" w:rsidRDefault="00955D1F">
      <w:pPr>
        <w:spacing w:after="0" w:line="240" w:lineRule="auto"/>
      </w:pPr>
      <w:r>
        <w:separator/>
      </w:r>
    </w:p>
  </w:footnote>
  <w:footnote w:type="continuationSeparator" w:id="0">
    <w:p w14:paraId="18E11880" w14:textId="77777777" w:rsidR="00955D1F" w:rsidRDefault="00955D1F">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becca Murphy">
    <w15:presenceInfo w15:providerId="AD" w15:userId="S-1-5-21-780216973-25257766-102967255-13069"/>
  </w15:person>
  <w15:person w15:author="Beck, Marcus">
    <w15:presenceInfo w15:providerId="AD" w15:userId="S-1-5-21-1339303556-449845944-1601390327-323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2"/>
  </w:compat>
  <w:rsids>
    <w:rsidRoot w:val="00B53283"/>
    <w:rsid w:val="00007583"/>
    <w:rsid w:val="00012BD2"/>
    <w:rsid w:val="00034C73"/>
    <w:rsid w:val="00035377"/>
    <w:rsid w:val="000532F1"/>
    <w:rsid w:val="00064877"/>
    <w:rsid w:val="00083183"/>
    <w:rsid w:val="000E58C4"/>
    <w:rsid w:val="00115E94"/>
    <w:rsid w:val="00117BB7"/>
    <w:rsid w:val="00142619"/>
    <w:rsid w:val="0014468D"/>
    <w:rsid w:val="00145393"/>
    <w:rsid w:val="0014777B"/>
    <w:rsid w:val="00161B36"/>
    <w:rsid w:val="001671A6"/>
    <w:rsid w:val="00180EBA"/>
    <w:rsid w:val="001B6809"/>
    <w:rsid w:val="001D3308"/>
    <w:rsid w:val="00230F66"/>
    <w:rsid w:val="00232DC5"/>
    <w:rsid w:val="00233A89"/>
    <w:rsid w:val="0024037A"/>
    <w:rsid w:val="0026222B"/>
    <w:rsid w:val="00273943"/>
    <w:rsid w:val="002845E6"/>
    <w:rsid w:val="00297328"/>
    <w:rsid w:val="002C286D"/>
    <w:rsid w:val="002D49E2"/>
    <w:rsid w:val="003117FF"/>
    <w:rsid w:val="00311D89"/>
    <w:rsid w:val="003173EB"/>
    <w:rsid w:val="00333E31"/>
    <w:rsid w:val="00334CA6"/>
    <w:rsid w:val="003432E3"/>
    <w:rsid w:val="00357417"/>
    <w:rsid w:val="003671AB"/>
    <w:rsid w:val="00373BB5"/>
    <w:rsid w:val="00376855"/>
    <w:rsid w:val="003B78DD"/>
    <w:rsid w:val="00401F63"/>
    <w:rsid w:val="00406226"/>
    <w:rsid w:val="00433BF6"/>
    <w:rsid w:val="004560CD"/>
    <w:rsid w:val="004829A3"/>
    <w:rsid w:val="00492D30"/>
    <w:rsid w:val="00497E3A"/>
    <w:rsid w:val="004A29C9"/>
    <w:rsid w:val="004B185A"/>
    <w:rsid w:val="004B284D"/>
    <w:rsid w:val="004C1824"/>
    <w:rsid w:val="004C3B20"/>
    <w:rsid w:val="004D7209"/>
    <w:rsid w:val="004E1BA6"/>
    <w:rsid w:val="004E7FD8"/>
    <w:rsid w:val="005025D6"/>
    <w:rsid w:val="00505B15"/>
    <w:rsid w:val="0052192D"/>
    <w:rsid w:val="00541F1C"/>
    <w:rsid w:val="00550670"/>
    <w:rsid w:val="00570A57"/>
    <w:rsid w:val="00570FEB"/>
    <w:rsid w:val="005711A8"/>
    <w:rsid w:val="00572353"/>
    <w:rsid w:val="00572EE3"/>
    <w:rsid w:val="00577514"/>
    <w:rsid w:val="005803C0"/>
    <w:rsid w:val="00592B9C"/>
    <w:rsid w:val="005A0307"/>
    <w:rsid w:val="005A37E4"/>
    <w:rsid w:val="005D07F4"/>
    <w:rsid w:val="005F1384"/>
    <w:rsid w:val="00620A65"/>
    <w:rsid w:val="006222A8"/>
    <w:rsid w:val="00640A0F"/>
    <w:rsid w:val="00655805"/>
    <w:rsid w:val="00667BB1"/>
    <w:rsid w:val="00671C6C"/>
    <w:rsid w:val="00674887"/>
    <w:rsid w:val="00676F19"/>
    <w:rsid w:val="00681F1F"/>
    <w:rsid w:val="007029EA"/>
    <w:rsid w:val="00703679"/>
    <w:rsid w:val="007045D6"/>
    <w:rsid w:val="007400BF"/>
    <w:rsid w:val="007471CB"/>
    <w:rsid w:val="0076320E"/>
    <w:rsid w:val="00791BE4"/>
    <w:rsid w:val="00792CCB"/>
    <w:rsid w:val="007971E4"/>
    <w:rsid w:val="007E2FC1"/>
    <w:rsid w:val="007E7ABF"/>
    <w:rsid w:val="007F464B"/>
    <w:rsid w:val="00807B48"/>
    <w:rsid w:val="008340DA"/>
    <w:rsid w:val="00842DBD"/>
    <w:rsid w:val="00850D61"/>
    <w:rsid w:val="00866E20"/>
    <w:rsid w:val="008949AD"/>
    <w:rsid w:val="008B1F4E"/>
    <w:rsid w:val="008B7A98"/>
    <w:rsid w:val="008C0C4C"/>
    <w:rsid w:val="008C3D12"/>
    <w:rsid w:val="008D074D"/>
    <w:rsid w:val="008E06A0"/>
    <w:rsid w:val="008E167F"/>
    <w:rsid w:val="008F22FA"/>
    <w:rsid w:val="009026F7"/>
    <w:rsid w:val="00952CA7"/>
    <w:rsid w:val="00955D1F"/>
    <w:rsid w:val="00981CFA"/>
    <w:rsid w:val="00994618"/>
    <w:rsid w:val="009A6CEE"/>
    <w:rsid w:val="009B6AE9"/>
    <w:rsid w:val="009C2EE8"/>
    <w:rsid w:val="009C72FE"/>
    <w:rsid w:val="009D25FE"/>
    <w:rsid w:val="009D4FCA"/>
    <w:rsid w:val="009D5B54"/>
    <w:rsid w:val="009D6711"/>
    <w:rsid w:val="009F0700"/>
    <w:rsid w:val="009F7F29"/>
    <w:rsid w:val="00A03AB4"/>
    <w:rsid w:val="00A0654A"/>
    <w:rsid w:val="00A1645F"/>
    <w:rsid w:val="00A21848"/>
    <w:rsid w:val="00A50B44"/>
    <w:rsid w:val="00A52DC9"/>
    <w:rsid w:val="00A66BAC"/>
    <w:rsid w:val="00A715EC"/>
    <w:rsid w:val="00A726D2"/>
    <w:rsid w:val="00A7471A"/>
    <w:rsid w:val="00A80A43"/>
    <w:rsid w:val="00AA1FC5"/>
    <w:rsid w:val="00AA6F3B"/>
    <w:rsid w:val="00AF4BDA"/>
    <w:rsid w:val="00B268BC"/>
    <w:rsid w:val="00B35620"/>
    <w:rsid w:val="00B406DE"/>
    <w:rsid w:val="00B53283"/>
    <w:rsid w:val="00B5336D"/>
    <w:rsid w:val="00B74320"/>
    <w:rsid w:val="00B74F11"/>
    <w:rsid w:val="00B86B48"/>
    <w:rsid w:val="00BA1817"/>
    <w:rsid w:val="00BA2296"/>
    <w:rsid w:val="00BB6133"/>
    <w:rsid w:val="00BE05BE"/>
    <w:rsid w:val="00BE4004"/>
    <w:rsid w:val="00BE5A6C"/>
    <w:rsid w:val="00BF0693"/>
    <w:rsid w:val="00C20CA1"/>
    <w:rsid w:val="00C27A24"/>
    <w:rsid w:val="00C33659"/>
    <w:rsid w:val="00C36727"/>
    <w:rsid w:val="00C521DB"/>
    <w:rsid w:val="00C55455"/>
    <w:rsid w:val="00C82CC6"/>
    <w:rsid w:val="00CB03DC"/>
    <w:rsid w:val="00CC3FBE"/>
    <w:rsid w:val="00CD5BD5"/>
    <w:rsid w:val="00CF6CCA"/>
    <w:rsid w:val="00D11CD4"/>
    <w:rsid w:val="00D15DF8"/>
    <w:rsid w:val="00D33501"/>
    <w:rsid w:val="00D35269"/>
    <w:rsid w:val="00D668C7"/>
    <w:rsid w:val="00D70C43"/>
    <w:rsid w:val="00D907E2"/>
    <w:rsid w:val="00D93C62"/>
    <w:rsid w:val="00DA2FEC"/>
    <w:rsid w:val="00DC14FB"/>
    <w:rsid w:val="00DD4FA4"/>
    <w:rsid w:val="00DF0DFF"/>
    <w:rsid w:val="00E0294F"/>
    <w:rsid w:val="00E72DB5"/>
    <w:rsid w:val="00E82E7E"/>
    <w:rsid w:val="00EA6432"/>
    <w:rsid w:val="00EA7D4F"/>
    <w:rsid w:val="00F14BB9"/>
    <w:rsid w:val="00F233D1"/>
    <w:rsid w:val="00F567B8"/>
    <w:rsid w:val="00F62D44"/>
    <w:rsid w:val="00F852F6"/>
    <w:rsid w:val="00F87CBD"/>
    <w:rsid w:val="00F95AE7"/>
    <w:rsid w:val="00FA423A"/>
    <w:rsid w:val="00FB0212"/>
    <w:rsid w:val="00FE03B6"/>
    <w:rsid w:val="00FE49F0"/>
    <w:rsid w:val="00FF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BC819E"/>
  <w15:docId w15:val="{A613D170-35A0-4958-A7D7-D7DADACB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FC5"/>
  </w:style>
  <w:style w:type="paragraph" w:styleId="Footer">
    <w:name w:val="footer"/>
    <w:basedOn w:val="Normal"/>
    <w:link w:val="FooterChar"/>
    <w:uiPriority w:val="99"/>
    <w:unhideWhenUsed/>
    <w:rsid w:val="00AA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C5"/>
  </w:style>
  <w:style w:type="character" w:styleId="Hyperlink">
    <w:name w:val="Hyperlink"/>
    <w:basedOn w:val="DefaultParagraphFont"/>
    <w:uiPriority w:val="99"/>
    <w:unhideWhenUsed/>
    <w:rsid w:val="007400BF"/>
    <w:rPr>
      <w:color w:val="0000FF" w:themeColor="hyperlink"/>
      <w:u w:val="single"/>
    </w:rPr>
  </w:style>
  <w:style w:type="character" w:styleId="CommentReference">
    <w:name w:val="annotation reference"/>
    <w:basedOn w:val="DefaultParagraphFont"/>
    <w:uiPriority w:val="99"/>
    <w:semiHidden/>
    <w:unhideWhenUsed/>
    <w:rsid w:val="00BA1817"/>
    <w:rPr>
      <w:sz w:val="16"/>
      <w:szCs w:val="16"/>
    </w:rPr>
  </w:style>
  <w:style w:type="paragraph" w:styleId="CommentText">
    <w:name w:val="annotation text"/>
    <w:basedOn w:val="Normal"/>
    <w:link w:val="CommentTextChar"/>
    <w:uiPriority w:val="99"/>
    <w:semiHidden/>
    <w:unhideWhenUsed/>
    <w:rsid w:val="00BA1817"/>
    <w:pPr>
      <w:spacing w:line="240" w:lineRule="auto"/>
    </w:pPr>
    <w:rPr>
      <w:sz w:val="20"/>
      <w:szCs w:val="20"/>
    </w:rPr>
  </w:style>
  <w:style w:type="character" w:customStyle="1" w:styleId="CommentTextChar">
    <w:name w:val="Comment Text Char"/>
    <w:basedOn w:val="DefaultParagraphFont"/>
    <w:link w:val="CommentText"/>
    <w:uiPriority w:val="99"/>
    <w:semiHidden/>
    <w:rsid w:val="00BA1817"/>
    <w:rPr>
      <w:sz w:val="20"/>
      <w:szCs w:val="20"/>
    </w:rPr>
  </w:style>
  <w:style w:type="paragraph" w:styleId="CommentSubject">
    <w:name w:val="annotation subject"/>
    <w:basedOn w:val="CommentText"/>
    <w:next w:val="CommentText"/>
    <w:link w:val="CommentSubjectChar"/>
    <w:uiPriority w:val="99"/>
    <w:semiHidden/>
    <w:unhideWhenUsed/>
    <w:rsid w:val="00BA1817"/>
    <w:rPr>
      <w:b/>
      <w:bCs/>
    </w:rPr>
  </w:style>
  <w:style w:type="character" w:customStyle="1" w:styleId="CommentSubjectChar">
    <w:name w:val="Comment Subject Char"/>
    <w:basedOn w:val="CommentTextChar"/>
    <w:link w:val="CommentSubject"/>
    <w:uiPriority w:val="99"/>
    <w:semiHidden/>
    <w:rsid w:val="00BA1817"/>
    <w:rPr>
      <w:b/>
      <w:bCs/>
      <w:sz w:val="20"/>
      <w:szCs w:val="20"/>
    </w:rPr>
  </w:style>
  <w:style w:type="paragraph" w:styleId="BalloonText">
    <w:name w:val="Balloon Text"/>
    <w:basedOn w:val="Normal"/>
    <w:link w:val="BalloonTextChar"/>
    <w:uiPriority w:val="99"/>
    <w:semiHidden/>
    <w:unhideWhenUsed/>
    <w:rsid w:val="00BA1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1088">
      <w:bodyDiv w:val="1"/>
      <w:marLeft w:val="0"/>
      <w:marRight w:val="0"/>
      <w:marTop w:val="0"/>
      <w:marBottom w:val="0"/>
      <w:divBdr>
        <w:top w:val="none" w:sz="0" w:space="0" w:color="auto"/>
        <w:left w:val="none" w:sz="0" w:space="0" w:color="auto"/>
        <w:bottom w:val="none" w:sz="0" w:space="0" w:color="auto"/>
        <w:right w:val="none" w:sz="0" w:space="0" w:color="auto"/>
      </w:divBdr>
    </w:div>
    <w:div w:id="424309231">
      <w:bodyDiv w:val="1"/>
      <w:marLeft w:val="0"/>
      <w:marRight w:val="0"/>
      <w:marTop w:val="0"/>
      <w:marBottom w:val="0"/>
      <w:divBdr>
        <w:top w:val="none" w:sz="0" w:space="0" w:color="auto"/>
        <w:left w:val="none" w:sz="0" w:space="0" w:color="auto"/>
        <w:bottom w:val="none" w:sz="0" w:space="0" w:color="auto"/>
        <w:right w:val="none" w:sz="0" w:space="0" w:color="auto"/>
      </w:divBdr>
    </w:div>
    <w:div w:id="431362188">
      <w:bodyDiv w:val="1"/>
      <w:marLeft w:val="0"/>
      <w:marRight w:val="0"/>
      <w:marTop w:val="0"/>
      <w:marBottom w:val="0"/>
      <w:divBdr>
        <w:top w:val="none" w:sz="0" w:space="0" w:color="auto"/>
        <w:left w:val="none" w:sz="0" w:space="0" w:color="auto"/>
        <w:bottom w:val="none" w:sz="0" w:space="0" w:color="auto"/>
        <w:right w:val="none" w:sz="0" w:space="0" w:color="auto"/>
      </w:divBdr>
    </w:div>
    <w:div w:id="622923395">
      <w:bodyDiv w:val="1"/>
      <w:marLeft w:val="0"/>
      <w:marRight w:val="0"/>
      <w:marTop w:val="0"/>
      <w:marBottom w:val="0"/>
      <w:divBdr>
        <w:top w:val="none" w:sz="0" w:space="0" w:color="auto"/>
        <w:left w:val="none" w:sz="0" w:space="0" w:color="auto"/>
        <w:bottom w:val="none" w:sz="0" w:space="0" w:color="auto"/>
        <w:right w:val="none" w:sz="0" w:space="0" w:color="auto"/>
      </w:divBdr>
    </w:div>
    <w:div w:id="907156026">
      <w:bodyDiv w:val="1"/>
      <w:marLeft w:val="0"/>
      <w:marRight w:val="0"/>
      <w:marTop w:val="0"/>
      <w:marBottom w:val="0"/>
      <w:divBdr>
        <w:top w:val="none" w:sz="0" w:space="0" w:color="auto"/>
        <w:left w:val="none" w:sz="0" w:space="0" w:color="auto"/>
        <w:bottom w:val="none" w:sz="0" w:space="0" w:color="auto"/>
        <w:right w:val="none" w:sz="0" w:space="0" w:color="auto"/>
      </w:divBdr>
    </w:div>
    <w:div w:id="1278441244">
      <w:bodyDiv w:val="1"/>
      <w:marLeft w:val="0"/>
      <w:marRight w:val="0"/>
      <w:marTop w:val="0"/>
      <w:marBottom w:val="0"/>
      <w:divBdr>
        <w:top w:val="none" w:sz="0" w:space="0" w:color="auto"/>
        <w:left w:val="none" w:sz="0" w:space="0" w:color="auto"/>
        <w:bottom w:val="none" w:sz="0" w:space="0" w:color="auto"/>
        <w:right w:val="none" w:sz="0" w:space="0" w:color="auto"/>
      </w:divBdr>
    </w:div>
    <w:div w:id="1446000781">
      <w:bodyDiv w:val="1"/>
      <w:marLeft w:val="0"/>
      <w:marRight w:val="0"/>
      <w:marTop w:val="0"/>
      <w:marBottom w:val="0"/>
      <w:divBdr>
        <w:top w:val="none" w:sz="0" w:space="0" w:color="auto"/>
        <w:left w:val="none" w:sz="0" w:space="0" w:color="auto"/>
        <w:bottom w:val="none" w:sz="0" w:space="0" w:color="auto"/>
        <w:right w:val="none" w:sz="0" w:space="0" w:color="auto"/>
      </w:divBdr>
    </w:div>
    <w:div w:id="1484392065">
      <w:bodyDiv w:val="1"/>
      <w:marLeft w:val="0"/>
      <w:marRight w:val="0"/>
      <w:marTop w:val="0"/>
      <w:marBottom w:val="0"/>
      <w:divBdr>
        <w:top w:val="none" w:sz="0" w:space="0" w:color="auto"/>
        <w:left w:val="none" w:sz="0" w:space="0" w:color="auto"/>
        <w:bottom w:val="none" w:sz="0" w:space="0" w:color="auto"/>
        <w:right w:val="none" w:sz="0" w:space="0" w:color="auto"/>
      </w:divBdr>
    </w:div>
    <w:div w:id="1718431238">
      <w:bodyDiv w:val="1"/>
      <w:marLeft w:val="0"/>
      <w:marRight w:val="0"/>
      <w:marTop w:val="0"/>
      <w:marBottom w:val="0"/>
      <w:divBdr>
        <w:top w:val="none" w:sz="0" w:space="0" w:color="auto"/>
        <w:left w:val="none" w:sz="0" w:space="0" w:color="auto"/>
        <w:bottom w:val="none" w:sz="0" w:space="0" w:color="auto"/>
        <w:right w:val="none" w:sz="0" w:space="0" w:color="auto"/>
      </w:divBdr>
    </w:div>
    <w:div w:id="1727994319">
      <w:bodyDiv w:val="1"/>
      <w:marLeft w:val="0"/>
      <w:marRight w:val="0"/>
      <w:marTop w:val="0"/>
      <w:marBottom w:val="0"/>
      <w:divBdr>
        <w:top w:val="none" w:sz="0" w:space="0" w:color="auto"/>
        <w:left w:val="none" w:sz="0" w:space="0" w:color="auto"/>
        <w:bottom w:val="none" w:sz="0" w:space="0" w:color="auto"/>
        <w:right w:val="none" w:sz="0" w:space="0" w:color="auto"/>
      </w:divBdr>
    </w:div>
    <w:div w:id="2045670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image" Target="media/image16.wmf"/><Relationship Id="rId47" Type="http://schemas.openxmlformats.org/officeDocument/2006/relationships/oleObject" Target="embeddings/oleObject19.bin"/><Relationship Id="rId50" Type="http://schemas.openxmlformats.org/officeDocument/2006/relationships/oleObject" Target="embeddings/oleObject21.bin"/><Relationship Id="rId55" Type="http://schemas.openxmlformats.org/officeDocument/2006/relationships/oleObject" Target="embeddings/oleObject25.bin"/><Relationship Id="rId63" Type="http://schemas.openxmlformats.org/officeDocument/2006/relationships/oleObject" Target="embeddings/oleObject27.bin"/><Relationship Id="rId68" Type="http://schemas.openxmlformats.org/officeDocument/2006/relationships/footer" Target="footer1.xml"/><Relationship Id="rId7" Type="http://schemas.openxmlformats.org/officeDocument/2006/relationships/hyperlink" Target="mailto:beck.marcus@epa.gov"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oleObject" Target="embeddings/oleObject23.bin"/><Relationship Id="rId58" Type="http://schemas.openxmlformats.org/officeDocument/2006/relationships/hyperlink" Target="http://pubs.usgs.gov/tm/04/a10/" TargetMode="External"/><Relationship Id="rId66" Type="http://schemas.openxmlformats.org/officeDocument/2006/relationships/oleObject" Target="embeddings/oleObject29.bin"/><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hyperlink" Target="https://github.com/fawda123/WRTDStidal" TargetMode="External"/><Relationship Id="rId61" Type="http://schemas.openxmlformats.org/officeDocument/2006/relationships/hyperlink" Target="http://www.tampabay.wateratlas.usf.edu/" TargetMode="External"/><Relationship Id="rId10" Type="http://schemas.openxmlformats.org/officeDocument/2006/relationships/hyperlink" Target="http://www.chesapeakebay.net/data" TargetMode="Externa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oleObject" Target="embeddings/oleObject22.bin"/><Relationship Id="rId60" Type="http://schemas.openxmlformats.org/officeDocument/2006/relationships/hyperlink" Target="http://www.R-project.org/" TargetMode="External"/><Relationship Id="rId65"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hyperlink" Target="http://www.chesapeakebay.net/"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oleObject" Target="embeddings/oleObject17.bin"/><Relationship Id="rId48" Type="http://schemas.openxmlformats.org/officeDocument/2006/relationships/image" Target="media/image19.wmf"/><Relationship Id="rId56" Type="http://schemas.openxmlformats.org/officeDocument/2006/relationships/oleObject" Target="embeddings/oleObject26.bin"/><Relationship Id="rId64" Type="http://schemas.openxmlformats.org/officeDocument/2006/relationships/oleObject" Target="embeddings/oleObject28.bin"/><Relationship Id="rId69" Type="http://schemas.openxmlformats.org/officeDocument/2006/relationships/fontTable" Target="fontTable.xml"/><Relationship Id="rId8" Type="http://schemas.openxmlformats.org/officeDocument/2006/relationships/hyperlink" Target="http://cbrim.er.usgs.gov/" TargetMode="External"/><Relationship Id="rId51" Type="http://schemas.openxmlformats.org/officeDocument/2006/relationships/image" Target="media/image20.wm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image" Target="media/image18.wmf"/><Relationship Id="rId59" Type="http://schemas.openxmlformats.org/officeDocument/2006/relationships/hyperlink" Target="http://CRAN.R-project.org/package=quantreg" TargetMode="External"/><Relationship Id="rId67" Type="http://schemas.openxmlformats.org/officeDocument/2006/relationships/oleObject" Target="embeddings/oleObject30.bin"/><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oleObject" Target="embeddings/oleObject24.bin"/><Relationship Id="rId62" Type="http://schemas.openxmlformats.org/officeDocument/2006/relationships/image" Target="media/image21.wmf"/><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44BEA-AFF1-4A53-95A1-53F261B4C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47</Pages>
  <Words>13683</Words>
  <Characters>77995</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Murphy</dc:creator>
  <cp:lastModifiedBy>Beck, Marcus</cp:lastModifiedBy>
  <cp:revision>7</cp:revision>
  <dcterms:created xsi:type="dcterms:W3CDTF">2016-09-09T16:47:00Z</dcterms:created>
  <dcterms:modified xsi:type="dcterms:W3CDTF">2016-09-09T20:50:00Z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LastSaved">
    <vt:filetime>2016-03-28T00:00:00Z</vt:filetime>
  </property>
</Properties>
</file>