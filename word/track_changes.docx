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3B37513"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(chl-</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descriptions of each model were based on predictive performance against the observed data</w:t>
      </w:r>
      <w:del w:id="0" w:author="Beck, Marcus" w:date="2016-09-19T17:21:00Z">
        <w:r w:rsidRPr="00E05AC3" w:rsidDel="00DC5EFD">
          <w:rPr>
            <w:rFonts w:ascii="Times New Roman" w:hAnsi="Times New Roman" w:cs="Times New Roman"/>
            <w:sz w:val="24"/>
            <w:szCs w:val="24"/>
          </w:rPr>
          <w:delText xml:space="preserve"> and</w:delText>
        </w:r>
      </w:del>
      <w:ins w:id="1" w:author="Beck, Marcus" w:date="2016-09-19T17:21:00Z">
        <w:r w:rsidR="00DC5EFD">
          <w:rPr>
            <w:rFonts w:ascii="Times New Roman" w:hAnsi="Times New Roman" w:cs="Times New Roman"/>
            <w:sz w:val="24"/>
            <w:szCs w:val="24"/>
          </w:rPr>
          <w:t>,</w:t>
        </w:r>
      </w:ins>
      <w:r w:rsidRPr="00E05AC3">
        <w:rPr>
          <w:rFonts w:ascii="Times New Roman" w:hAnsi="Times New Roman" w:cs="Times New Roman"/>
          <w:sz w:val="24"/>
          <w:szCs w:val="24"/>
        </w:rPr>
        <w:t xml:space="preserve"> ability to reproduce flow-normalized trends with simulated data</w:t>
      </w:r>
      <w:ins w:id="2" w:author="Beck, Marcus" w:date="2016-09-19T17:21:00Z">
        <w:r w:rsidR="00DC5EFD">
          <w:rPr>
            <w:rFonts w:ascii="Times New Roman" w:hAnsi="Times New Roman" w:cs="Times New Roman"/>
            <w:sz w:val="24"/>
            <w:szCs w:val="24"/>
          </w:rPr>
          <w:t>, and comparisons</w:t>
        </w:r>
      </w:ins>
      <w:ins w:id="3" w:author="Beck, Marcus" w:date="2016-09-19T17:22:00Z">
        <w:r w:rsidR="00DC5EFD">
          <w:rPr>
            <w:rFonts w:ascii="Times New Roman" w:hAnsi="Times New Roman" w:cs="Times New Roman"/>
            <w:sz w:val="24"/>
            <w:szCs w:val="24"/>
          </w:rPr>
          <w:t xml:space="preserve"> of performance</w:t>
        </w:r>
      </w:ins>
      <w:ins w:id="4" w:author="Beck, Marcus" w:date="2016-09-19T17:21:00Z">
        <w:r w:rsidR="00DC5EFD">
          <w:rPr>
            <w:rFonts w:ascii="Times New Roman" w:hAnsi="Times New Roman" w:cs="Times New Roman"/>
            <w:sz w:val="24"/>
            <w:szCs w:val="24"/>
          </w:rPr>
          <w:t xml:space="preserve"> with</w:t>
        </w:r>
      </w:ins>
      <w:ins w:id="5" w:author="Beck, Marcus" w:date="2016-09-19T17:24:00Z">
        <w:r w:rsidR="00DC5EFD">
          <w:rPr>
            <w:rFonts w:ascii="Times New Roman" w:hAnsi="Times New Roman" w:cs="Times New Roman"/>
            <w:sz w:val="24"/>
            <w:szCs w:val="24"/>
          </w:rPr>
          <w:t xml:space="preserve"> validation</w:t>
        </w:r>
      </w:ins>
      <w:ins w:id="6" w:author="Beck, Marcus" w:date="2016-09-19T17:21:00Z">
        <w:r w:rsidR="00DC5EFD">
          <w:rPr>
            <w:rFonts w:ascii="Times New Roman" w:hAnsi="Times New Roman" w:cs="Times New Roman"/>
            <w:sz w:val="24"/>
            <w:szCs w:val="24"/>
          </w:rPr>
          <w:t xml:space="preserve"> datasets</w:t>
        </w:r>
      </w:ins>
      <w:r w:rsidRPr="00E05AC3">
        <w:rPr>
          <w:rFonts w:ascii="Times New Roman" w:hAnsi="Times New Roman" w:cs="Times New Roman"/>
          <w:sz w:val="24"/>
          <w:szCs w:val="24"/>
        </w:rPr>
        <w:t xml:space="preserve">.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xml:space="preserve">. </w:t>
      </w:r>
      <w:ins w:id="7" w:author="Beck, Marcus" w:date="2016-09-19T17:22:00Z">
        <w:r w:rsidR="00DC5EFD">
          <w:rPr>
            <w:rFonts w:ascii="Times New Roman" w:hAnsi="Times New Roman" w:cs="Times New Roman"/>
            <w:sz w:val="24"/>
            <w:szCs w:val="24"/>
          </w:rPr>
          <w:t xml:space="preserve">Both models </w:t>
        </w:r>
      </w:ins>
      <w:ins w:id="8" w:author="Beck, Marcus" w:date="2016-09-21T08:53:00Z">
        <w:r w:rsidR="005E7F70">
          <w:rPr>
            <w:rFonts w:ascii="Times New Roman" w:hAnsi="Times New Roman" w:cs="Times New Roman"/>
            <w:sz w:val="24"/>
            <w:szCs w:val="24"/>
          </w:rPr>
          <w:t>similarly predicted</w:t>
        </w:r>
      </w:ins>
      <w:ins w:id="9" w:author="Beck, Marcus" w:date="2016-09-19T17:22:00Z">
        <w:r w:rsidR="00DC5EFD">
          <w:rPr>
            <w:rFonts w:ascii="Times New Roman" w:hAnsi="Times New Roman" w:cs="Times New Roman"/>
            <w:sz w:val="24"/>
            <w:szCs w:val="24"/>
          </w:rPr>
          <w:t xml:space="preserve"> observations</w:t>
        </w:r>
      </w:ins>
      <w:ins w:id="10" w:author="Beck, Marcus" w:date="2016-09-19T17:23:00Z">
        <w:r w:rsidR="005E7F70">
          <w:rPr>
            <w:rFonts w:ascii="Times New Roman" w:hAnsi="Times New Roman" w:cs="Times New Roman"/>
            <w:sz w:val="24"/>
            <w:szCs w:val="24"/>
          </w:rPr>
          <w:t xml:space="preserve"> for missing data with different characteristics</w:t>
        </w:r>
        <w:r w:rsidR="00DC5EFD">
          <w:rPr>
            <w:rFonts w:ascii="Times New Roman" w:hAnsi="Times New Roman" w:cs="Times New Roman"/>
            <w:sz w:val="24"/>
            <w:szCs w:val="24"/>
          </w:rPr>
          <w:t xml:space="preserve">. </w:t>
        </w:r>
      </w:ins>
      <w:r w:rsidRPr="00E05AC3">
        <w:rPr>
          <w:rFonts w:ascii="Times New Roman" w:hAnsi="Times New Roman" w:cs="Times New Roman"/>
          <w:sz w:val="24"/>
          <w:szCs w:val="24"/>
        </w:rPr>
        <w:t>Trends from each model revealed</w:t>
      </w:r>
      <w:r w:rsidR="007971E4">
        <w:rPr>
          <w:rFonts w:ascii="Times New Roman" w:hAnsi="Times New Roman" w:cs="Times New Roman"/>
          <w:sz w:val="24"/>
          <w:szCs w:val="24"/>
        </w:rPr>
        <w:t xml:space="preserve"> distinct m</w:t>
      </w:r>
      <w:r w:rsidRPr="00E05AC3">
        <w:rPr>
          <w:rFonts w:ascii="Times New Roman" w:hAnsi="Times New Roman" w:cs="Times New Roman"/>
          <w:sz w:val="24"/>
          <w:szCs w:val="24"/>
        </w:rPr>
        <w:t>ainstem influences of the Chesapeake Bay with both models predicting a roughly 65% increase in chl-</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chl-</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w:t>
      </w:r>
      <w:del w:id="11" w:author="Beck, Marcus" w:date="2016-09-19T17:25:00Z">
        <w:r w:rsidRPr="00E05AC3" w:rsidDel="00DC5EFD">
          <w:rPr>
            <w:rFonts w:ascii="Times New Roman" w:hAnsi="Times New Roman" w:cs="Times New Roman"/>
            <w:sz w:val="24"/>
            <w:szCs w:val="24"/>
          </w:rPr>
          <w:delText xml:space="preserve">Despite similar predictive abilities and conclusions of trends from each model, </w:delText>
        </w:r>
      </w:del>
      <w:ins w:id="12" w:author="Beck, Marcus" w:date="2016-09-19T17:25:00Z">
        <w:r w:rsidR="00DC5EFD">
          <w:rPr>
            <w:rFonts w:ascii="Times New Roman" w:hAnsi="Times New Roman" w:cs="Times New Roman"/>
            <w:sz w:val="24"/>
            <w:szCs w:val="24"/>
          </w:rPr>
          <w:t>Q</w:t>
        </w:r>
      </w:ins>
      <w:del w:id="13" w:author="Beck, Marcus" w:date="2016-09-19T17:25:00Z">
        <w:r w:rsidRPr="00E05AC3" w:rsidDel="00DC5EFD">
          <w:rPr>
            <w:rFonts w:ascii="Times New Roman" w:hAnsi="Times New Roman" w:cs="Times New Roman"/>
            <w:sz w:val="24"/>
            <w:szCs w:val="24"/>
          </w:rPr>
          <w:delText>q</w:delText>
        </w:r>
      </w:del>
      <w:r w:rsidRPr="00E05AC3">
        <w:rPr>
          <w:rFonts w:ascii="Times New Roman" w:hAnsi="Times New Roman" w:cs="Times New Roman"/>
          <w:sz w:val="24"/>
          <w:szCs w:val="24"/>
        </w:rPr>
        <w:t>ualitative comparisons highlighted important differences in the statistical structure, available products, and characteristics of the data and desired analysis.</w:t>
      </w:r>
      <w:del w:id="14" w:author="Beck, Marcus" w:date="2016-09-19T17:25:00Z">
        <w:r w:rsidRPr="00E05AC3" w:rsidDel="00DC5EFD">
          <w:rPr>
            <w:rFonts w:ascii="Times New Roman" w:hAnsi="Times New Roman" w:cs="Times New Roman"/>
            <w:sz w:val="24"/>
            <w:szCs w:val="24"/>
          </w:rPr>
          <w:delText xml:space="preserve"> The empirical and qualitative comparisons provided in this study can be used as guidance for choosing an appropriate method.</w:delText>
        </w:r>
      </w:del>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networks (Paerl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(Paerl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r w:rsidR="001D3308">
        <w:rPr>
          <w:rFonts w:ascii="Times New Roman" w:hAnsi="Times New Roman" w:cs="Times New Roman"/>
          <w:sz w:val="24"/>
          <w:szCs w:val="24"/>
        </w:rPr>
        <w:t>Monbet</w:t>
      </w:r>
      <w:r w:rsidRPr="007400BF">
        <w:rPr>
          <w:rFonts w:ascii="Times New Roman" w:hAnsi="Times New Roman" w:cs="Times New Roman"/>
          <w:sz w:val="24"/>
          <w:szCs w:val="24"/>
        </w:rPr>
        <w:t xml:space="preserve"> (1992), Cloern and Jassby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loads, can be confounded by natural variation from freshwater inflows (Borsuk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(Monbet 1992). Seasonal and spatial variability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Cloern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unambiguous characterization of chl</w:t>
      </w:r>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and has recently been adapted to describe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xml:space="preserve">), Lake Champlain (Medalie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Water Quality Loads and Trends at Nontidal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Tibshirani 1990, Wood 2006a). GAMs have recently been used to describe eutrophication endpoints in tidal waters (Haraguchi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mainstem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(Boicourt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intervals and include salinity, temperature,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ring in the upper, oligohaline section, whereas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r w:rsidR="00550670" w:rsidRPr="007400BF">
        <w:rPr>
          <w:rFonts w:ascii="Times New Roman" w:hAnsi="Times New Roman" w:cs="Times New Roman"/>
          <w:sz w:val="24"/>
          <w:szCs w:val="24"/>
        </w:rPr>
        <w:t>Chl</w:t>
      </w:r>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concentrations are generally lowest for all stations in late fall and early winter. Periods of low flow are associated with higher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Thirty years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r w:rsidR="00550670">
        <w:rPr>
          <w:rFonts w:ascii="Times New Roman" w:hAnsi="Times New Roman" w:cs="Times New Roman"/>
          <w:sz w:val="24"/>
          <w:szCs w:val="24"/>
        </w:rPr>
        <w:t>chl-</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and salinity time series. Initial analyses suggested that a moving-window average of discharge for the preceding five days provided a better fit to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record was used as a tracer of discharge at LE1.2. Both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Recent adaptation of WRTDS to tidal waters relates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The functional form of the model is a simple regression that relates the natural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2845E6">
        <w:rPr>
          <w:rFonts w:ascii="Times New Roman" w:hAnsi="Times New Roman" w:cs="Times New Roman"/>
          <w:i/>
          <w:sz w:val="24"/>
          <w:szCs w:val="24"/>
        </w:rPr>
        <w:t>Chl</w:t>
      </w:r>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5979214"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141B9C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w:t>
      </w:r>
      <w:ins w:id="15" w:author="Rebecca Murphy" w:date="2016-09-09T12:52:00Z">
        <w:r w:rsidR="00D33501">
          <w:rPr>
            <w:rFonts w:ascii="Times New Roman" w:hAnsi="Times New Roman" w:cs="Times New Roman"/>
            <w:sz w:val="24"/>
            <w:szCs w:val="24"/>
          </w:rPr>
          <w:t xml:space="preserve">Multiple types of smooth functions could be used in a GAM (Hastie 1990), </w:t>
        </w:r>
      </w:ins>
      <w:ins w:id="16" w:author="Rebecca Murphy" w:date="2016-09-09T12:54:00Z">
        <w:r w:rsidR="00D33501">
          <w:rPr>
            <w:rFonts w:ascii="Times New Roman" w:hAnsi="Times New Roman" w:cs="Times New Roman"/>
            <w:sz w:val="24"/>
            <w:szCs w:val="24"/>
          </w:rPr>
          <w:t>and</w:t>
        </w:r>
      </w:ins>
      <w:ins w:id="17" w:author="Rebecca Murphy" w:date="2016-09-09T12:52:00Z">
        <w:r w:rsidR="00D33501">
          <w:rPr>
            <w:rFonts w:ascii="Times New Roman" w:hAnsi="Times New Roman" w:cs="Times New Roman"/>
            <w:sz w:val="24"/>
            <w:szCs w:val="24"/>
          </w:rPr>
          <w:t xml:space="preserve"> our implementation relies on thin plate regression splines (Wood 2006a).</w:t>
        </w:r>
      </w:ins>
      <w:ins w:id="18" w:author="Rebecca Murphy" w:date="2016-09-09T12:54:00Z">
        <w:r w:rsidR="00D33501">
          <w:rPr>
            <w:rFonts w:ascii="Times New Roman" w:hAnsi="Times New Roman" w:cs="Times New Roman"/>
            <w:sz w:val="24"/>
            <w:szCs w:val="24"/>
          </w:rPr>
          <w:t xml:space="preserve"> A spline is a piece-wise function (</w:t>
        </w:r>
      </w:ins>
      <w:ins w:id="19" w:author="Rebecca Murphy" w:date="2016-09-09T13:03:00Z">
        <w:r w:rsidR="00B268BC">
          <w:rPr>
            <w:rFonts w:ascii="Times New Roman" w:hAnsi="Times New Roman" w:cs="Times New Roman"/>
            <w:sz w:val="24"/>
            <w:szCs w:val="24"/>
          </w:rPr>
          <w:t xml:space="preserve">e.g., </w:t>
        </w:r>
      </w:ins>
      <w:ins w:id="20" w:author="Rebecca Murphy" w:date="2016-09-09T12:54:00Z">
        <w:r w:rsidR="00D33501">
          <w:rPr>
            <w:rFonts w:ascii="Times New Roman" w:hAnsi="Times New Roman" w:cs="Times New Roman"/>
            <w:sz w:val="24"/>
            <w:szCs w:val="24"/>
          </w:rPr>
          <w:t>a polynomial) whose pieces are connected at knots, or breakpoints</w:t>
        </w:r>
      </w:ins>
      <w:ins w:id="21" w:author="Rebecca Murphy" w:date="2016-09-09T12:55:00Z">
        <w:r w:rsidR="00D33501">
          <w:rPr>
            <w:rFonts w:ascii="Times New Roman" w:hAnsi="Times New Roman" w:cs="Times New Roman"/>
            <w:sz w:val="24"/>
            <w:szCs w:val="24"/>
          </w:rPr>
          <w:t>, where the functions are joined smoothly</w:t>
        </w:r>
      </w:ins>
      <w:ins w:id="22" w:author="Rebecca Murphy" w:date="2016-09-09T12:54:00Z">
        <w:r w:rsidR="00D33501">
          <w:rPr>
            <w:rFonts w:ascii="Times New Roman" w:hAnsi="Times New Roman" w:cs="Times New Roman"/>
            <w:sz w:val="24"/>
            <w:szCs w:val="24"/>
          </w:rPr>
          <w:t xml:space="preserve"> (Hastie 1990).</w:t>
        </w:r>
      </w:ins>
      <w:ins w:id="23" w:author="Rebecca Murphy" w:date="2016-09-09T12:52:00Z">
        <w:r w:rsidR="00D33501">
          <w:rPr>
            <w:rFonts w:ascii="Times New Roman" w:hAnsi="Times New Roman" w:cs="Times New Roman"/>
            <w:sz w:val="24"/>
            <w:szCs w:val="24"/>
          </w:rPr>
          <w:t xml:space="preserve"> </w:t>
        </w:r>
      </w:ins>
      <w:ins w:id="24" w:author="Rebecca Murphy" w:date="2016-09-09T12:57:00Z">
        <w:r w:rsidR="00D33501">
          <w:rPr>
            <w:rFonts w:ascii="Times New Roman" w:hAnsi="Times New Roman" w:cs="Times New Roman"/>
            <w:sz w:val="24"/>
            <w:szCs w:val="24"/>
          </w:rPr>
          <w:t xml:space="preserve">The thin plate regression spline has the benefit that a user is not required to select knot locations </w:t>
        </w:r>
      </w:ins>
      <w:ins w:id="25" w:author="Rebecca Murphy" w:date="2016-09-09T13:31:00Z">
        <w:r w:rsidR="00115E94">
          <w:rPr>
            <w:rFonts w:ascii="Times New Roman" w:hAnsi="Times New Roman" w:cs="Times New Roman"/>
            <w:sz w:val="24"/>
            <w:szCs w:val="24"/>
          </w:rPr>
          <w:t xml:space="preserve">for a spline </w:t>
        </w:r>
      </w:ins>
      <w:ins w:id="26" w:author="Rebecca Murphy" w:date="2016-09-09T12:57:00Z">
        <w:r w:rsidR="00D33501">
          <w:rPr>
            <w:rFonts w:ascii="Times New Roman" w:hAnsi="Times New Roman" w:cs="Times New Roman"/>
            <w:sz w:val="24"/>
            <w:szCs w:val="24"/>
          </w:rPr>
          <w:t xml:space="preserve">explicitly, but </w:t>
        </w:r>
      </w:ins>
      <w:ins w:id="27" w:author="Rebecca Murphy" w:date="2016-09-09T13:31:00Z">
        <w:r w:rsidR="00115E94">
          <w:rPr>
            <w:rFonts w:ascii="Times New Roman" w:hAnsi="Times New Roman" w:cs="Times New Roman"/>
            <w:sz w:val="24"/>
            <w:szCs w:val="24"/>
          </w:rPr>
          <w:t xml:space="preserve">only </w:t>
        </w:r>
      </w:ins>
      <w:ins w:id="28" w:author="Rebecca Murphy" w:date="2016-09-09T13:04:00Z">
        <w:r w:rsidR="00B268BC">
          <w:rPr>
            <w:rFonts w:ascii="Times New Roman" w:hAnsi="Times New Roman" w:cs="Times New Roman"/>
            <w:sz w:val="24"/>
            <w:szCs w:val="24"/>
          </w:rPr>
          <w:t xml:space="preserve">selects </w:t>
        </w:r>
      </w:ins>
      <w:ins w:id="29" w:author="Rebecca Murphy" w:date="2016-09-09T12:57:00Z">
        <w:r w:rsidR="00D33501">
          <w:rPr>
            <w:rFonts w:ascii="Times New Roman" w:hAnsi="Times New Roman" w:cs="Times New Roman"/>
            <w:sz w:val="24"/>
            <w:szCs w:val="24"/>
          </w:rPr>
          <w:t>a</w:t>
        </w:r>
      </w:ins>
      <w:ins w:id="30" w:author="Rebecca Murphy" w:date="2016-09-09T13:03:00Z">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ins>
      <w:ins w:id="31" w:author="Rebecca Murphy" w:date="2016-09-09T13:31:00Z">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ins>
      <w:ins w:id="32" w:author="Rebecca Murphy" w:date="2016-09-21T12:00:00Z">
        <w:r w:rsidR="00E75739">
          <w:rPr>
            <w:rFonts w:ascii="Times New Roman" w:hAnsi="Times New Roman" w:cs="Times New Roman"/>
            <w:sz w:val="24"/>
            <w:szCs w:val="24"/>
          </w:rPr>
          <w:t xml:space="preserve">minimizing </w:t>
        </w:r>
      </w:ins>
      <w:ins w:id="33" w:author="Rebecca Murphy" w:date="2016-09-21T12:08:00Z">
        <w:r w:rsidR="00E75739">
          <w:rPr>
            <w:rFonts w:ascii="Times New Roman" w:hAnsi="Times New Roman" w:cs="Times New Roman"/>
            <w:sz w:val="24"/>
            <w:szCs w:val="24"/>
          </w:rPr>
          <w:t xml:space="preserve">both error and “wiggliness” of the function </w:t>
        </w:r>
      </w:ins>
      <w:ins w:id="34" w:author="Rebecca Murphy" w:date="2016-09-21T12:10:00Z">
        <w:r w:rsidR="00307A8B">
          <w:rPr>
            <w:rFonts w:ascii="Times New Roman" w:hAnsi="Times New Roman" w:cs="Times New Roman"/>
            <w:sz w:val="24"/>
            <w:szCs w:val="24"/>
          </w:rPr>
          <w:t xml:space="preserve">with a </w:t>
        </w:r>
      </w:ins>
      <w:ins w:id="35" w:author="Rebecca Murphy" w:date="2016-09-09T13:31:00Z">
        <w:r w:rsidR="00115E94" w:rsidRPr="007400BF">
          <w:rPr>
            <w:rFonts w:ascii="Times New Roman" w:hAnsi="Times New Roman" w:cs="Times New Roman"/>
            <w:sz w:val="24"/>
            <w:szCs w:val="24"/>
          </w:rPr>
          <w:t xml:space="preserve">smoothness </w:t>
        </w:r>
      </w:ins>
      <w:ins w:id="36" w:author="Rebecca Murphy" w:date="2016-09-21T12:18:00Z">
        <w:r w:rsidR="00307A8B" w:rsidRPr="007400BF">
          <w:rPr>
            <w:rFonts w:ascii="Times New Roman" w:hAnsi="Times New Roman" w:cs="Times New Roman"/>
            <w:sz w:val="24"/>
            <w:szCs w:val="24"/>
          </w:rPr>
          <w:t>parameter</w:t>
        </w:r>
        <w:r w:rsidR="00307A8B">
          <w:rPr>
            <w:rFonts w:ascii="Times New Roman" w:hAnsi="Times New Roman" w:cs="Times New Roman"/>
            <w:sz w:val="24"/>
            <w:szCs w:val="24"/>
          </w:rPr>
          <w:t>,</w:t>
        </w:r>
        <w:r w:rsidR="00307A8B" w:rsidRPr="007400BF">
          <w:rPr>
            <w:rFonts w:ascii="Times New Roman" w:hAnsi="Times New Roman" w:cs="Times New Roman"/>
            <w:sz w:val="24"/>
            <w:szCs w:val="24"/>
          </w:rPr>
          <w:t xml:space="preserve"> which</w:t>
        </w:r>
      </w:ins>
      <w:ins w:id="37" w:author="Rebecca Murphy" w:date="2016-09-21T12:17:00Z">
        <w:r w:rsidR="00307A8B" w:rsidRPr="007400BF">
          <w:rPr>
            <w:rFonts w:ascii="Times New Roman" w:hAnsi="Times New Roman" w:cs="Times New Roman"/>
            <w:sz w:val="24"/>
            <w:szCs w:val="24"/>
          </w:rPr>
          <w:t xml:space="preserve"> minimizes the generalized cross-validation score</w:t>
        </w:r>
      </w:ins>
      <w:ins w:id="38" w:author="Rebecca Murphy" w:date="2016-09-21T12:18:00Z">
        <w:r w:rsidR="00307A8B">
          <w:rPr>
            <w:rFonts w:ascii="Times New Roman" w:hAnsi="Times New Roman" w:cs="Times New Roman"/>
            <w:sz w:val="24"/>
            <w:szCs w:val="24"/>
          </w:rPr>
          <w:t>,</w:t>
        </w:r>
      </w:ins>
      <w:ins w:id="39" w:author="Rebecca Murphy" w:date="2016-09-21T12:17:00Z">
        <w:r w:rsidR="00307A8B">
          <w:rPr>
            <w:rFonts w:ascii="Times New Roman" w:hAnsi="Times New Roman" w:cs="Times New Roman"/>
            <w:sz w:val="24"/>
            <w:szCs w:val="24"/>
          </w:rPr>
          <w:t xml:space="preserve"> </w:t>
        </w:r>
      </w:ins>
      <w:ins w:id="40" w:author="Rebecca Murphy" w:date="2016-09-21T12:10:00Z">
        <w:r w:rsidR="00307A8B">
          <w:rPr>
            <w:rFonts w:ascii="Times New Roman" w:hAnsi="Times New Roman" w:cs="Times New Roman"/>
            <w:sz w:val="24"/>
            <w:szCs w:val="24"/>
          </w:rPr>
          <w:t xml:space="preserve">controlling the tradeoff </w:t>
        </w:r>
      </w:ins>
      <w:ins w:id="41" w:author="Rebecca Murphy" w:date="2016-09-09T13:31:00Z">
        <w:r w:rsidR="00115E94" w:rsidRPr="007400BF">
          <w:rPr>
            <w:rFonts w:ascii="Times New Roman" w:hAnsi="Times New Roman" w:cs="Times New Roman"/>
            <w:sz w:val="24"/>
            <w:szCs w:val="24"/>
          </w:rPr>
          <w:t>(Wood 2006a)</w:t>
        </w:r>
        <w:r w:rsidR="00115E94">
          <w:rPr>
            <w:rFonts w:ascii="Times New Roman" w:hAnsi="Times New Roman" w:cs="Times New Roman"/>
            <w:sz w:val="24"/>
            <w:szCs w:val="24"/>
          </w:rPr>
          <w:t xml:space="preserve">.  </w:t>
        </w:r>
      </w:ins>
      <w:del w:id="42" w:author="Rebecca Murphy" w:date="2016-09-09T13:32:00Z">
        <w:r w:rsidRPr="007400BF" w:rsidDel="00115E94">
          <w:rPr>
            <w:rFonts w:ascii="Times New Roman" w:hAnsi="Times New Roman" w:cs="Times New Roman"/>
            <w:sz w:val="24"/>
            <w:szCs w:val="24"/>
          </w:rPr>
          <w:delText>The relationships between log-chl</w:delText>
        </w:r>
        <w:r w:rsidR="002845E6" w:rsidRPr="002845E6" w:rsidDel="00115E94">
          <w:rPr>
            <w:rFonts w:ascii="Times New Roman" w:hAnsi="Times New Roman" w:cs="Times New Roman"/>
            <w:i/>
            <w:sz w:val="24"/>
            <w:szCs w:val="24"/>
          </w:rPr>
          <w:delText>-a</w:delText>
        </w:r>
        <w:r w:rsidRPr="007400BF" w:rsidDel="00115E94">
          <w:rPr>
            <w:rFonts w:ascii="Times New Roman" w:hAnsi="Times New Roman" w:cs="Times New Roman"/>
            <w:sz w:val="24"/>
            <w:szCs w:val="24"/>
          </w:rPr>
          <w:delText xml:space="preserve"> and the covariates were modeled with thin plate regression splines (Wood 2006a) as the smooth functions using the ‘mgcv’ package in R. </w:delText>
        </w:r>
      </w:del>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ins w:id="43" w:author="Rebecca Murphy" w:date="2016-09-09T13:33:00Z">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ins>
      <w:r w:rsidRPr="007400BF">
        <w:rPr>
          <w:rFonts w:ascii="Times New Roman" w:hAnsi="Times New Roman" w:cs="Times New Roman"/>
          <w:sz w:val="24"/>
          <w:szCs w:val="24"/>
        </w:rPr>
        <w:t>between all three covariates was constructed</w:t>
      </w:r>
      <w:ins w:id="44" w:author="Rebecca Murphy" w:date="2016-09-09T13:33:00Z">
        <w:del w:id="45" w:author="Beck, Marcus" w:date="2016-09-21T14:51:00Z">
          <w:r w:rsidR="00115E94" w:rsidDel="00305D7A">
            <w:rPr>
              <w:rFonts w:ascii="Times New Roman" w:hAnsi="Times New Roman" w:cs="Times New Roman"/>
              <w:sz w:val="24"/>
              <w:szCs w:val="24"/>
            </w:rPr>
            <w:delText>, which allows for the model covariates to interact (e.g., the long-term patterns to vary by season)</w:delText>
          </w:r>
        </w:del>
      </w:ins>
      <w:r w:rsidRPr="007400BF">
        <w:rPr>
          <w:rFonts w:ascii="Times New Roman" w:hAnsi="Times New Roman" w:cs="Times New Roman"/>
          <w:sz w:val="24"/>
          <w:szCs w:val="24"/>
        </w:rPr>
        <w:t xml:space="preserve">. </w:t>
      </w:r>
      <w:del w:id="46" w:author="Rebecca Murphy" w:date="2016-09-09T13:33:00Z">
        <w:r w:rsidRPr="007400BF" w:rsidDel="00115E94">
          <w:rPr>
            <w:rFonts w:ascii="Times New Roman" w:hAnsi="Times New Roman" w:cs="Times New Roman"/>
            <w:sz w:val="24"/>
            <w:szCs w:val="24"/>
          </w:rPr>
          <w:delText xml:space="preserve">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w:delText>
        </w:r>
        <w:r w:rsidRPr="007400BF" w:rsidDel="00115E94">
          <w:rPr>
            <w:rFonts w:ascii="Times New Roman" w:hAnsi="Times New Roman" w:cs="Times New Roman"/>
            <w:sz w:val="24"/>
            <w:szCs w:val="24"/>
          </w:rPr>
          <w:lastRenderedPageBreak/>
          <w:delText xml:space="preserve">penalty is added to create a penalized regression spline structure. The balance between model fit and smoothness is achieved by </w:delText>
        </w:r>
      </w:del>
      <w:del w:id="47" w:author="Rebecca Murphy" w:date="2016-09-09T13:30:00Z">
        <w:r w:rsidRPr="007400BF" w:rsidDel="00115E94">
          <w:rPr>
            <w:rFonts w:ascii="Times New Roman" w:hAnsi="Times New Roman" w:cs="Times New Roman"/>
            <w:sz w:val="24"/>
            <w:szCs w:val="24"/>
          </w:rPr>
          <w:delText xml:space="preserve">selecting </w:delText>
        </w:r>
      </w:del>
      <w:del w:id="48" w:author="Rebecca Murphy" w:date="2016-09-09T13:33:00Z">
        <w:r w:rsidRPr="007400BF" w:rsidDel="00115E94">
          <w:rPr>
            <w:rFonts w:ascii="Times New Roman" w:hAnsi="Times New Roman" w:cs="Times New Roman"/>
            <w:sz w:val="24"/>
            <w:szCs w:val="24"/>
          </w:rPr>
          <w:delText>a smoothness parameter that minimizes the generalized cross-validation score (Wood 2006a).</w:delText>
        </w:r>
      </w:del>
    </w:p>
    <w:p w14:paraId="35E03B6A" w14:textId="0A79AA8A"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49" w:author="Beck, Marcus" w:date="2016-09-08T11:59:00Z">
        <w:r w:rsidRPr="007400BF" w:rsidDel="00DA2FEC">
          <w:rPr>
            <w:rFonts w:ascii="Times New Roman" w:hAnsi="Times New Roman" w:cs="Times New Roman"/>
            <w:sz w:val="24"/>
            <w:szCs w:val="24"/>
          </w:rPr>
          <w:delText xml:space="preserve">parameters are selected, </w:delText>
        </w:r>
      </w:del>
      <w:ins w:id="50"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w:t>
      </w:r>
      <w:del w:id="51" w:author="Beck, Marcus" w:date="2016-09-20T13:07:00Z">
        <w:r w:rsidRPr="007400BF" w:rsidDel="00936FAD">
          <w:rPr>
            <w:rFonts w:ascii="Times New Roman" w:hAnsi="Times New Roman" w:cs="Times New Roman"/>
            <w:sz w:val="24"/>
            <w:szCs w:val="24"/>
          </w:rPr>
          <w:delText xml:space="preserve">obtained </w:delText>
        </w:r>
      </w:del>
      <w:ins w:id="52" w:author="Beck, Marcus" w:date="2016-09-20T13:07:00Z">
        <w:r w:rsidR="00936FAD">
          <w:rPr>
            <w:rFonts w:ascii="Times New Roman" w:hAnsi="Times New Roman" w:cs="Times New Roman"/>
            <w:sz w:val="24"/>
            <w:szCs w:val="24"/>
          </w:rPr>
          <w:t>estimated</w:t>
        </w:r>
        <w:r w:rsidR="00936FAD"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along with standard errors </w:t>
      </w:r>
      <w:del w:id="53"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88F3C48"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54"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55" w:author="Rebecca Murphy" w:date="2016-09-21T12:34:00Z">
        <w:r w:rsidR="00EB2782">
          <w:rPr>
            <w:rFonts w:ascii="Times New Roman" w:hAnsi="Times New Roman" w:cs="Times New Roman"/>
            <w:sz w:val="24"/>
            <w:szCs w:val="24"/>
          </w:rPr>
          <w:t>For WRTDS, t</w:t>
        </w:r>
      </w:ins>
      <w:ins w:id="56" w:author="Beck, Marcus" w:date="2016-09-08T11:55:00Z">
        <w:del w:id="57" w:author="Rebecca Murphy" w:date="2016-09-21T12:34:00Z">
          <w:r w:rsidR="00CD5BD5" w:rsidDel="00EB2782">
            <w:rPr>
              <w:rFonts w:ascii="Times New Roman" w:hAnsi="Times New Roman" w:cs="Times New Roman"/>
              <w:sz w:val="24"/>
              <w:szCs w:val="24"/>
            </w:rPr>
            <w:delText>T</w:delText>
          </w:r>
        </w:del>
        <w:r w:rsidR="00CD5BD5">
          <w:rPr>
            <w:rFonts w:ascii="Times New Roman" w:hAnsi="Times New Roman" w:cs="Times New Roman"/>
            <w:sz w:val="24"/>
            <w:szCs w:val="24"/>
          </w:rPr>
          <w:t xml:space="preserve">his simple regression </w:t>
        </w:r>
      </w:ins>
      <w:ins w:id="58" w:author="Rebecca Murphy" w:date="2016-09-21T12:34:00Z">
        <w:r w:rsidR="00EB2782">
          <w:rPr>
            <w:rFonts w:ascii="Times New Roman" w:hAnsi="Times New Roman" w:cs="Times New Roman"/>
            <w:sz w:val="24"/>
            <w:szCs w:val="24"/>
          </w:rPr>
          <w:t xml:space="preserve">structure </w:t>
        </w:r>
      </w:ins>
      <w:ins w:id="59" w:author="Beck, Marcus" w:date="2016-09-08T11:55:00Z">
        <w:r w:rsidR="00CD5BD5">
          <w:rPr>
            <w:rFonts w:ascii="Times New Roman" w:hAnsi="Times New Roman" w:cs="Times New Roman"/>
            <w:sz w:val="24"/>
            <w:szCs w:val="24"/>
          </w:rPr>
          <w:t>is used</w:t>
        </w:r>
      </w:ins>
      <w:ins w:id="60" w:author="Rebecca Murphy" w:date="2016-09-21T12:35:00Z">
        <w:r w:rsidR="00EB2782">
          <w:rPr>
            <w:rFonts w:ascii="Times New Roman" w:hAnsi="Times New Roman" w:cs="Times New Roman"/>
            <w:sz w:val="24"/>
            <w:szCs w:val="24"/>
          </w:rPr>
          <w:t>, but</w:t>
        </w:r>
      </w:ins>
      <w:ins w:id="61" w:author="Beck, Marcus" w:date="2016-09-08T11:55:00Z">
        <w:r w:rsidR="00CD5BD5">
          <w:rPr>
            <w:rFonts w:ascii="Times New Roman" w:hAnsi="Times New Roman" w:cs="Times New Roman"/>
            <w:sz w:val="24"/>
            <w:szCs w:val="24"/>
          </w:rPr>
          <w:t xml:space="preserve"> at each time step </w:t>
        </w:r>
        <w:del w:id="62" w:author="Rebecca Murphy" w:date="2016-09-21T12:35:00Z">
          <w:r w:rsidR="00CD5BD5" w:rsidDel="00EB2782">
            <w:rPr>
              <w:rFonts w:ascii="Times New Roman" w:hAnsi="Times New Roman" w:cs="Times New Roman"/>
              <w:sz w:val="24"/>
              <w:szCs w:val="24"/>
            </w:rPr>
            <w:delText xml:space="preserve">with different weights such </w:delText>
          </w:r>
        </w:del>
      </w:ins>
      <w:ins w:id="63" w:author="Beck, Marcus" w:date="2016-09-08T11:56:00Z">
        <w:del w:id="64" w:author="Rebecca Murphy" w:date="2016-09-21T12:35:00Z">
          <w:r w:rsidR="00CD5BD5" w:rsidDel="00EB2782">
            <w:rPr>
              <w:rFonts w:ascii="Times New Roman" w:hAnsi="Times New Roman" w:cs="Times New Roman"/>
              <w:sz w:val="24"/>
              <w:szCs w:val="24"/>
            </w:rPr>
            <w:delText>that</w:delText>
          </w:r>
        </w:del>
      </w:ins>
      <w:ins w:id="65" w:author="Beck, Marcus" w:date="2016-09-08T11:55:00Z">
        <w:del w:id="66" w:author="Rebecca Murphy" w:date="2016-09-21T12:35:00Z">
          <w:r w:rsidR="00CD5BD5" w:rsidDel="00EB2782">
            <w:rPr>
              <w:rFonts w:ascii="Times New Roman" w:hAnsi="Times New Roman" w:cs="Times New Roman"/>
              <w:sz w:val="24"/>
              <w:szCs w:val="24"/>
            </w:rPr>
            <w:delText xml:space="preserve"> </w:delText>
          </w:r>
        </w:del>
        <w:r w:rsidR="00CD5BD5">
          <w:rPr>
            <w:rFonts w:ascii="Times New Roman" w:hAnsi="Times New Roman" w:cs="Times New Roman"/>
            <w:sz w:val="24"/>
            <w:szCs w:val="24"/>
          </w:rPr>
          <w:t xml:space="preserve">a </w:t>
        </w:r>
        <w:del w:id="67" w:author="Rebecca Murphy" w:date="2016-09-21T12:35:00Z">
          <w:r w:rsidR="00CD5BD5" w:rsidDel="00EB2782">
            <w:rPr>
              <w:rFonts w:ascii="Times New Roman" w:hAnsi="Times New Roman" w:cs="Times New Roman"/>
              <w:sz w:val="24"/>
              <w:szCs w:val="24"/>
            </w:rPr>
            <w:delText>combined parameter</w:delText>
          </w:r>
        </w:del>
      </w:ins>
      <w:ins w:id="68" w:author="Rebecca Murphy" w:date="2016-09-21T12:35:00Z">
        <w:r w:rsidR="00EB2782">
          <w:rPr>
            <w:rFonts w:ascii="Times New Roman" w:hAnsi="Times New Roman" w:cs="Times New Roman"/>
            <w:sz w:val="24"/>
            <w:szCs w:val="24"/>
          </w:rPr>
          <w:t>different coefficient</w:t>
        </w:r>
      </w:ins>
      <w:ins w:id="69" w:author="Beck, Marcus" w:date="2016-09-08T11:55:00Z">
        <w:r w:rsidR="00CD5BD5">
          <w:rPr>
            <w:rFonts w:ascii="Times New Roman" w:hAnsi="Times New Roman" w:cs="Times New Roman"/>
            <w:sz w:val="24"/>
            <w:szCs w:val="24"/>
          </w:rPr>
          <w:t xml:space="preserve"> set </w:t>
        </w:r>
        <w:del w:id="70" w:author="Rebecca Murphy" w:date="2016-09-21T13:54:00Z">
          <w:r w:rsidR="00CD5BD5" w:rsidDel="00CF1401">
            <w:rPr>
              <w:rFonts w:ascii="Times New Roman" w:hAnsi="Times New Roman" w:cs="Times New Roman"/>
              <w:sz w:val="24"/>
              <w:szCs w:val="24"/>
            </w:rPr>
            <w:delText xml:space="preserve">equal in length to the time series </w:delText>
          </w:r>
        </w:del>
        <w:r w:rsidR="00CD5BD5">
          <w:rPr>
            <w:rFonts w:ascii="Times New Roman" w:hAnsi="Times New Roman" w:cs="Times New Roman"/>
            <w:sz w:val="24"/>
            <w:szCs w:val="24"/>
          </w:rPr>
          <w:t>is created</w:t>
        </w:r>
      </w:ins>
      <w:ins w:id="71" w:author="Rebecca Murphy" w:date="2016-09-21T13:54:00Z">
        <w:r w:rsidR="00CF1401">
          <w:rPr>
            <w:rFonts w:ascii="Times New Roman" w:hAnsi="Times New Roman" w:cs="Times New Roman"/>
            <w:sz w:val="24"/>
            <w:szCs w:val="24"/>
          </w:rPr>
          <w:t xml:space="preserve"> based on the relative weighting of the data</w:t>
        </w:r>
      </w:ins>
      <w:ins w:id="72" w:author="Beck, Marcus" w:date="2016-09-08T11:55:00Z">
        <w:r w:rsidR="00CD5BD5">
          <w:rPr>
            <w:rFonts w:ascii="Times New Roman" w:hAnsi="Times New Roman" w:cs="Times New Roman"/>
            <w:sz w:val="24"/>
            <w:szCs w:val="24"/>
          </w:rPr>
          <w:t xml:space="preserve">.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w:t>
      </w:r>
      <w:r w:rsidRPr="00FF4027">
        <w:rPr>
          <w:rFonts w:ascii="Times New Roman" w:hAnsi="Times New Roman" w:cs="Times New Roman"/>
          <w:sz w:val="24"/>
          <w:szCs w:val="24"/>
        </w:rPr>
        <w:lastRenderedPageBreak/>
        <w:t>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del w:id="73" w:author="Beck, Marcus" w:date="2016-09-09T15:50:00Z">
        <w:r w:rsidRPr="00FF4027" w:rsidDel="00B74F11">
          <w:rPr>
            <w:rFonts w:ascii="Times New Roman" w:hAnsi="Times New Roman" w:cs="Times New Roman"/>
            <w:sz w:val="24"/>
            <w:szCs w:val="24"/>
          </w:rPr>
          <w:delText>However, lack of understanding of how the theoretical foundations of each model differ has likely contributed to their applications for similar purposes without a strong basis for choosing one over the other.</w:delText>
        </w:r>
      </w:del>
    </w:p>
    <w:p w14:paraId="67CE5D9D" w14:textId="109BD5EC"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ins w:id="74" w:author="Rebecca Murphy" w:date="2016-09-09T13:47:00Z">
        <w:r w:rsidR="004560CD">
          <w:rPr>
            <w:rFonts w:ascii="Times New Roman" w:hAnsi="Times New Roman" w:cs="Times New Roman"/>
            <w:sz w:val="24"/>
            <w:szCs w:val="24"/>
          </w:rPr>
          <w:t xml:space="preserve">this </w:t>
        </w:r>
      </w:ins>
      <w:ins w:id="75" w:author="Rebecca Murphy" w:date="2016-09-09T13:48:00Z">
        <w:r w:rsidR="004560CD">
          <w:rPr>
            <w:rFonts w:ascii="Times New Roman" w:hAnsi="Times New Roman" w:cs="Times New Roman"/>
            <w:sz w:val="24"/>
            <w:szCs w:val="24"/>
          </w:rPr>
          <w:t>implementation</w:t>
        </w:r>
      </w:ins>
      <w:ins w:id="76" w:author="Rebecca Murphy" w:date="2016-09-09T13:47:00Z">
        <w:r w:rsidR="004560CD">
          <w:rPr>
            <w:rFonts w:ascii="Times New Roman" w:hAnsi="Times New Roman" w:cs="Times New Roman"/>
            <w:sz w:val="24"/>
            <w:szCs w:val="24"/>
          </w:rPr>
          <w:t xml:space="preserve"> </w:t>
        </w:r>
      </w:ins>
      <w:ins w:id="77" w:author="Rebecca Murphy" w:date="2016-09-09T13:48:00Z">
        <w:r w:rsidR="004560CD">
          <w:rPr>
            <w:rFonts w:ascii="Times New Roman" w:hAnsi="Times New Roman" w:cs="Times New Roman"/>
            <w:sz w:val="24"/>
            <w:szCs w:val="24"/>
          </w:rPr>
          <w:t xml:space="preserve">of </w:t>
        </w:r>
      </w:ins>
      <w:r w:rsidRPr="00FF4027">
        <w:rPr>
          <w:rFonts w:ascii="Times New Roman" w:hAnsi="Times New Roman" w:cs="Times New Roman"/>
          <w:sz w:val="24"/>
          <w:szCs w:val="24"/>
        </w:rPr>
        <w:t>GAMs estimate</w:t>
      </w:r>
      <w:ins w:id="78" w:author="Rebecca Murphy" w:date="2016-09-09T13:48:00Z">
        <w:r w:rsidR="004560CD">
          <w:rPr>
            <w:rFonts w:ascii="Times New Roman" w:hAnsi="Times New Roman" w:cs="Times New Roman"/>
            <w:sz w:val="24"/>
            <w:szCs w:val="24"/>
          </w:rPr>
          <w:t>s</w:t>
        </w:r>
      </w:ins>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del w:id="79" w:author="Rebecca Murphy" w:date="2016-09-09T13:54:00Z">
        <w:r w:rsidRPr="00FF4027" w:rsidDel="004560CD">
          <w:rPr>
            <w:rFonts w:ascii="Times New Roman" w:hAnsi="Times New Roman" w:cs="Times New Roman"/>
            <w:sz w:val="24"/>
            <w:szCs w:val="24"/>
          </w:rPr>
          <w:delText>that optimizes the tradeoff between precision and model over-fitting</w:delText>
        </w:r>
      </w:del>
      <w:ins w:id="80" w:author="Rebecca Murphy" w:date="2016-09-09T13:54:00Z">
        <w:r w:rsidR="00842DBD">
          <w:rPr>
            <w:rFonts w:ascii="Times New Roman" w:hAnsi="Times New Roman" w:cs="Times New Roman"/>
            <w:sz w:val="24"/>
            <w:szCs w:val="24"/>
          </w:rPr>
          <w:t xml:space="preserve">that results in </w:t>
        </w:r>
        <w:del w:id="81" w:author="Beck, Marcus" w:date="2016-09-20T13:23:00Z">
          <w:r w:rsidR="004560CD" w:rsidDel="002915F5">
            <w:rPr>
              <w:rFonts w:ascii="Times New Roman" w:hAnsi="Times New Roman" w:cs="Times New Roman"/>
              <w:sz w:val="24"/>
              <w:szCs w:val="24"/>
            </w:rPr>
            <w:delText>single</w:delText>
          </w:r>
        </w:del>
      </w:ins>
      <w:ins w:id="82" w:author="Beck, Marcus" w:date="2016-09-20T13:23:00Z">
        <w:r w:rsidR="002915F5">
          <w:rPr>
            <w:rFonts w:ascii="Times New Roman" w:hAnsi="Times New Roman" w:cs="Times New Roman"/>
            <w:sz w:val="24"/>
            <w:szCs w:val="24"/>
          </w:rPr>
          <w:t>individual</w:t>
        </w:r>
      </w:ins>
      <w:ins w:id="83" w:author="Rebecca Murphy" w:date="2016-09-09T13:54:00Z">
        <w:r w:rsidR="004560CD">
          <w:rPr>
            <w:rFonts w:ascii="Times New Roman" w:hAnsi="Times New Roman" w:cs="Times New Roman"/>
            <w:sz w:val="24"/>
            <w:szCs w:val="24"/>
          </w:rPr>
          <w:t xml:space="preserve"> (although quite complicated) </w:t>
        </w:r>
      </w:ins>
      <w:ins w:id="84" w:author="Rebecca Murphy" w:date="2016-09-09T13:58:00Z">
        <w:r w:rsidR="00842DBD">
          <w:rPr>
            <w:rFonts w:ascii="Times New Roman" w:hAnsi="Times New Roman" w:cs="Times New Roman"/>
            <w:sz w:val="24"/>
            <w:szCs w:val="24"/>
          </w:rPr>
          <w:t xml:space="preserve">spline </w:t>
        </w:r>
      </w:ins>
      <w:ins w:id="85" w:author="Rebecca Murphy" w:date="2016-09-09T13:54:00Z">
        <w:r w:rsidR="004560CD">
          <w:rPr>
            <w:rFonts w:ascii="Times New Roman" w:hAnsi="Times New Roman" w:cs="Times New Roman"/>
            <w:sz w:val="24"/>
            <w:szCs w:val="24"/>
          </w:rPr>
          <w:t>function</w:t>
        </w:r>
      </w:ins>
      <w:ins w:id="86" w:author="Rebecca Murphy" w:date="2016-09-09T13:59:00Z">
        <w:r w:rsidR="00842DBD">
          <w:rPr>
            <w:rFonts w:ascii="Times New Roman" w:hAnsi="Times New Roman" w:cs="Times New Roman"/>
            <w:sz w:val="24"/>
            <w:szCs w:val="24"/>
          </w:rPr>
          <w:t>s</w:t>
        </w:r>
      </w:ins>
      <w:ins w:id="87" w:author="Rebecca Murphy" w:date="2016-09-09T13:54:00Z">
        <w:r w:rsidR="00842DBD">
          <w:rPr>
            <w:rFonts w:ascii="Times New Roman" w:hAnsi="Times New Roman" w:cs="Times New Roman"/>
            <w:sz w:val="24"/>
            <w:szCs w:val="24"/>
          </w:rPr>
          <w:t xml:space="preserve"> fit across the entire data set</w:t>
        </w:r>
      </w:ins>
      <w:ins w:id="88" w:author="Rebecca Murphy" w:date="2016-09-09T14:02:00Z">
        <w:r w:rsidR="00842DBD">
          <w:rPr>
            <w:rFonts w:ascii="Times New Roman" w:hAnsi="Times New Roman" w:cs="Times New Roman"/>
            <w:sz w:val="24"/>
            <w:szCs w:val="24"/>
          </w:rPr>
          <w:t xml:space="preserve"> for each explanatory variable</w:t>
        </w:r>
      </w:ins>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ins w:id="89" w:author="Rebecca Murphy" w:date="2016-09-09T13:55:00Z">
        <w:r w:rsidR="004560CD">
          <w:rPr>
            <w:rFonts w:ascii="Times New Roman" w:hAnsi="Times New Roman" w:cs="Times New Roman"/>
            <w:sz w:val="24"/>
            <w:szCs w:val="24"/>
          </w:rPr>
          <w:t xml:space="preserve">from WRTDS is a different </w:t>
        </w:r>
      </w:ins>
      <w:ins w:id="90" w:author="Rebecca Murphy" w:date="2016-09-09T13:56:00Z">
        <w:r w:rsidR="004560CD">
          <w:rPr>
            <w:rFonts w:ascii="Times New Roman" w:hAnsi="Times New Roman" w:cs="Times New Roman"/>
            <w:sz w:val="24"/>
            <w:szCs w:val="24"/>
          </w:rPr>
          <w:t>theoretical</w:t>
        </w:r>
      </w:ins>
      <w:ins w:id="91" w:author="Rebecca Murphy" w:date="2016-09-09T13:55:00Z">
        <w:r w:rsidR="004560CD">
          <w:rPr>
            <w:rFonts w:ascii="Times New Roman" w:hAnsi="Times New Roman" w:cs="Times New Roman"/>
            <w:sz w:val="24"/>
            <w:szCs w:val="24"/>
          </w:rPr>
          <w:t xml:space="preserve"> </w:t>
        </w:r>
      </w:ins>
      <w:ins w:id="92" w:author="Rebecca Murphy" w:date="2016-09-09T13:56:00Z">
        <w:r w:rsidR="004560CD">
          <w:rPr>
            <w:rFonts w:ascii="Times New Roman" w:hAnsi="Times New Roman" w:cs="Times New Roman"/>
            <w:sz w:val="24"/>
            <w:szCs w:val="24"/>
          </w:rPr>
          <w:t xml:space="preserve">approach than a set of spline functions </w:t>
        </w:r>
      </w:ins>
      <w:del w:id="93" w:author="Rebecca Murphy" w:date="2016-09-09T13:59:00Z">
        <w:r w:rsidRPr="00FF4027" w:rsidDel="00842DBD">
          <w:rPr>
            <w:rFonts w:ascii="Times New Roman" w:hAnsi="Times New Roman" w:cs="Times New Roman"/>
            <w:sz w:val="24"/>
            <w:szCs w:val="24"/>
          </w:rPr>
          <w:delText xml:space="preserve">is </w:delText>
        </w:r>
        <w:r w:rsidDel="00842DBD">
          <w:rPr>
            <w:rFonts w:ascii="Times New Roman" w:hAnsi="Times New Roman" w:cs="Times New Roman"/>
            <w:sz w:val="24"/>
            <w:szCs w:val="24"/>
          </w:rPr>
          <w:delText>mathema</w:delText>
        </w:r>
        <w:r w:rsidRPr="00FF4027" w:rsidDel="00842DBD">
          <w:rPr>
            <w:rFonts w:ascii="Times New Roman" w:hAnsi="Times New Roman" w:cs="Times New Roman"/>
            <w:sz w:val="24"/>
            <w:szCs w:val="24"/>
          </w:rPr>
          <w:delText>tically complex by comparison</w:delText>
        </w:r>
      </w:del>
      <w:ins w:id="94" w:author="Rebecca Murphy" w:date="2016-09-09T13:59:00Z">
        <w:r w:rsidR="00842DBD">
          <w:rPr>
            <w:rFonts w:ascii="Times New Roman" w:hAnsi="Times New Roman" w:cs="Times New Roman"/>
            <w:sz w:val="24"/>
            <w:szCs w:val="24"/>
          </w:rPr>
          <w:t>fit across all the data</w:t>
        </w:r>
      </w:ins>
      <w:ins w:id="95" w:author="Rebecca Murphy" w:date="2016-09-09T14:10:00Z">
        <w:r w:rsidR="00FE03B6">
          <w:rPr>
            <w:rFonts w:ascii="Times New Roman" w:hAnsi="Times New Roman" w:cs="Times New Roman"/>
            <w:sz w:val="24"/>
            <w:szCs w:val="24"/>
          </w:rPr>
          <w:t xml:space="preserve"> </w:t>
        </w:r>
        <w:del w:id="96" w:author="Beck, Marcus" w:date="2016-09-09T15:18:00Z">
          <w:r w:rsidR="00FE03B6" w:rsidDel="002D49E2">
            <w:rPr>
              <w:rFonts w:ascii="Times New Roman" w:hAnsi="Times New Roman" w:cs="Times New Roman"/>
              <w:sz w:val="24"/>
              <w:szCs w:val="24"/>
            </w:rPr>
            <w:delText xml:space="preserve"> </w:delText>
          </w:r>
        </w:del>
        <w:r w:rsidR="00FE03B6">
          <w:rPr>
            <w:rFonts w:ascii="Times New Roman" w:hAnsi="Times New Roman" w:cs="Times New Roman"/>
            <w:sz w:val="24"/>
            <w:szCs w:val="24"/>
          </w:rPr>
          <w:t xml:space="preserve">with </w:t>
        </w:r>
        <w:r w:rsidR="00FE03B6">
          <w:rPr>
            <w:rFonts w:ascii="Times New Roman" w:hAnsi="Times New Roman" w:cs="Times New Roman"/>
            <w:sz w:val="24"/>
            <w:szCs w:val="24"/>
          </w:rPr>
          <w:lastRenderedPageBreak/>
          <w:t>GAMs</w:t>
        </w:r>
      </w:ins>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lastRenderedPageBreak/>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5979215"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5979216"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xml:space="preserve">. RMSE values closer to zero represent model predictions closer to observed. Comparisons between models </w:t>
      </w:r>
      <w:del w:id="97"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98"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99" w:author="Beck, Marcus" w:date="2016-09-08T11:44:00Z">
        <w:r w:rsidR="00CF6CCA">
          <w:rPr>
            <w:rFonts w:ascii="Times New Roman" w:hAnsi="Times New Roman" w:cs="Times New Roman"/>
            <w:sz w:val="24"/>
            <w:szCs w:val="24"/>
          </w:rPr>
          <w:t xml:space="preserve"> using the root mean square difference (RMSD)</w:t>
        </w:r>
      </w:ins>
      <w:del w:id="100"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5979217"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5979218"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5979219"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5979220"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 xml:space="preserve">d at </w:t>
      </w:r>
      <w:r w:rsidR="00233A89">
        <w:rPr>
          <w:rFonts w:ascii="Times New Roman" w:hAnsi="Times New Roman" w:cs="Times New Roman"/>
          <w:sz w:val="24"/>
          <w:szCs w:val="24"/>
        </w:rPr>
        <w:lastRenderedPageBreak/>
        <w:t>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 xml:space="preserve">e components </w:t>
      </w:r>
      <w:r w:rsidR="00233A89">
        <w:rPr>
          <w:rFonts w:ascii="Times New Roman" w:hAnsi="Times New Roman" w:cs="Times New Roman"/>
          <w:sz w:val="24"/>
          <w:szCs w:val="24"/>
        </w:rPr>
        <w:lastRenderedPageBreak/>
        <w:t>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5979221"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5979222"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5979223"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3) estimated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5979224"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w:t>
      </w:r>
      <w:r w:rsidRPr="007400BF">
        <w:rPr>
          <w:rFonts w:ascii="Times New Roman" w:hAnsi="Times New Roman" w:cs="Times New Roman"/>
          <w:sz w:val="24"/>
          <w:szCs w:val="24"/>
        </w:rPr>
        <w:lastRenderedPageBreak/>
        <w:t>simulated error structure from the residuals of the seasonal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5979225"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5979226"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5979227" r:id="rId38"/>
        </w:object>
      </w:r>
      <w:r w:rsidR="00570A57">
        <w:rPr>
          <w:rFonts w:ascii="Times New Roman" w:hAnsi="Times New Roman" w:cs="Times New Roman"/>
          <w:sz w:val="24"/>
          <w:szCs w:val="24"/>
        </w:rPr>
        <w:tab/>
        <w:t>(7)</w:t>
      </w:r>
    </w:p>
    <w:p w14:paraId="0EBFE33C" w14:textId="456A6D1D"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101" w:author="Beck, Marcus" w:date="2016-09-09T09:14:00Z">
        <w:r w:rsidRPr="009F7F29" w:rsidDel="00C521DB">
          <w:rPr>
            <w:rFonts w:ascii="Times New Roman" w:hAnsi="Times New Roman" w:cs="Times New Roman"/>
            <w:sz w:val="24"/>
            <w:szCs w:val="24"/>
          </w:rPr>
          <w:delText xml:space="preserve">errors </w:delText>
        </w:r>
      </w:del>
      <w:ins w:id="102"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for the residuals of</w:t>
      </w:r>
      <w:del w:id="103" w:author="Beck, Marcus" w:date="2016-09-20T13:29:00Z">
        <w:r w:rsidRPr="009F7F29" w:rsidDel="002915F5">
          <w:rPr>
            <w:rFonts w:ascii="Times New Roman" w:hAnsi="Times New Roman" w:cs="Times New Roman"/>
            <w:sz w:val="24"/>
            <w:szCs w:val="24"/>
          </w:rPr>
          <w:delText xml:space="preserve"> </w:delText>
        </w:r>
      </w:del>
      <w:del w:id="104" w:author="Beck, Marcus" w:date="2016-09-09T09:16:00Z">
        <w:r w:rsidRPr="009F7F29" w:rsidDel="00C521DB">
          <w:rPr>
            <w:rFonts w:ascii="Times New Roman" w:hAnsi="Times New Roman" w:cs="Times New Roman"/>
            <w:sz w:val="24"/>
            <w:szCs w:val="24"/>
          </w:rPr>
          <w:delText>the discharge time series</w:delText>
        </w:r>
      </w:del>
      <w:ins w:id="105" w:author="Beck, Marcus" w:date="2016-09-09T15:19:00Z">
        <w:r w:rsidR="002D49E2">
          <w:rPr>
            <w:rFonts w:ascii="Times New Roman" w:hAnsi="Times New Roman" w:cs="Times New Roman"/>
            <w:sz w:val="24"/>
            <w:szCs w:val="24"/>
          </w:rPr>
          <w:t xml:space="preserve"> the </w:t>
        </w:r>
      </w:ins>
      <w:ins w:id="106" w:author="Beck, Marcus" w:date="2016-09-09T09:16:00Z">
        <w:r w:rsidR="00C521DB">
          <w:rPr>
            <w:rFonts w:ascii="Times New Roman" w:hAnsi="Times New Roman" w:cs="Times New Roman"/>
            <w:sz w:val="24"/>
            <w:szCs w:val="24"/>
          </w:rPr>
          <w:t>seasonal flow component</w:t>
        </w:r>
      </w:ins>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5979228" r:id="rId40"/>
        </w:object>
      </w:r>
      <w:r w:rsidRPr="009F7F29">
        <w:rPr>
          <w:rFonts w:ascii="Times New Roman" w:hAnsi="Times New Roman" w:cs="Times New Roman"/>
          <w:sz w:val="24"/>
          <w:szCs w:val="24"/>
        </w:rPr>
        <w:t xml:space="preserve">, and the </w:t>
      </w:r>
      <w:ins w:id="107" w:author="Beck, Marcus" w:date="2016-09-09T09:15:00Z">
        <w:r w:rsidR="00C521DB">
          <w:rPr>
            <w:rFonts w:ascii="Times New Roman" w:hAnsi="Times New Roman" w:cs="Times New Roman"/>
            <w:sz w:val="24"/>
            <w:szCs w:val="24"/>
          </w:rPr>
          <w:t xml:space="preserve">random errors, </w:t>
        </w:r>
      </w:ins>
      <w:ins w:id="108" w:author="Beck, Marcus" w:date="2016-09-09T09:19:00Z">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5979229" r:id="rId41"/>
          </w:object>
        </w:r>
      </w:ins>
      <w:ins w:id="109" w:author="Beck, Marcus" w:date="2016-09-09T09:19:00Z">
        <w:r w:rsidR="0014468D">
          <w:rPr>
            <w:rFonts w:ascii="Times New Roman" w:hAnsi="Times New Roman" w:cs="Times New Roman"/>
            <w:sz w:val="24"/>
            <w:szCs w:val="24"/>
          </w:rPr>
          <w:t xml:space="preserve">, </w:t>
        </w:r>
      </w:ins>
      <w:ins w:id="110" w:author="Beck, Marcus" w:date="2016-09-09T09:16:00Z">
        <w:r w:rsidR="00C521DB">
          <w:rPr>
            <w:rFonts w:ascii="Times New Roman" w:hAnsi="Times New Roman" w:cs="Times New Roman"/>
            <w:sz w:val="24"/>
            <w:szCs w:val="24"/>
          </w:rPr>
          <w:t>are derived from the observed data</w:t>
        </w:r>
      </w:ins>
      <w:ins w:id="111" w:author="Beck, Marcus" w:date="2016-09-09T09:19:00Z">
        <w:r w:rsidR="0014468D">
          <w:rPr>
            <w:rFonts w:ascii="Times New Roman" w:hAnsi="Times New Roman" w:cs="Times New Roman"/>
            <w:sz w:val="24"/>
            <w:szCs w:val="24"/>
          </w:rPr>
          <w:t xml:space="preserve"> (see Appendix B)</w:t>
        </w:r>
      </w:ins>
      <w:ins w:id="112" w:author="Beck, Marcus" w:date="2016-09-09T09:18:00Z">
        <w:r w:rsidR="00C521DB">
          <w:rPr>
            <w:rFonts w:ascii="Times New Roman" w:hAnsi="Times New Roman" w:cs="Times New Roman"/>
            <w:sz w:val="24"/>
            <w:szCs w:val="24"/>
          </w:rPr>
          <w:t>.</w:t>
        </w:r>
      </w:ins>
      <w:ins w:id="113" w:author="Beck, Marcus" w:date="2016-09-09T09:19:00Z">
        <w:r w:rsidR="0014468D">
          <w:rPr>
            <w:rFonts w:ascii="Times New Roman" w:hAnsi="Times New Roman" w:cs="Times New Roman"/>
            <w:sz w:val="24"/>
            <w:szCs w:val="24"/>
          </w:rPr>
          <w:t xml:space="preserve"> </w:t>
        </w:r>
      </w:ins>
      <w:del w:id="114"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1" type="#_x0000_t75" style="width:33.3pt;height:21.75pt" o:ole="">
              <v:imagedata r:id="rId42" o:title=""/>
            </v:shape>
            <o:OLEObject Type="Embed" ProgID="Equation.3" ShapeID="_x0000_i1041" DrawAspect="Content" ObjectID="_1535979230" r:id="rId43"/>
          </w:object>
        </w:r>
        <w:r w:rsidR="009F7F29" w:rsidRPr="009F7F29" w:rsidDel="00C521DB">
          <w:rPr>
            <w:rFonts w:ascii="Times New Roman" w:hAnsi="Times New Roman" w:cs="Times New Roman"/>
            <w:sz w:val="24"/>
            <w:szCs w:val="24"/>
          </w:rPr>
          <w:delText xml:space="preserve">, </w:delText>
        </w:r>
      </w:del>
      <w:del w:id="115"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proofErr w:type="gramStart"/>
      <w:r w:rsidR="009F7F29" w:rsidRPr="009F7F29">
        <w:rPr>
          <w:rFonts w:ascii="Times New Roman" w:hAnsi="Times New Roman" w:cs="Times New Roman"/>
          <w:sz w:val="24"/>
          <w:szCs w:val="24"/>
        </w:rPr>
        <w:t>,</w:t>
      </w:r>
      <w:ins w:id="116" w:author="Beck, Marcus" w:date="2016-09-20T13:29:00Z">
        <w:r w:rsidR="002915F5">
          <w:rPr>
            <w:rFonts w:ascii="Times New Roman" w:hAnsi="Times New Roman" w:cs="Times New Roman"/>
            <w:sz w:val="24"/>
            <w:szCs w:val="24"/>
          </w:rPr>
          <w:t xml:space="preserve"> </w:t>
        </w:r>
      </w:ins>
      <w:proofErr w:type="gramEnd"/>
      <w:r w:rsidR="00D907E2" w:rsidRPr="00D907E2">
        <w:rPr>
          <w:rFonts w:ascii="Times New Roman" w:hAnsi="Times New Roman" w:cs="Times New Roman"/>
          <w:position w:val="-30"/>
          <w:sz w:val="24"/>
          <w:szCs w:val="24"/>
        </w:rPr>
        <w:object w:dxaOrig="1800" w:dyaOrig="580" w14:anchorId="35E817AC">
          <v:shape id="_x0000_i1042" type="#_x0000_t75" style="width:90.35pt;height:28.55pt" o:ole="">
            <v:imagedata r:id="rId44" o:title=""/>
          </v:shape>
          <o:OLEObject Type="Embed" ProgID="Equation.3" ShapeID="_x0000_i1042" DrawAspect="Content" ObjectID="_1535979231" r:id="rId45"/>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117"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eqs.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118"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Default="00AA1FC5" w:rsidP="00B86B48">
      <w:pPr>
        <w:spacing w:after="0" w:line="480" w:lineRule="auto"/>
        <w:ind w:firstLine="720"/>
        <w:rPr>
          <w:ins w:id="119" w:author="Beck, Marcus" w:date="2016-09-15T17:24:00Z"/>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del w:id="120"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121"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3" type="#_x0000_t75" style="width:31.25pt;height:20.4pt" o:ole="">
            <v:imagedata r:id="rId46" o:title=""/>
          </v:shape>
          <o:OLEObject Type="Embed" ProgID="Equation.3" ShapeID="_x0000_i1043" DrawAspect="Content" ObjectID="_1535979232" r:id="rId47"/>
        </w:object>
      </w:r>
      <w:r w:rsidR="00620A65">
        <w:rPr>
          <w:rFonts w:ascii="Times New Roman" w:hAnsi="Times New Roman" w:cs="Times New Roman"/>
          <w:sz w:val="24"/>
          <w:szCs w:val="24"/>
        </w:rPr>
        <w:t>) and observed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4" type="#_x0000_t75" style="width:29.9pt;height:20.4pt" o:ole="">
            <v:imagedata r:id="rId48" o:title=""/>
          </v:shape>
          <o:OLEObject Type="Embed" ProgID="Equation.3" ShapeID="_x0000_i1044" DrawAspect="Content" ObjectID="_1535979233"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779AFF1A" w14:textId="10397BB0" w:rsidR="00962F48" w:rsidRDefault="00962F48">
      <w:pPr>
        <w:spacing w:after="0" w:line="480" w:lineRule="auto"/>
        <w:rPr>
          <w:ins w:id="122" w:author="Beck, Marcus" w:date="2016-09-15T17:25:00Z"/>
          <w:rFonts w:ascii="Times New Roman" w:hAnsi="Times New Roman" w:cs="Times New Roman"/>
          <w:sz w:val="24"/>
          <w:szCs w:val="24"/>
        </w:rPr>
        <w:pPrChange w:id="123" w:author="Beck, Marcus" w:date="2016-09-15T17:25:00Z">
          <w:pPr>
            <w:spacing w:after="0" w:line="480" w:lineRule="auto"/>
            <w:ind w:firstLine="720"/>
          </w:pPr>
        </w:pPrChange>
      </w:pPr>
      <w:ins w:id="124" w:author="Beck, Marcus" w:date="2016-09-15T17:25:00Z">
        <w:r>
          <w:rPr>
            <w:rFonts w:ascii="Times New Roman" w:hAnsi="Times New Roman" w:cs="Times New Roman"/>
            <w:i/>
            <w:sz w:val="24"/>
            <w:szCs w:val="24"/>
          </w:rPr>
          <w:t>Model comparisons with independent data</w:t>
        </w:r>
      </w:ins>
    </w:p>
    <w:p w14:paraId="084AD081" w14:textId="6EC9B750" w:rsidR="00962F48" w:rsidRPr="00962F48" w:rsidRDefault="00962F48">
      <w:pPr>
        <w:spacing w:after="0" w:line="480" w:lineRule="auto"/>
        <w:rPr>
          <w:rFonts w:ascii="Times New Roman" w:hAnsi="Times New Roman" w:cs="Times New Roman"/>
          <w:sz w:val="24"/>
          <w:szCs w:val="24"/>
        </w:rPr>
        <w:pPrChange w:id="125" w:author="Beck, Marcus" w:date="2016-09-21T14:57:00Z">
          <w:pPr>
            <w:spacing w:after="0" w:line="480" w:lineRule="auto"/>
            <w:ind w:firstLine="720"/>
          </w:pPr>
        </w:pPrChange>
      </w:pPr>
      <w:ins w:id="126" w:author="Beck, Marcus" w:date="2016-09-15T17:25:00Z">
        <w:r>
          <w:rPr>
            <w:rFonts w:ascii="Times New Roman" w:hAnsi="Times New Roman" w:cs="Times New Roman"/>
            <w:sz w:val="24"/>
            <w:szCs w:val="24"/>
          </w:rPr>
          <w:tab/>
        </w:r>
      </w:ins>
      <w:ins w:id="127" w:author="Beck, Marcus" w:date="2016-09-15T17:29:00Z">
        <w:r>
          <w:rPr>
            <w:rFonts w:ascii="Times New Roman" w:hAnsi="Times New Roman" w:cs="Times New Roman"/>
            <w:sz w:val="24"/>
            <w:szCs w:val="24"/>
          </w:rPr>
          <w:t xml:space="preserve">The final </w:t>
        </w:r>
      </w:ins>
      <w:ins w:id="128" w:author="Beck, Marcus" w:date="2016-09-15T17:25:00Z">
        <w:r>
          <w:rPr>
            <w:rFonts w:ascii="Times New Roman" w:hAnsi="Times New Roman" w:cs="Times New Roman"/>
            <w:sz w:val="24"/>
            <w:szCs w:val="24"/>
          </w:rPr>
          <w:t xml:space="preserve">analysis provided a complementary comparison to those </w:t>
        </w:r>
      </w:ins>
      <w:ins w:id="129" w:author="Beck, Marcus" w:date="2016-09-15T17:30:00Z">
        <w:r>
          <w:rPr>
            <w:rFonts w:ascii="Times New Roman" w:hAnsi="Times New Roman" w:cs="Times New Roman"/>
            <w:sz w:val="24"/>
            <w:szCs w:val="24"/>
          </w:rPr>
          <w:t xml:space="preserve">described </w:t>
        </w:r>
      </w:ins>
      <w:ins w:id="130" w:author="Beck, Marcus" w:date="2016-09-15T17:29:00Z">
        <w:r>
          <w:rPr>
            <w:rFonts w:ascii="Times New Roman" w:hAnsi="Times New Roman" w:cs="Times New Roman"/>
            <w:sz w:val="24"/>
            <w:szCs w:val="24"/>
          </w:rPr>
          <w:t xml:space="preserve">above for model </w:t>
        </w:r>
      </w:ins>
      <w:ins w:id="131" w:author="Beck, Marcus" w:date="2016-09-15T17:30:00Z">
        <w:r>
          <w:rPr>
            <w:rFonts w:ascii="Times New Roman" w:hAnsi="Times New Roman" w:cs="Times New Roman"/>
            <w:sz w:val="24"/>
            <w:szCs w:val="24"/>
          </w:rPr>
          <w:t>performance</w:t>
        </w:r>
      </w:ins>
      <w:ins w:id="132" w:author="Beck, Marcus" w:date="2016-09-15T17:29:00Z">
        <w:r>
          <w:rPr>
            <w:rFonts w:ascii="Times New Roman" w:hAnsi="Times New Roman" w:cs="Times New Roman"/>
            <w:sz w:val="24"/>
            <w:szCs w:val="24"/>
          </w:rPr>
          <w:t xml:space="preserve"> </w:t>
        </w:r>
      </w:ins>
      <w:ins w:id="133" w:author="Beck, Marcus" w:date="2016-09-15T17:25:00Z">
        <w:r>
          <w:rPr>
            <w:rFonts w:ascii="Times New Roman" w:hAnsi="Times New Roman" w:cs="Times New Roman"/>
            <w:sz w:val="24"/>
            <w:szCs w:val="24"/>
          </w:rPr>
          <w:t xml:space="preserve">by evaluating </w:t>
        </w:r>
      </w:ins>
      <w:ins w:id="134" w:author="Rebecca Murphy" w:date="2016-09-21T13:08:00Z">
        <w:r w:rsidR="005B577C">
          <w:rPr>
            <w:rFonts w:ascii="Times New Roman" w:hAnsi="Times New Roman" w:cs="Times New Roman"/>
            <w:sz w:val="24"/>
            <w:szCs w:val="24"/>
          </w:rPr>
          <w:t xml:space="preserve">the ability of both models to predict missing or novel data. </w:t>
        </w:r>
      </w:ins>
      <w:ins w:id="135" w:author="Beck, Marcus" w:date="2016-09-15T17:25:00Z">
        <w:del w:id="136" w:author="Rebecca Murphy" w:date="2016-09-21T13:08:00Z">
          <w:r w:rsidDel="005B577C">
            <w:rPr>
              <w:rFonts w:ascii="Times New Roman" w:hAnsi="Times New Roman" w:cs="Times New Roman"/>
              <w:sz w:val="24"/>
              <w:szCs w:val="24"/>
            </w:rPr>
            <w:delText>RMSE on independent datasets.</w:delText>
          </w:r>
        </w:del>
        <w:r>
          <w:rPr>
            <w:rFonts w:ascii="Times New Roman" w:hAnsi="Times New Roman" w:cs="Times New Roman"/>
            <w:sz w:val="24"/>
            <w:szCs w:val="24"/>
          </w:rPr>
          <w:t xml:space="preserve">  </w:t>
        </w:r>
      </w:ins>
      <w:ins w:id="137" w:author="Beck, Marcus" w:date="2016-09-15T17:30:00Z">
        <w:r>
          <w:rPr>
            <w:rFonts w:ascii="Times New Roman" w:hAnsi="Times New Roman" w:cs="Times New Roman"/>
            <w:sz w:val="24"/>
            <w:szCs w:val="24"/>
          </w:rPr>
          <w:t>P</w:t>
        </w:r>
      </w:ins>
      <w:ins w:id="138" w:author="Beck, Marcus" w:date="2016-09-15T17:28:00Z">
        <w:r>
          <w:rPr>
            <w:rFonts w:ascii="Times New Roman" w:hAnsi="Times New Roman" w:cs="Times New Roman"/>
            <w:sz w:val="24"/>
            <w:szCs w:val="24"/>
          </w:rPr>
          <w:t xml:space="preserve">rediction performance was evaluated for validation datasets to </w:t>
        </w:r>
        <w:r>
          <w:rPr>
            <w:rFonts w:ascii="Times New Roman" w:hAnsi="Times New Roman" w:cs="Times New Roman"/>
            <w:sz w:val="24"/>
            <w:szCs w:val="24"/>
          </w:rPr>
          <w:lastRenderedPageBreak/>
          <w:t>provide a measure that was completely independent of the data used to train the models.</w:t>
        </w:r>
      </w:ins>
      <w:ins w:id="139" w:author="Beck, Marcus" w:date="2016-09-21T14:57:00Z">
        <w:r w:rsidR="00305D7A">
          <w:rPr>
            <w:rFonts w:ascii="Times New Roman" w:hAnsi="Times New Roman" w:cs="Times New Roman"/>
            <w:sz w:val="24"/>
            <w:szCs w:val="24"/>
          </w:rPr>
          <w:t xml:space="preserve">  </w:t>
        </w:r>
      </w:ins>
      <w:ins w:id="140" w:author="Beck, Marcus" w:date="2016-09-15T17:28:00Z">
        <w:r>
          <w:rPr>
            <w:rFonts w:ascii="Times New Roman" w:hAnsi="Times New Roman" w:cs="Times New Roman"/>
            <w:sz w:val="24"/>
            <w:szCs w:val="24"/>
          </w:rPr>
          <w:t xml:space="preserve">This analysis </w:t>
        </w:r>
      </w:ins>
      <w:ins w:id="141" w:author="Beck, Marcus" w:date="2016-09-15T17:31:00Z">
        <w:r>
          <w:rPr>
            <w:rFonts w:ascii="Times New Roman" w:hAnsi="Times New Roman" w:cs="Times New Roman"/>
            <w:sz w:val="24"/>
            <w:szCs w:val="24"/>
          </w:rPr>
          <w:t xml:space="preserve">used </w:t>
        </w:r>
      </w:ins>
      <w:ins w:id="142" w:author="Beck, Marcus" w:date="2016-09-15T17:28:00Z">
        <w:r>
          <w:rPr>
            <w:rFonts w:ascii="Times New Roman" w:hAnsi="Times New Roman" w:cs="Times New Roman"/>
            <w:sz w:val="24"/>
            <w:szCs w:val="24"/>
          </w:rPr>
          <w:t xml:space="preserve">the </w:t>
        </w:r>
        <w:del w:id="143" w:author="Rebecca Murphy" w:date="2016-09-21T12:50:00Z">
          <w:r w:rsidDel="00527614">
            <w:rPr>
              <w:rFonts w:ascii="Times New Roman" w:hAnsi="Times New Roman" w:cs="Times New Roman"/>
              <w:sz w:val="24"/>
              <w:szCs w:val="24"/>
            </w:rPr>
            <w:delText xml:space="preserve">daily </w:delText>
          </w:r>
        </w:del>
        <w:r>
          <w:rPr>
            <w:rFonts w:ascii="Times New Roman" w:hAnsi="Times New Roman" w:cs="Times New Roman"/>
            <w:sz w:val="24"/>
            <w:szCs w:val="24"/>
          </w:rPr>
          <w:t xml:space="preserve">simulated time series </w:t>
        </w:r>
      </w:ins>
      <w:ins w:id="144" w:author="Beck, Marcus" w:date="2016-09-15T17:31:00Z">
        <w:r>
          <w:rPr>
            <w:rFonts w:ascii="Times New Roman" w:hAnsi="Times New Roman" w:cs="Times New Roman"/>
            <w:sz w:val="24"/>
            <w:szCs w:val="24"/>
          </w:rPr>
          <w:t xml:space="preserve">with a constant flow effect that was </w:t>
        </w:r>
      </w:ins>
      <w:ins w:id="145" w:author="Beck, Marcus" w:date="2016-09-15T17:28:00Z">
        <w:r>
          <w:rPr>
            <w:rFonts w:ascii="Times New Roman" w:hAnsi="Times New Roman" w:cs="Times New Roman"/>
            <w:sz w:val="24"/>
            <w:szCs w:val="24"/>
          </w:rPr>
          <w:t>d</w:t>
        </w:r>
      </w:ins>
      <w:ins w:id="146" w:author="Beck, Marcus" w:date="2016-09-15T17:31:00Z">
        <w:r>
          <w:rPr>
            <w:rFonts w:ascii="Times New Roman" w:hAnsi="Times New Roman" w:cs="Times New Roman"/>
            <w:sz w:val="24"/>
            <w:szCs w:val="24"/>
          </w:rPr>
          <w:t xml:space="preserve">escribed in the previous section.  </w:t>
        </w:r>
      </w:ins>
      <w:ins w:id="147" w:author="Beck, Marcus" w:date="2016-09-19T14:25:00Z">
        <w:r w:rsidR="00992EB3">
          <w:rPr>
            <w:rFonts w:ascii="Times New Roman" w:hAnsi="Times New Roman" w:cs="Times New Roman"/>
            <w:sz w:val="24"/>
            <w:szCs w:val="24"/>
          </w:rPr>
          <w:t xml:space="preserve">Weekly samples </w:t>
        </w:r>
      </w:ins>
      <w:ins w:id="148" w:author="Beck, Marcus" w:date="2016-09-19T14:26:00Z">
        <w:r w:rsidR="00992EB3">
          <w:rPr>
            <w:rFonts w:ascii="Times New Roman" w:hAnsi="Times New Roman" w:cs="Times New Roman"/>
            <w:sz w:val="24"/>
            <w:szCs w:val="24"/>
          </w:rPr>
          <w:t xml:space="preserve">at a fixed interval </w:t>
        </w:r>
      </w:ins>
      <w:ins w:id="149" w:author="Rebecca Murphy" w:date="2016-09-21T12:50:00Z">
        <w:r w:rsidR="00527614">
          <w:rPr>
            <w:rFonts w:ascii="Times New Roman" w:hAnsi="Times New Roman" w:cs="Times New Roman"/>
            <w:sz w:val="24"/>
            <w:szCs w:val="24"/>
          </w:rPr>
          <w:t xml:space="preserve">were taken </w:t>
        </w:r>
      </w:ins>
      <w:ins w:id="150" w:author="Beck, Marcus" w:date="2016-09-19T14:25:00Z">
        <w:r w:rsidR="00992EB3">
          <w:rPr>
            <w:rFonts w:ascii="Times New Roman" w:hAnsi="Times New Roman" w:cs="Times New Roman"/>
            <w:sz w:val="24"/>
            <w:szCs w:val="24"/>
          </w:rPr>
          <w:t xml:space="preserve">from the daily time series </w:t>
        </w:r>
        <w:del w:id="151" w:author="Rebecca Murphy" w:date="2016-09-21T12:51:00Z">
          <w:r w:rsidR="00992EB3" w:rsidDel="00527614">
            <w:rPr>
              <w:rFonts w:ascii="Times New Roman" w:hAnsi="Times New Roman" w:cs="Times New Roman"/>
              <w:sz w:val="24"/>
              <w:szCs w:val="24"/>
            </w:rPr>
            <w:delText xml:space="preserve">were </w:delText>
          </w:r>
        </w:del>
      </w:ins>
      <w:ins w:id="152" w:author="Beck, Marcus" w:date="2016-09-19T14:26:00Z">
        <w:del w:id="153" w:author="Rebecca Murphy" w:date="2016-09-21T12:51:00Z">
          <w:r w:rsidR="00992EB3" w:rsidDel="00527614">
            <w:rPr>
              <w:rFonts w:ascii="Times New Roman" w:hAnsi="Times New Roman" w:cs="Times New Roman"/>
              <w:sz w:val="24"/>
              <w:szCs w:val="24"/>
            </w:rPr>
            <w:delText xml:space="preserve">used </w:delText>
          </w:r>
        </w:del>
        <w:r w:rsidR="00992EB3">
          <w:rPr>
            <w:rFonts w:ascii="Times New Roman" w:hAnsi="Times New Roman" w:cs="Times New Roman"/>
            <w:sz w:val="24"/>
            <w:szCs w:val="24"/>
          </w:rPr>
          <w:t>to ensure sufficient data</w:t>
        </w:r>
      </w:ins>
      <w:ins w:id="154" w:author="Rebecca Murphy" w:date="2016-09-21T13:10:00Z">
        <w:r w:rsidR="00802960">
          <w:rPr>
            <w:rFonts w:ascii="Times New Roman" w:hAnsi="Times New Roman" w:cs="Times New Roman"/>
            <w:sz w:val="24"/>
            <w:szCs w:val="24"/>
          </w:rPr>
          <w:t xml:space="preserve"> </w:t>
        </w:r>
      </w:ins>
      <w:ins w:id="155" w:author="Rebecca Murphy" w:date="2016-09-21T14:01:00Z">
        <w:r w:rsidR="003132CC">
          <w:rPr>
            <w:rFonts w:ascii="Times New Roman" w:hAnsi="Times New Roman" w:cs="Times New Roman"/>
            <w:sz w:val="24"/>
            <w:szCs w:val="24"/>
          </w:rPr>
          <w:t>(</w:t>
        </w:r>
      </w:ins>
      <w:ins w:id="156" w:author="Rebecca Murphy" w:date="2016-09-21T13:10:00Z">
        <w:r w:rsidR="00802960">
          <w:rPr>
            <w:rFonts w:ascii="Times New Roman" w:hAnsi="Times New Roman" w:cs="Times New Roman"/>
            <w:sz w:val="24"/>
            <w:szCs w:val="24"/>
          </w:rPr>
          <w:t>compared to a longer time step</w:t>
        </w:r>
      </w:ins>
      <w:ins w:id="157" w:author="Rebecca Murphy" w:date="2016-09-21T14:01:00Z">
        <w:r w:rsidR="003132CC">
          <w:rPr>
            <w:rFonts w:ascii="Times New Roman" w:hAnsi="Times New Roman" w:cs="Times New Roman"/>
            <w:sz w:val="24"/>
            <w:szCs w:val="24"/>
          </w:rPr>
          <w:t>)</w:t>
        </w:r>
      </w:ins>
      <w:ins w:id="158" w:author="Rebecca Murphy" w:date="2016-09-21T12:52:00Z">
        <w:r w:rsidR="00527614">
          <w:rPr>
            <w:rFonts w:ascii="Times New Roman" w:hAnsi="Times New Roman" w:cs="Times New Roman"/>
            <w:sz w:val="24"/>
            <w:szCs w:val="24"/>
          </w:rPr>
          <w:t>,</w:t>
        </w:r>
      </w:ins>
      <w:ins w:id="159" w:author="Beck, Marcus" w:date="2016-09-19T14:26:00Z">
        <w:r w:rsidR="00992EB3">
          <w:rPr>
            <w:rFonts w:ascii="Times New Roman" w:hAnsi="Times New Roman" w:cs="Times New Roman"/>
            <w:sz w:val="24"/>
            <w:szCs w:val="24"/>
          </w:rPr>
          <w:t xml:space="preserve"> </w:t>
        </w:r>
      </w:ins>
      <w:ins w:id="160" w:author="Beck, Marcus" w:date="2016-09-19T14:27:00Z">
        <w:del w:id="161" w:author="Rebecca Murphy" w:date="2016-09-21T12:51:00Z">
          <w:r w:rsidR="00992EB3" w:rsidDel="00527614">
            <w:rPr>
              <w:rFonts w:ascii="Times New Roman" w:hAnsi="Times New Roman" w:cs="Times New Roman"/>
              <w:sz w:val="24"/>
              <w:szCs w:val="24"/>
            </w:rPr>
            <w:delText xml:space="preserve">(i.e., not monthly) </w:delText>
          </w:r>
        </w:del>
      </w:ins>
      <w:ins w:id="162" w:author="Beck, Marcus" w:date="2016-09-19T14:26:00Z">
        <w:del w:id="163" w:author="Rebecca Murphy" w:date="2016-09-21T12:51:00Z">
          <w:r w:rsidR="00992EB3" w:rsidDel="00527614">
            <w:rPr>
              <w:rFonts w:ascii="Times New Roman" w:hAnsi="Times New Roman" w:cs="Times New Roman"/>
              <w:sz w:val="24"/>
              <w:szCs w:val="24"/>
            </w:rPr>
            <w:delText xml:space="preserve">were used to train the models </w:delText>
          </w:r>
        </w:del>
        <w:del w:id="164" w:author="Rebecca Murphy" w:date="2016-09-21T12:52:00Z">
          <w:r w:rsidR="00992EB3" w:rsidDel="00527614">
            <w:rPr>
              <w:rFonts w:ascii="Times New Roman" w:hAnsi="Times New Roman" w:cs="Times New Roman"/>
              <w:sz w:val="24"/>
              <w:szCs w:val="24"/>
            </w:rPr>
            <w:delText xml:space="preserve">while also minimizing </w:delText>
          </w:r>
        </w:del>
      </w:ins>
      <w:ins w:id="165" w:author="Rebecca Murphy" w:date="2016-09-21T12:52:00Z">
        <w:r w:rsidR="00527614">
          <w:rPr>
            <w:rFonts w:ascii="Times New Roman" w:hAnsi="Times New Roman" w:cs="Times New Roman"/>
            <w:sz w:val="24"/>
            <w:szCs w:val="24"/>
          </w:rPr>
          <w:t>minim</w:t>
        </w:r>
        <w:del w:id="166" w:author="Beck, Marcus" w:date="2016-09-21T14:58:00Z">
          <w:r w:rsidR="00527614" w:rsidDel="001F6398">
            <w:rPr>
              <w:rFonts w:ascii="Times New Roman" w:hAnsi="Times New Roman" w:cs="Times New Roman"/>
              <w:sz w:val="24"/>
              <w:szCs w:val="24"/>
            </w:rPr>
            <w:delText>ize</w:delText>
          </w:r>
        </w:del>
      </w:ins>
      <w:ins w:id="167" w:author="Beck, Marcus" w:date="2016-09-21T14:58:00Z">
        <w:r w:rsidR="001F6398">
          <w:rPr>
            <w:rFonts w:ascii="Times New Roman" w:hAnsi="Times New Roman" w:cs="Times New Roman"/>
            <w:sz w:val="24"/>
            <w:szCs w:val="24"/>
          </w:rPr>
          <w:t>al</w:t>
        </w:r>
      </w:ins>
      <w:ins w:id="168" w:author="Rebecca Murphy" w:date="2016-09-21T12:52:00Z">
        <w:r w:rsidR="00527614">
          <w:rPr>
            <w:rFonts w:ascii="Times New Roman" w:hAnsi="Times New Roman" w:cs="Times New Roman"/>
            <w:sz w:val="24"/>
            <w:szCs w:val="24"/>
          </w:rPr>
          <w:t xml:space="preserve"> </w:t>
        </w:r>
      </w:ins>
      <w:ins w:id="169" w:author="Beck, Marcus" w:date="2016-09-19T14:26:00Z">
        <w:r w:rsidR="00992EB3">
          <w:rPr>
            <w:rFonts w:ascii="Times New Roman" w:hAnsi="Times New Roman" w:cs="Times New Roman"/>
            <w:sz w:val="24"/>
            <w:szCs w:val="24"/>
          </w:rPr>
          <w:t>processing time</w:t>
        </w:r>
      </w:ins>
      <w:ins w:id="170" w:author="Rebecca Murphy" w:date="2016-09-21T12:51:00Z">
        <w:r w:rsidR="00527614">
          <w:rPr>
            <w:rFonts w:ascii="Times New Roman" w:hAnsi="Times New Roman" w:cs="Times New Roman"/>
            <w:sz w:val="24"/>
            <w:szCs w:val="24"/>
          </w:rPr>
          <w:t xml:space="preserve"> </w:t>
        </w:r>
      </w:ins>
      <w:ins w:id="171" w:author="Rebecca Murphy" w:date="2016-09-21T14:01:00Z">
        <w:r w:rsidR="003132CC">
          <w:rPr>
            <w:rFonts w:ascii="Times New Roman" w:hAnsi="Times New Roman" w:cs="Times New Roman"/>
            <w:sz w:val="24"/>
            <w:szCs w:val="24"/>
          </w:rPr>
          <w:t>(</w:t>
        </w:r>
      </w:ins>
      <w:ins w:id="172" w:author="Rebecca Murphy" w:date="2016-09-21T12:51:00Z">
        <w:r w:rsidR="00527614">
          <w:rPr>
            <w:rFonts w:ascii="Times New Roman" w:hAnsi="Times New Roman" w:cs="Times New Roman"/>
            <w:sz w:val="24"/>
            <w:szCs w:val="24"/>
          </w:rPr>
          <w:t>compared to using daily data</w:t>
        </w:r>
      </w:ins>
      <w:ins w:id="173" w:author="Rebecca Murphy" w:date="2016-09-21T14:01:00Z">
        <w:r w:rsidR="003132CC">
          <w:rPr>
            <w:rFonts w:ascii="Times New Roman" w:hAnsi="Times New Roman" w:cs="Times New Roman"/>
            <w:sz w:val="24"/>
            <w:szCs w:val="24"/>
          </w:rPr>
          <w:t>)</w:t>
        </w:r>
      </w:ins>
      <w:ins w:id="174" w:author="Rebecca Murphy" w:date="2016-09-21T12:51:00Z">
        <w:r w:rsidR="00527614">
          <w:rPr>
            <w:rFonts w:ascii="Times New Roman" w:hAnsi="Times New Roman" w:cs="Times New Roman"/>
            <w:sz w:val="24"/>
            <w:szCs w:val="24"/>
          </w:rPr>
          <w:t xml:space="preserve">, and </w:t>
        </w:r>
      </w:ins>
      <w:ins w:id="175" w:author="Rebecca Murphy" w:date="2016-09-21T13:10:00Z">
        <w:del w:id="176" w:author="Beck, Marcus" w:date="2016-09-21T14:58:00Z">
          <w:r w:rsidR="00802960" w:rsidDel="001F6398">
            <w:rPr>
              <w:rFonts w:ascii="Times New Roman" w:hAnsi="Times New Roman" w:cs="Times New Roman"/>
              <w:sz w:val="24"/>
              <w:szCs w:val="24"/>
            </w:rPr>
            <w:delText xml:space="preserve">provide </w:delText>
          </w:r>
        </w:del>
      </w:ins>
      <w:ins w:id="177" w:author="Rebecca Murphy" w:date="2016-09-21T12:59:00Z">
        <w:del w:id="178" w:author="Beck, Marcus" w:date="2016-09-21T15:01:00Z">
          <w:r w:rsidR="005B577C" w:rsidDel="001F6398">
            <w:rPr>
              <w:rFonts w:ascii="Times New Roman" w:hAnsi="Times New Roman" w:cs="Times New Roman"/>
              <w:sz w:val="24"/>
              <w:szCs w:val="24"/>
            </w:rPr>
            <w:delText xml:space="preserve">similarity </w:delText>
          </w:r>
        </w:del>
      </w:ins>
      <w:ins w:id="179" w:author="Beck, Marcus" w:date="2016-09-21T14:58:00Z">
        <w:r w:rsidR="001F6398">
          <w:rPr>
            <w:rFonts w:ascii="Times New Roman" w:hAnsi="Times New Roman" w:cs="Times New Roman"/>
            <w:sz w:val="24"/>
            <w:szCs w:val="24"/>
          </w:rPr>
          <w:t>sampling structure</w:t>
        </w:r>
      </w:ins>
      <w:ins w:id="180" w:author="Rebecca Murphy" w:date="2016-09-21T12:59:00Z">
        <w:del w:id="181" w:author="Beck, Marcus" w:date="2016-09-21T14:59:00Z">
          <w:r w:rsidR="005B577C" w:rsidDel="001F6398">
            <w:rPr>
              <w:rFonts w:ascii="Times New Roman" w:hAnsi="Times New Roman" w:cs="Times New Roman"/>
              <w:sz w:val="24"/>
              <w:szCs w:val="24"/>
            </w:rPr>
            <w:delText>to</w:delText>
          </w:r>
        </w:del>
      </w:ins>
      <w:ins w:id="182" w:author="Rebecca Murphy" w:date="2016-09-21T12:51:00Z">
        <w:del w:id="183" w:author="Beck, Marcus" w:date="2016-09-21T14:59:00Z">
          <w:r w:rsidR="00527614" w:rsidDel="001F6398">
            <w:rPr>
              <w:rFonts w:ascii="Times New Roman" w:hAnsi="Times New Roman" w:cs="Times New Roman"/>
              <w:sz w:val="24"/>
              <w:szCs w:val="24"/>
            </w:rPr>
            <w:delText xml:space="preserve"> sampling regime</w:delText>
          </w:r>
        </w:del>
      </w:ins>
      <w:ins w:id="184" w:author="Rebecca Murphy" w:date="2016-09-21T12:59:00Z">
        <w:del w:id="185" w:author="Beck, Marcus" w:date="2016-09-21T14:59:00Z">
          <w:r w:rsidR="005B577C" w:rsidDel="001F6398">
            <w:rPr>
              <w:rFonts w:ascii="Times New Roman" w:hAnsi="Times New Roman" w:cs="Times New Roman"/>
              <w:sz w:val="24"/>
              <w:szCs w:val="24"/>
            </w:rPr>
            <w:delText>s</w:delText>
          </w:r>
        </w:del>
      </w:ins>
      <w:ins w:id="186" w:author="Beck, Marcus" w:date="2016-09-21T14:59:00Z">
        <w:r w:rsidR="001F6398">
          <w:rPr>
            <w:rFonts w:ascii="Times New Roman" w:hAnsi="Times New Roman" w:cs="Times New Roman"/>
            <w:sz w:val="24"/>
            <w:szCs w:val="24"/>
          </w:rPr>
          <w:t xml:space="preserve"> </w:t>
        </w:r>
      </w:ins>
      <w:ins w:id="187" w:author="Beck, Marcus" w:date="2016-09-21T15:01:00Z">
        <w:r w:rsidR="001F6398">
          <w:rPr>
            <w:rFonts w:ascii="Times New Roman" w:hAnsi="Times New Roman" w:cs="Times New Roman"/>
            <w:sz w:val="24"/>
            <w:szCs w:val="24"/>
          </w:rPr>
          <w:t xml:space="preserve">similar </w:t>
        </w:r>
      </w:ins>
      <w:ins w:id="188" w:author="Beck, Marcus" w:date="2016-09-21T14:59:00Z">
        <w:r w:rsidR="001F6398">
          <w:rPr>
            <w:rFonts w:ascii="Times New Roman" w:hAnsi="Times New Roman" w:cs="Times New Roman"/>
            <w:sz w:val="24"/>
            <w:szCs w:val="24"/>
          </w:rPr>
          <w:t>to</w:t>
        </w:r>
      </w:ins>
      <w:ins w:id="189" w:author="Rebecca Murphy" w:date="2016-09-21T12:51:00Z">
        <w:r w:rsidR="00527614">
          <w:rPr>
            <w:rFonts w:ascii="Times New Roman" w:hAnsi="Times New Roman" w:cs="Times New Roman"/>
            <w:sz w:val="24"/>
            <w:szCs w:val="24"/>
          </w:rPr>
          <w:t xml:space="preserve"> common </w:t>
        </w:r>
      </w:ins>
      <w:ins w:id="190" w:author="Beck, Marcus" w:date="2016-09-21T14:59:00Z">
        <w:r w:rsidR="001F6398">
          <w:rPr>
            <w:rFonts w:ascii="Times New Roman" w:hAnsi="Times New Roman" w:cs="Times New Roman"/>
            <w:sz w:val="24"/>
            <w:szCs w:val="24"/>
          </w:rPr>
          <w:t>monitoring dat</w:t>
        </w:r>
      </w:ins>
      <w:ins w:id="191" w:author="Beck, Marcus" w:date="2016-09-21T15:00:00Z">
        <w:r w:rsidR="001F6398">
          <w:rPr>
            <w:rFonts w:ascii="Times New Roman" w:hAnsi="Times New Roman" w:cs="Times New Roman"/>
            <w:sz w:val="24"/>
            <w:szCs w:val="24"/>
          </w:rPr>
          <w:t>a</w:t>
        </w:r>
      </w:ins>
      <w:ins w:id="192" w:author="Beck, Marcus" w:date="2016-09-21T14:59:00Z">
        <w:r w:rsidR="001F6398">
          <w:rPr>
            <w:rFonts w:ascii="Times New Roman" w:hAnsi="Times New Roman" w:cs="Times New Roman"/>
            <w:sz w:val="24"/>
            <w:szCs w:val="24"/>
          </w:rPr>
          <w:t xml:space="preserve">sets </w:t>
        </w:r>
      </w:ins>
      <w:ins w:id="193" w:author="Rebecca Murphy" w:date="2016-09-21T12:51:00Z">
        <w:r w:rsidR="00527614">
          <w:rPr>
            <w:rFonts w:ascii="Times New Roman" w:hAnsi="Times New Roman" w:cs="Times New Roman"/>
            <w:sz w:val="24"/>
            <w:szCs w:val="24"/>
          </w:rPr>
          <w:t>in tidal waters</w:t>
        </w:r>
      </w:ins>
      <w:ins w:id="194" w:author="Beck, Marcus" w:date="2016-09-19T14:27:00Z">
        <w:del w:id="195" w:author="Rebecca Murphy" w:date="2016-09-21T12:51:00Z">
          <w:r w:rsidR="00992EB3" w:rsidDel="00527614">
            <w:rPr>
              <w:rFonts w:ascii="Times New Roman" w:hAnsi="Times New Roman" w:cs="Times New Roman"/>
              <w:sz w:val="24"/>
              <w:szCs w:val="24"/>
            </w:rPr>
            <w:delText xml:space="preserve"> (i.e., not daily)</w:delText>
          </w:r>
        </w:del>
      </w:ins>
      <w:ins w:id="196" w:author="Beck, Marcus" w:date="2016-09-19T14:26:00Z">
        <w:r w:rsidR="00992EB3">
          <w:rPr>
            <w:rFonts w:ascii="Times New Roman" w:hAnsi="Times New Roman" w:cs="Times New Roman"/>
            <w:sz w:val="24"/>
            <w:szCs w:val="24"/>
          </w:rPr>
          <w:t xml:space="preserve">. </w:t>
        </w:r>
      </w:ins>
      <w:ins w:id="197" w:author="Beck, Marcus" w:date="2016-09-19T14:27:00Z">
        <w:r w:rsidR="00992EB3">
          <w:rPr>
            <w:rFonts w:ascii="Times New Roman" w:hAnsi="Times New Roman" w:cs="Times New Roman"/>
            <w:sz w:val="24"/>
            <w:szCs w:val="24"/>
          </w:rPr>
          <w:t xml:space="preserve"> </w:t>
        </w:r>
      </w:ins>
      <w:ins w:id="198" w:author="Beck, Marcus" w:date="2016-09-15T17:32:00Z">
        <w:r>
          <w:rPr>
            <w:rFonts w:ascii="Times New Roman" w:hAnsi="Times New Roman" w:cs="Times New Roman"/>
            <w:sz w:val="24"/>
            <w:szCs w:val="24"/>
          </w:rPr>
          <w:t xml:space="preserve">The weekly time series was split </w:t>
        </w:r>
        <w:del w:id="199" w:author="Rebecca Murphy" w:date="2016-09-21T13:10:00Z">
          <w:r w:rsidDel="00802960">
            <w:rPr>
              <w:rFonts w:ascii="Times New Roman" w:hAnsi="Times New Roman" w:cs="Times New Roman"/>
              <w:sz w:val="24"/>
              <w:szCs w:val="24"/>
            </w:rPr>
            <w:delText>into different</w:delText>
          </w:r>
        </w:del>
      </w:ins>
      <w:ins w:id="200" w:author="Rebecca Murphy" w:date="2016-09-21T13:10:00Z">
        <w:r w:rsidR="00802960">
          <w:rPr>
            <w:rFonts w:ascii="Times New Roman" w:hAnsi="Times New Roman" w:cs="Times New Roman"/>
            <w:sz w:val="24"/>
            <w:szCs w:val="24"/>
          </w:rPr>
          <w:t>multiple times into</w:t>
        </w:r>
      </w:ins>
      <w:ins w:id="201" w:author="Beck, Marcus" w:date="2016-09-15T17:32:00Z">
        <w:r>
          <w:rPr>
            <w:rFonts w:ascii="Times New Roman" w:hAnsi="Times New Roman" w:cs="Times New Roman"/>
            <w:sz w:val="24"/>
            <w:szCs w:val="24"/>
          </w:rPr>
          <w:t xml:space="preserve"> training and validation datasets to evaluate effects of </w:t>
        </w:r>
        <w:del w:id="202" w:author="Rebecca Murphy" w:date="2016-09-21T13:01:00Z">
          <w:r w:rsidDel="005B577C">
            <w:rPr>
              <w:rFonts w:ascii="Times New Roman" w:hAnsi="Times New Roman" w:cs="Times New Roman"/>
              <w:sz w:val="24"/>
              <w:szCs w:val="24"/>
            </w:rPr>
            <w:delText xml:space="preserve">1) </w:delText>
          </w:r>
        </w:del>
      </w:ins>
      <w:ins w:id="203" w:author="Beck, Marcus" w:date="2016-09-15T17:33:00Z">
        <w:r>
          <w:rPr>
            <w:rFonts w:ascii="Times New Roman" w:hAnsi="Times New Roman" w:cs="Times New Roman"/>
            <w:sz w:val="24"/>
            <w:szCs w:val="24"/>
          </w:rPr>
          <w:t>different ratios of training</w:t>
        </w:r>
      </w:ins>
      <w:ins w:id="204" w:author="Rebecca Murphy" w:date="2016-09-21T13:10:00Z">
        <w:r w:rsidR="00802960">
          <w:rPr>
            <w:rFonts w:ascii="Times New Roman" w:hAnsi="Times New Roman" w:cs="Times New Roman"/>
            <w:sz w:val="24"/>
            <w:szCs w:val="24"/>
          </w:rPr>
          <w:t>-</w:t>
        </w:r>
      </w:ins>
      <w:ins w:id="205" w:author="Beck, Marcus" w:date="2016-09-15T17:33:00Z">
        <w:del w:id="206" w:author="Rebecca Murphy" w:date="2016-09-21T13:10:00Z">
          <w:r w:rsidDel="00802960">
            <w:rPr>
              <w:rFonts w:ascii="Times New Roman" w:hAnsi="Times New Roman" w:cs="Times New Roman"/>
              <w:sz w:val="24"/>
              <w:szCs w:val="24"/>
            </w:rPr>
            <w:delText xml:space="preserve"> </w:delText>
          </w:r>
        </w:del>
        <w:r>
          <w:rPr>
            <w:rFonts w:ascii="Times New Roman" w:hAnsi="Times New Roman" w:cs="Times New Roman"/>
            <w:sz w:val="24"/>
            <w:szCs w:val="24"/>
          </w:rPr>
          <w:t>to</w:t>
        </w:r>
      </w:ins>
      <w:ins w:id="207" w:author="Rebecca Murphy" w:date="2016-09-21T13:10:00Z">
        <w:r w:rsidR="00802960">
          <w:rPr>
            <w:rFonts w:ascii="Times New Roman" w:hAnsi="Times New Roman" w:cs="Times New Roman"/>
            <w:sz w:val="24"/>
            <w:szCs w:val="24"/>
          </w:rPr>
          <w:t>-</w:t>
        </w:r>
      </w:ins>
      <w:ins w:id="208" w:author="Beck, Marcus" w:date="2016-09-15T17:33:00Z">
        <w:del w:id="209" w:author="Rebecca Murphy" w:date="2016-09-21T13:10:00Z">
          <w:r w:rsidDel="00802960">
            <w:rPr>
              <w:rFonts w:ascii="Times New Roman" w:hAnsi="Times New Roman" w:cs="Times New Roman"/>
              <w:sz w:val="24"/>
              <w:szCs w:val="24"/>
            </w:rPr>
            <w:delText xml:space="preserve"> </w:delText>
          </w:r>
        </w:del>
        <w:r>
          <w:rPr>
            <w:rFonts w:ascii="Times New Roman" w:hAnsi="Times New Roman" w:cs="Times New Roman"/>
            <w:sz w:val="24"/>
            <w:szCs w:val="24"/>
          </w:rPr>
          <w:t xml:space="preserve">validation (1:1, 2:1, etc.), and </w:t>
        </w:r>
        <w:del w:id="210" w:author="Rebecca Murphy" w:date="2016-09-21T13:01:00Z">
          <w:r w:rsidDel="005B577C">
            <w:rPr>
              <w:rFonts w:ascii="Times New Roman" w:hAnsi="Times New Roman" w:cs="Times New Roman"/>
              <w:sz w:val="24"/>
              <w:szCs w:val="24"/>
            </w:rPr>
            <w:delText xml:space="preserve">2) </w:delText>
          </w:r>
        </w:del>
        <w:r>
          <w:rPr>
            <w:rFonts w:ascii="Times New Roman" w:hAnsi="Times New Roman" w:cs="Times New Roman"/>
            <w:sz w:val="24"/>
            <w:szCs w:val="24"/>
          </w:rPr>
          <w:t>characteristics of the missing data</w:t>
        </w:r>
      </w:ins>
      <w:ins w:id="211" w:author="Rebecca Murphy" w:date="2016-09-21T13:03:00Z">
        <w:r w:rsidR="005B577C">
          <w:rPr>
            <w:rFonts w:ascii="Times New Roman" w:hAnsi="Times New Roman" w:cs="Times New Roman"/>
            <w:sz w:val="24"/>
            <w:szCs w:val="24"/>
          </w:rPr>
          <w:t xml:space="preserve"> such as random missing data or data missing in blocks</w:t>
        </w:r>
      </w:ins>
      <w:ins w:id="212" w:author="Beck, Marcus" w:date="2016-09-15T17:33:00Z">
        <w:r>
          <w:rPr>
            <w:rFonts w:ascii="Times New Roman" w:hAnsi="Times New Roman" w:cs="Times New Roman"/>
            <w:sz w:val="24"/>
            <w:szCs w:val="24"/>
          </w:rPr>
          <w:t xml:space="preserve">. </w:t>
        </w:r>
      </w:ins>
      <w:ins w:id="213" w:author="Beck, Marcus" w:date="2016-09-15T17:34:00Z">
        <w:del w:id="214" w:author="Rebecca Murphy" w:date="2016-09-21T13:04:00Z">
          <w:r w:rsidDel="005B577C">
            <w:rPr>
              <w:rFonts w:ascii="Times New Roman" w:hAnsi="Times New Roman" w:cs="Times New Roman"/>
              <w:sz w:val="24"/>
              <w:szCs w:val="24"/>
            </w:rPr>
            <w:delText>We developed a sampling algorithm to separate t</w:delText>
          </w:r>
        </w:del>
      </w:ins>
      <w:ins w:id="215" w:author="Beck, Marcus" w:date="2016-09-15T17:42:00Z">
        <w:del w:id="216" w:author="Rebecca Murphy" w:date="2016-09-21T13:04:00Z">
          <w:r w:rsidR="00AE1E06" w:rsidDel="005B577C">
            <w:rPr>
              <w:rFonts w:ascii="Times New Roman" w:hAnsi="Times New Roman" w:cs="Times New Roman"/>
              <w:sz w:val="24"/>
              <w:szCs w:val="24"/>
            </w:rPr>
            <w:delText xml:space="preserve">he weekly time series </w:delText>
          </w:r>
          <w:r w:rsidDel="005B577C">
            <w:rPr>
              <w:rFonts w:ascii="Times New Roman" w:hAnsi="Times New Roman" w:cs="Times New Roman"/>
              <w:sz w:val="24"/>
              <w:szCs w:val="24"/>
            </w:rPr>
            <w:delText>into different ratios and</w:delText>
          </w:r>
          <w:r w:rsidR="00AE1E06" w:rsidDel="005B577C">
            <w:rPr>
              <w:rFonts w:ascii="Times New Roman" w:hAnsi="Times New Roman" w:cs="Times New Roman"/>
              <w:sz w:val="24"/>
              <w:szCs w:val="24"/>
            </w:rPr>
            <w:delText xml:space="preserve"> block-sampling schemes</w:delText>
          </w:r>
        </w:del>
      </w:ins>
      <w:ins w:id="217" w:author="Beck, Marcus" w:date="2016-09-15T17:44:00Z">
        <w:del w:id="218" w:author="Rebecca Murphy" w:date="2016-09-21T13:04:00Z">
          <w:r w:rsidR="00AE1E06" w:rsidDel="005B577C">
            <w:rPr>
              <w:rFonts w:ascii="Times New Roman" w:hAnsi="Times New Roman" w:cs="Times New Roman"/>
              <w:sz w:val="24"/>
              <w:szCs w:val="24"/>
            </w:rPr>
            <w:delText>, which was accomplished</w:delText>
          </w:r>
        </w:del>
      </w:ins>
      <w:ins w:id="219" w:author="Beck, Marcus" w:date="2016-09-15T17:42:00Z">
        <w:del w:id="220" w:author="Rebecca Murphy" w:date="2016-09-21T13:04:00Z">
          <w:r w:rsidR="00AE1E06" w:rsidDel="005B577C">
            <w:rPr>
              <w:rFonts w:ascii="Times New Roman" w:hAnsi="Times New Roman" w:cs="Times New Roman"/>
              <w:sz w:val="24"/>
              <w:szCs w:val="24"/>
            </w:rPr>
            <w:delText xml:space="preserve"> </w:delText>
          </w:r>
        </w:del>
      </w:ins>
      <w:ins w:id="221" w:author="Beck, Marcus" w:date="2016-09-20T08:56:00Z">
        <w:del w:id="222" w:author="Rebecca Murphy" w:date="2016-09-21T13:04:00Z">
          <w:r w:rsidR="004C6697" w:rsidDel="005B577C">
            <w:rPr>
              <w:rFonts w:ascii="Times New Roman" w:hAnsi="Times New Roman" w:cs="Times New Roman"/>
              <w:sz w:val="24"/>
              <w:szCs w:val="24"/>
            </w:rPr>
            <w:delText xml:space="preserve">by </w:delText>
          </w:r>
        </w:del>
      </w:ins>
      <w:ins w:id="223" w:author="Beck, Marcus" w:date="2016-09-15T17:42:00Z">
        <w:del w:id="224" w:author="Rebecca Murphy" w:date="2016-09-21T13:04:00Z">
          <w:r w:rsidR="00AE1E06" w:rsidDel="005B577C">
            <w:rPr>
              <w:rFonts w:ascii="Times New Roman" w:hAnsi="Times New Roman" w:cs="Times New Roman"/>
              <w:sz w:val="24"/>
              <w:szCs w:val="24"/>
            </w:rPr>
            <w:delText xml:space="preserve">sampling </w:delText>
          </w:r>
        </w:del>
      </w:ins>
      <w:ins w:id="225" w:author="Beck, Marcus" w:date="2016-09-15T17:43:00Z">
        <w:del w:id="226" w:author="Rebecca Murphy" w:date="2016-09-21T13:04:00Z">
          <w:r w:rsidR="00AE1E06" w:rsidDel="005B577C">
            <w:rPr>
              <w:rFonts w:ascii="Times New Roman" w:hAnsi="Times New Roman" w:cs="Times New Roman"/>
              <w:sz w:val="24"/>
              <w:szCs w:val="24"/>
            </w:rPr>
            <w:delText xml:space="preserve">the complete time series with </w:delText>
          </w:r>
        </w:del>
      </w:ins>
      <w:ins w:id="227" w:author="Beck, Marcus" w:date="2016-09-15T17:42:00Z">
        <w:del w:id="228" w:author="Rebecca Murphy" w:date="2016-09-21T13:04:00Z">
          <w:r w:rsidR="00AE1E06" w:rsidDel="005B577C">
            <w:rPr>
              <w:rFonts w:ascii="Times New Roman" w:hAnsi="Times New Roman" w:cs="Times New Roman"/>
              <w:sz w:val="24"/>
              <w:szCs w:val="24"/>
            </w:rPr>
            <w:delText xml:space="preserve">a given block size until </w:delText>
          </w:r>
        </w:del>
      </w:ins>
      <w:ins w:id="229" w:author="Beck, Marcus" w:date="2016-09-15T17:44:00Z">
        <w:del w:id="230" w:author="Rebecca Murphy" w:date="2016-09-21T13:04:00Z">
          <w:r w:rsidR="00AE1E06" w:rsidDel="005B577C">
            <w:rPr>
              <w:rFonts w:ascii="Times New Roman" w:hAnsi="Times New Roman" w:cs="Times New Roman"/>
              <w:sz w:val="24"/>
              <w:szCs w:val="24"/>
            </w:rPr>
            <w:delText xml:space="preserve">the </w:delText>
          </w:r>
        </w:del>
      </w:ins>
      <w:ins w:id="231" w:author="Beck, Marcus" w:date="2016-09-19T14:32:00Z">
        <w:del w:id="232" w:author="Rebecca Murphy" w:date="2016-09-21T13:04:00Z">
          <w:r w:rsidR="00992EB3" w:rsidDel="005B577C">
            <w:rPr>
              <w:rFonts w:ascii="Times New Roman" w:hAnsi="Times New Roman" w:cs="Times New Roman"/>
              <w:sz w:val="24"/>
              <w:szCs w:val="24"/>
            </w:rPr>
            <w:delText xml:space="preserve">desired </w:delText>
          </w:r>
        </w:del>
      </w:ins>
      <w:ins w:id="233" w:author="Beck, Marcus" w:date="2016-09-15T17:42:00Z">
        <w:del w:id="234" w:author="Rebecca Murphy" w:date="2016-09-21T13:04:00Z">
          <w:r w:rsidR="00AE1E06" w:rsidDel="005B577C">
            <w:rPr>
              <w:rFonts w:ascii="Times New Roman" w:hAnsi="Times New Roman" w:cs="Times New Roman"/>
              <w:sz w:val="24"/>
              <w:szCs w:val="24"/>
            </w:rPr>
            <w:delText>split ratio was achieved.</w:delText>
          </w:r>
        </w:del>
      </w:ins>
      <w:ins w:id="235" w:author="Beck, Marcus" w:date="2016-09-15T17:44:00Z">
        <w:del w:id="236" w:author="Rebecca Murphy" w:date="2016-09-21T13:04:00Z">
          <w:r w:rsidR="00AE1E06" w:rsidDel="005B577C">
            <w:rPr>
              <w:rFonts w:ascii="Times New Roman" w:hAnsi="Times New Roman" w:cs="Times New Roman"/>
              <w:sz w:val="24"/>
              <w:szCs w:val="24"/>
            </w:rPr>
            <w:delText xml:space="preserve">  </w:delText>
          </w:r>
        </w:del>
      </w:ins>
      <w:moveToRangeStart w:id="237" w:author="Rebecca Murphy" w:date="2016-09-21T13:05:00Z" w:name="move462226440"/>
      <w:moveTo w:id="238" w:author="Rebecca Murphy" w:date="2016-09-21T13:05:00Z">
        <w:r w:rsidR="005B577C" w:rsidRPr="00992EB3">
          <w:rPr>
            <w:rFonts w:ascii="Times New Roman" w:hAnsi="Times New Roman" w:cs="Times New Roman"/>
            <w:sz w:val="24"/>
            <w:szCs w:val="24"/>
          </w:rPr>
          <w:t>Block sampling, in addition to completely random sampling,</w:t>
        </w:r>
        <w:r w:rsidR="005B577C">
          <w:rPr>
            <w:rFonts w:ascii="Times New Roman" w:hAnsi="Times New Roman" w:cs="Times New Roman"/>
            <w:sz w:val="24"/>
            <w:szCs w:val="24"/>
          </w:rPr>
          <w:t xml:space="preserve"> was </w:t>
        </w:r>
        <w:del w:id="239" w:author="Rebecca Murphy" w:date="2016-09-21T13:13:00Z">
          <w:r w:rsidR="005B577C" w:rsidDel="00802960">
            <w:rPr>
              <w:rFonts w:ascii="Times New Roman" w:hAnsi="Times New Roman" w:cs="Times New Roman"/>
              <w:sz w:val="24"/>
              <w:szCs w:val="24"/>
            </w:rPr>
            <w:delText>necessary</w:delText>
          </w:r>
        </w:del>
      </w:moveTo>
      <w:ins w:id="240" w:author="Rebecca Murphy" w:date="2016-09-21T13:13:00Z">
        <w:r w:rsidR="00802960">
          <w:rPr>
            <w:rFonts w:ascii="Times New Roman" w:hAnsi="Times New Roman" w:cs="Times New Roman"/>
            <w:sz w:val="24"/>
            <w:szCs w:val="24"/>
          </w:rPr>
          <w:t>used</w:t>
        </w:r>
      </w:ins>
      <w:moveTo w:id="241" w:author="Rebecca Murphy" w:date="2016-09-21T13:05:00Z">
        <w:r w:rsidR="005B577C">
          <w:rPr>
            <w:rFonts w:ascii="Times New Roman" w:hAnsi="Times New Roman" w:cs="Times New Roman"/>
            <w:sz w:val="24"/>
            <w:szCs w:val="24"/>
          </w:rPr>
          <w:t xml:space="preserve"> to account for </w:t>
        </w:r>
        <w:r w:rsidR="005B577C" w:rsidRPr="00992EB3">
          <w:rPr>
            <w:rFonts w:ascii="Times New Roman" w:hAnsi="Times New Roman" w:cs="Times New Roman"/>
            <w:sz w:val="24"/>
            <w:szCs w:val="24"/>
          </w:rPr>
          <w:t xml:space="preserve">temporal correlation, i.e., missing data </w:t>
        </w:r>
      </w:moveTo>
      <w:ins w:id="242" w:author="Rebecca Murphy" w:date="2016-09-21T13:13:00Z">
        <w:r w:rsidR="00802960">
          <w:rPr>
            <w:rFonts w:ascii="Times New Roman" w:hAnsi="Times New Roman" w:cs="Times New Roman"/>
            <w:sz w:val="24"/>
            <w:szCs w:val="24"/>
          </w:rPr>
          <w:t xml:space="preserve">frequently </w:t>
        </w:r>
      </w:ins>
      <w:moveTo w:id="243" w:author="Rebecca Murphy" w:date="2016-09-21T13:05:00Z">
        <w:del w:id="244" w:author="Rebecca Murphy" w:date="2016-09-21T13:13:00Z">
          <w:r w:rsidR="005B577C" w:rsidRPr="00992EB3" w:rsidDel="00802960">
            <w:rPr>
              <w:rFonts w:ascii="Times New Roman" w:hAnsi="Times New Roman" w:cs="Times New Roman"/>
              <w:sz w:val="24"/>
              <w:szCs w:val="24"/>
            </w:rPr>
            <w:delText xml:space="preserve">are more likely to </w:delText>
          </w:r>
        </w:del>
        <w:r w:rsidR="005B577C" w:rsidRPr="00992EB3">
          <w:rPr>
            <w:rFonts w:ascii="Times New Roman" w:hAnsi="Times New Roman" w:cs="Times New Roman"/>
            <w:sz w:val="24"/>
            <w:szCs w:val="24"/>
          </w:rPr>
          <w:t xml:space="preserve">occur in blocks of time </w:t>
        </w:r>
        <w:del w:id="245" w:author="Rebecca Murphy" w:date="2016-09-21T13:14:00Z">
          <w:r w:rsidR="005B577C" w:rsidRPr="00992EB3" w:rsidDel="00802960">
            <w:rPr>
              <w:rFonts w:ascii="Times New Roman" w:hAnsi="Times New Roman" w:cs="Times New Roman"/>
              <w:sz w:val="24"/>
              <w:szCs w:val="24"/>
            </w:rPr>
            <w:delText>rather than single observations missing at random</w:delText>
          </w:r>
        </w:del>
      </w:moveTo>
      <w:ins w:id="246" w:author="Rebecca Murphy" w:date="2016-09-21T13:14:00Z">
        <w:r w:rsidR="00802960">
          <w:rPr>
            <w:rFonts w:ascii="Times New Roman" w:hAnsi="Times New Roman" w:cs="Times New Roman"/>
            <w:sz w:val="24"/>
            <w:szCs w:val="24"/>
          </w:rPr>
          <w:t>due to equipment failure or funding changes</w:t>
        </w:r>
      </w:ins>
      <w:moveTo w:id="247" w:author="Rebecca Murphy" w:date="2016-09-21T13:05:00Z">
        <w:r w:rsidR="005B577C" w:rsidRPr="00992EB3">
          <w:rPr>
            <w:rFonts w:ascii="Times New Roman" w:hAnsi="Times New Roman" w:cs="Times New Roman"/>
            <w:sz w:val="24"/>
            <w:szCs w:val="24"/>
          </w:rPr>
          <w:t xml:space="preserve">. </w:t>
        </w:r>
      </w:moveTo>
      <w:moveToRangeEnd w:id="237"/>
      <w:ins w:id="248" w:author="Beck, Marcus" w:date="2016-09-15T17:44:00Z">
        <w:r w:rsidR="00AE1E06">
          <w:rPr>
            <w:rFonts w:ascii="Times New Roman" w:hAnsi="Times New Roman" w:cs="Times New Roman"/>
            <w:sz w:val="24"/>
            <w:szCs w:val="24"/>
          </w:rPr>
          <w:t xml:space="preserve">RMSE of model predictions for GAMs and WRTDS were evaluated </w:t>
        </w:r>
      </w:ins>
      <w:ins w:id="249" w:author="Beck, Marcus" w:date="2016-09-15T17:45:00Z">
        <w:r w:rsidR="00AE1E06">
          <w:rPr>
            <w:rFonts w:ascii="Times New Roman" w:hAnsi="Times New Roman" w:cs="Times New Roman"/>
            <w:sz w:val="24"/>
            <w:szCs w:val="24"/>
          </w:rPr>
          <w:t xml:space="preserve">for </w:t>
        </w:r>
      </w:ins>
      <w:ins w:id="250" w:author="Rebecca Murphy" w:date="2016-09-21T13:06:00Z">
        <w:r w:rsidR="005B577C">
          <w:rPr>
            <w:rFonts w:ascii="Times New Roman" w:hAnsi="Times New Roman" w:cs="Times New Roman"/>
            <w:sz w:val="24"/>
            <w:szCs w:val="24"/>
          </w:rPr>
          <w:t xml:space="preserve">validation-to-training </w:t>
        </w:r>
      </w:ins>
      <w:ins w:id="251" w:author="Beck, Marcus" w:date="2016-09-15T17:45:00Z">
        <w:r w:rsidR="00AE1E06">
          <w:rPr>
            <w:rFonts w:ascii="Times New Roman" w:hAnsi="Times New Roman" w:cs="Times New Roman"/>
            <w:sz w:val="24"/>
            <w:szCs w:val="24"/>
          </w:rPr>
          <w:t xml:space="preserve">split ratios </w:t>
        </w:r>
      </w:ins>
      <w:ins w:id="252" w:author="Rebecca Murphy" w:date="2016-09-21T13:11:00Z">
        <w:r w:rsidR="00802960">
          <w:rPr>
            <w:rFonts w:ascii="Times New Roman" w:hAnsi="Times New Roman" w:cs="Times New Roman"/>
            <w:sz w:val="24"/>
            <w:szCs w:val="24"/>
          </w:rPr>
          <w:t>ranging from</w:t>
        </w:r>
      </w:ins>
      <w:ins w:id="253" w:author="Beck, Marcus" w:date="2016-09-15T17:45:00Z">
        <w:del w:id="254" w:author="Rebecca Murphy" w:date="2016-09-21T13:11:00Z">
          <w:r w:rsidR="00AE1E06" w:rsidDel="00802960">
            <w:rPr>
              <w:rFonts w:ascii="Times New Roman" w:hAnsi="Times New Roman" w:cs="Times New Roman"/>
              <w:sz w:val="24"/>
              <w:szCs w:val="24"/>
            </w:rPr>
            <w:delText>of</w:delText>
          </w:r>
        </w:del>
        <w:r w:rsidR="00AE1E06">
          <w:rPr>
            <w:rFonts w:ascii="Times New Roman" w:hAnsi="Times New Roman" w:cs="Times New Roman"/>
            <w:sz w:val="24"/>
            <w:szCs w:val="24"/>
          </w:rPr>
          <w:t xml:space="preserve"> 5-50% </w:t>
        </w:r>
        <w:del w:id="255" w:author="Rebecca Murphy" w:date="2016-09-21T13:11:00Z">
          <w:r w:rsidR="00AE1E06" w:rsidDel="00802960">
            <w:rPr>
              <w:rFonts w:ascii="Times New Roman" w:hAnsi="Times New Roman" w:cs="Times New Roman"/>
              <w:sz w:val="24"/>
              <w:szCs w:val="24"/>
            </w:rPr>
            <w:delText xml:space="preserve">at 5% increments </w:delText>
          </w:r>
        </w:del>
        <w:r w:rsidR="00AE1E06">
          <w:rPr>
            <w:rFonts w:ascii="Times New Roman" w:hAnsi="Times New Roman" w:cs="Times New Roman"/>
            <w:sz w:val="24"/>
            <w:szCs w:val="24"/>
          </w:rPr>
          <w:t xml:space="preserve">(e.g., </w:t>
        </w:r>
        <w:r w:rsidR="00AE1E06" w:rsidRPr="00992EB3">
          <w:rPr>
            <w:rFonts w:ascii="Times New Roman" w:hAnsi="Times New Roman" w:cs="Times New Roman"/>
            <w:sz w:val="24"/>
            <w:szCs w:val="24"/>
          </w:rPr>
          <w:t xml:space="preserve">validation was 5% </w:t>
        </w:r>
      </w:ins>
      <w:ins w:id="256" w:author="Beck, Marcus" w:date="2016-09-15T17:46:00Z">
        <w:r w:rsidR="00AE1E06" w:rsidRPr="00992EB3">
          <w:rPr>
            <w:rFonts w:ascii="Times New Roman" w:hAnsi="Times New Roman" w:cs="Times New Roman"/>
            <w:sz w:val="24"/>
            <w:szCs w:val="24"/>
          </w:rPr>
          <w:t>and</w:t>
        </w:r>
      </w:ins>
      <w:ins w:id="257" w:author="Beck, Marcus" w:date="2016-09-15T17:45:00Z">
        <w:r w:rsidR="00AE1E06" w:rsidRPr="00992EB3">
          <w:rPr>
            <w:rFonts w:ascii="Times New Roman" w:hAnsi="Times New Roman" w:cs="Times New Roman"/>
            <w:sz w:val="24"/>
            <w:szCs w:val="24"/>
          </w:rPr>
          <w:t xml:space="preserve"> </w:t>
        </w:r>
      </w:ins>
      <w:ins w:id="258" w:author="Beck, Marcus" w:date="2016-09-15T17:46:00Z">
        <w:r w:rsidR="00AE1E06" w:rsidRPr="00992EB3">
          <w:rPr>
            <w:rFonts w:ascii="Times New Roman" w:hAnsi="Times New Roman" w:cs="Times New Roman"/>
            <w:sz w:val="24"/>
            <w:szCs w:val="24"/>
          </w:rPr>
          <w:t>training was 95% of total</w:t>
        </w:r>
      </w:ins>
      <w:ins w:id="259" w:author="Beck, Marcus" w:date="2016-09-19T12:47:00Z">
        <w:r w:rsidR="00DD0C07" w:rsidRPr="00992EB3">
          <w:rPr>
            <w:rFonts w:ascii="Times New Roman" w:hAnsi="Times New Roman" w:cs="Times New Roman"/>
            <w:sz w:val="24"/>
            <w:szCs w:val="24"/>
          </w:rPr>
          <w:t>, validation 10% and training 90%, etc.</w:t>
        </w:r>
      </w:ins>
      <w:ins w:id="260" w:author="Beck, Marcus" w:date="2016-09-15T17:46:00Z">
        <w:r w:rsidR="00AE1E06" w:rsidRPr="00992EB3">
          <w:rPr>
            <w:rFonts w:ascii="Times New Roman" w:hAnsi="Times New Roman" w:cs="Times New Roman"/>
            <w:sz w:val="24"/>
            <w:szCs w:val="24"/>
          </w:rPr>
          <w:t>) and sampling from completely random to blocks of inc</w:t>
        </w:r>
        <w:r w:rsidR="00AE1E06" w:rsidRPr="006D7E85">
          <w:rPr>
            <w:rFonts w:ascii="Times New Roman" w:hAnsi="Times New Roman" w:cs="Times New Roman"/>
            <w:sz w:val="24"/>
            <w:szCs w:val="24"/>
          </w:rPr>
          <w:t>reasing size</w:t>
        </w:r>
        <w:del w:id="261" w:author="Rebecca Murphy" w:date="2016-09-21T13:11:00Z">
          <w:r w:rsidR="00AE1E06" w:rsidRPr="006D7E85" w:rsidDel="00802960">
            <w:rPr>
              <w:rFonts w:ascii="Times New Roman" w:hAnsi="Times New Roman" w:cs="Times New Roman"/>
              <w:sz w:val="24"/>
              <w:szCs w:val="24"/>
            </w:rPr>
            <w:delText xml:space="preserve"> up to a block equal in size to the desired split ratio</w:delText>
          </w:r>
        </w:del>
      </w:ins>
      <w:ins w:id="262" w:author="Beck, Marcus" w:date="2016-09-15T17:47:00Z">
        <w:r w:rsidR="00AE1E06" w:rsidRPr="002B3046">
          <w:rPr>
            <w:rFonts w:ascii="Times New Roman" w:hAnsi="Times New Roman" w:cs="Times New Roman"/>
            <w:sz w:val="24"/>
            <w:szCs w:val="24"/>
          </w:rPr>
          <w:t xml:space="preserve">. </w:t>
        </w:r>
      </w:ins>
      <w:ins w:id="263" w:author="Beck, Marcus" w:date="2016-09-19T14:29:00Z">
        <w:r w:rsidR="00992EB3" w:rsidRPr="002B3046">
          <w:rPr>
            <w:rFonts w:ascii="Times New Roman" w:hAnsi="Times New Roman" w:cs="Times New Roman"/>
            <w:sz w:val="24"/>
            <w:szCs w:val="24"/>
          </w:rPr>
          <w:t xml:space="preserve"> </w:t>
        </w:r>
      </w:ins>
      <w:moveFromRangeStart w:id="264" w:author="Rebecca Murphy" w:date="2016-09-21T13:05:00Z" w:name="move462226440"/>
      <w:moveFrom w:id="265" w:author="Rebecca Murphy" w:date="2016-09-21T13:05:00Z">
        <w:ins w:id="266" w:author="Beck, Marcus" w:date="2016-09-19T14:29:00Z">
          <w:r w:rsidR="00992EB3" w:rsidRPr="00992EB3" w:rsidDel="005B577C">
            <w:rPr>
              <w:rFonts w:ascii="Times New Roman" w:hAnsi="Times New Roman" w:cs="Times New Roman"/>
              <w:sz w:val="24"/>
              <w:szCs w:val="24"/>
            </w:rPr>
            <w:t xml:space="preserve">Block sampling, in addition to </w:t>
          </w:r>
        </w:ins>
        <w:ins w:id="267" w:author="Beck, Marcus" w:date="2016-09-19T14:30:00Z">
          <w:r w:rsidR="00992EB3" w:rsidRPr="00992EB3" w:rsidDel="005B577C">
            <w:rPr>
              <w:rFonts w:ascii="Times New Roman" w:hAnsi="Times New Roman" w:cs="Times New Roman"/>
              <w:sz w:val="24"/>
              <w:szCs w:val="24"/>
            </w:rPr>
            <w:t>completely</w:t>
          </w:r>
        </w:ins>
        <w:ins w:id="268" w:author="Beck, Marcus" w:date="2016-09-19T14:29:00Z">
          <w:r w:rsidR="00992EB3" w:rsidRPr="00992EB3" w:rsidDel="005B577C">
            <w:rPr>
              <w:rFonts w:ascii="Times New Roman" w:hAnsi="Times New Roman" w:cs="Times New Roman"/>
              <w:sz w:val="24"/>
              <w:szCs w:val="24"/>
            </w:rPr>
            <w:t xml:space="preserve"> </w:t>
          </w:r>
        </w:ins>
        <w:ins w:id="269" w:author="Beck, Marcus" w:date="2016-09-19T14:30:00Z">
          <w:r w:rsidR="00992EB3" w:rsidRPr="00992EB3" w:rsidDel="005B577C">
            <w:rPr>
              <w:rFonts w:ascii="Times New Roman" w:hAnsi="Times New Roman" w:cs="Times New Roman"/>
              <w:sz w:val="24"/>
              <w:szCs w:val="24"/>
            </w:rPr>
            <w:t>random sampling,</w:t>
          </w:r>
        </w:ins>
        <w:ins w:id="270" w:author="Beck, Marcus" w:date="2016-09-19T14:29:00Z">
          <w:r w:rsidR="00AB5832" w:rsidDel="005B577C">
            <w:rPr>
              <w:rFonts w:ascii="Times New Roman" w:hAnsi="Times New Roman" w:cs="Times New Roman"/>
              <w:sz w:val="24"/>
              <w:szCs w:val="24"/>
            </w:rPr>
            <w:t xml:space="preserve"> was necessary to </w:t>
          </w:r>
        </w:ins>
        <w:ins w:id="271" w:author="Beck, Marcus" w:date="2016-09-19T14:32:00Z">
          <w:r w:rsidR="00AB5832" w:rsidDel="005B577C">
            <w:rPr>
              <w:rFonts w:ascii="Times New Roman" w:hAnsi="Times New Roman" w:cs="Times New Roman"/>
              <w:sz w:val="24"/>
              <w:szCs w:val="24"/>
            </w:rPr>
            <w:t>account</w:t>
          </w:r>
        </w:ins>
        <w:ins w:id="272" w:author="Beck, Marcus" w:date="2016-09-19T14:29:00Z">
          <w:r w:rsidR="00AB5832" w:rsidDel="005B577C">
            <w:rPr>
              <w:rFonts w:ascii="Times New Roman" w:hAnsi="Times New Roman" w:cs="Times New Roman"/>
              <w:sz w:val="24"/>
              <w:szCs w:val="24"/>
            </w:rPr>
            <w:t xml:space="preserve"> </w:t>
          </w:r>
        </w:ins>
        <w:ins w:id="273" w:author="Beck, Marcus" w:date="2016-09-19T14:32:00Z">
          <w:r w:rsidR="00AB5832" w:rsidDel="005B577C">
            <w:rPr>
              <w:rFonts w:ascii="Times New Roman" w:hAnsi="Times New Roman" w:cs="Times New Roman"/>
              <w:sz w:val="24"/>
              <w:szCs w:val="24"/>
            </w:rPr>
            <w:t xml:space="preserve">for </w:t>
          </w:r>
        </w:ins>
        <w:ins w:id="274" w:author="Beck, Marcus" w:date="2016-09-19T14:29:00Z">
          <w:r w:rsidR="00992EB3" w:rsidRPr="00992EB3" w:rsidDel="005B577C">
            <w:rPr>
              <w:rFonts w:ascii="Times New Roman" w:hAnsi="Times New Roman" w:cs="Times New Roman"/>
              <w:sz w:val="24"/>
              <w:szCs w:val="24"/>
            </w:rPr>
            <w:t xml:space="preserve">temporal correlation, i.e., </w:t>
          </w:r>
        </w:ins>
        <w:ins w:id="275" w:author="Beck, Marcus" w:date="2016-09-19T14:30:00Z">
          <w:r w:rsidR="00992EB3" w:rsidRPr="00992EB3" w:rsidDel="005B577C">
            <w:rPr>
              <w:rFonts w:ascii="Times New Roman" w:hAnsi="Times New Roman" w:cs="Times New Roman"/>
              <w:sz w:val="24"/>
              <w:szCs w:val="24"/>
            </w:rPr>
            <w:t xml:space="preserve">missing </w:t>
          </w:r>
        </w:ins>
        <w:ins w:id="276" w:author="Beck, Marcus" w:date="2016-09-19T14:29:00Z">
          <w:r w:rsidR="00992EB3" w:rsidRPr="00992EB3" w:rsidDel="005B577C">
            <w:rPr>
              <w:rFonts w:ascii="Times New Roman" w:hAnsi="Times New Roman" w:cs="Times New Roman"/>
              <w:sz w:val="24"/>
              <w:szCs w:val="24"/>
            </w:rPr>
            <w:t>data are more likely to occur in blocks of time rather than single observations missing at random</w:t>
          </w:r>
        </w:ins>
        <w:ins w:id="277" w:author="Beck, Marcus" w:date="2016-09-19T14:30:00Z">
          <w:r w:rsidR="00992EB3" w:rsidRPr="00992EB3" w:rsidDel="005B577C">
            <w:rPr>
              <w:rFonts w:ascii="Times New Roman" w:hAnsi="Times New Roman" w:cs="Times New Roman"/>
              <w:sz w:val="24"/>
              <w:szCs w:val="24"/>
            </w:rPr>
            <w:t>.</w:t>
          </w:r>
        </w:ins>
        <w:ins w:id="278" w:author="Beck, Marcus" w:date="2016-09-15T17:47:00Z">
          <w:r w:rsidR="00AE1E06" w:rsidRPr="00992EB3" w:rsidDel="005B577C">
            <w:rPr>
              <w:rFonts w:ascii="Times New Roman" w:hAnsi="Times New Roman" w:cs="Times New Roman"/>
              <w:sz w:val="24"/>
              <w:szCs w:val="24"/>
            </w:rPr>
            <w:t xml:space="preserve"> </w:t>
          </w:r>
        </w:ins>
      </w:moveFrom>
      <w:moveFromRangeEnd w:id="264"/>
      <w:ins w:id="279" w:author="Beck, Marcus" w:date="2016-09-15T17:47:00Z">
        <w:r w:rsidR="00AE1E06" w:rsidRPr="00992EB3">
          <w:rPr>
            <w:rFonts w:ascii="Times New Roman" w:hAnsi="Times New Roman" w:cs="Times New Roman"/>
            <w:sz w:val="24"/>
            <w:szCs w:val="24"/>
          </w:rPr>
          <w:t xml:space="preserve">Because the data splits and blocks were </w:t>
        </w:r>
      </w:ins>
      <w:ins w:id="280" w:author="Beck, Marcus" w:date="2016-09-15T17:50:00Z">
        <w:r w:rsidR="0096309B" w:rsidRPr="00992EB3">
          <w:rPr>
            <w:rFonts w:ascii="Times New Roman" w:hAnsi="Times New Roman" w:cs="Times New Roman"/>
            <w:sz w:val="24"/>
            <w:szCs w:val="24"/>
          </w:rPr>
          <w:t>stocha</w:t>
        </w:r>
        <w:r w:rsidR="00C82113" w:rsidRPr="00992EB3">
          <w:rPr>
            <w:rFonts w:ascii="Times New Roman" w:hAnsi="Times New Roman" w:cs="Times New Roman"/>
            <w:sz w:val="24"/>
            <w:szCs w:val="24"/>
          </w:rPr>
          <w:t>s</w:t>
        </w:r>
        <w:r w:rsidR="0096309B" w:rsidRPr="00992EB3">
          <w:rPr>
            <w:rFonts w:ascii="Times New Roman" w:hAnsi="Times New Roman" w:cs="Times New Roman"/>
            <w:sz w:val="24"/>
            <w:szCs w:val="24"/>
          </w:rPr>
          <w:t>tic</w:t>
        </w:r>
      </w:ins>
      <w:ins w:id="281" w:author="Beck, Marcus" w:date="2016-09-15T17:47:00Z">
        <w:r w:rsidR="00AE1E06" w:rsidRPr="00992EB3">
          <w:rPr>
            <w:rFonts w:ascii="Times New Roman" w:hAnsi="Times New Roman" w:cs="Times New Roman"/>
            <w:sz w:val="24"/>
            <w:szCs w:val="24"/>
          </w:rPr>
          <w:t xml:space="preserve">, </w:t>
        </w:r>
      </w:ins>
      <w:ins w:id="282" w:author="Beck, Marcus" w:date="2016-09-15T17:50:00Z">
        <w:r w:rsidR="0096309B" w:rsidRPr="00992EB3">
          <w:rPr>
            <w:rFonts w:ascii="Times New Roman" w:hAnsi="Times New Roman" w:cs="Times New Roman"/>
            <w:sz w:val="24"/>
            <w:szCs w:val="24"/>
          </w:rPr>
          <w:t>100</w:t>
        </w:r>
      </w:ins>
      <w:ins w:id="283" w:author="Beck, Marcus" w:date="2016-09-15T17:48:00Z">
        <w:r w:rsidR="00AE1E06" w:rsidRPr="00992EB3">
          <w:rPr>
            <w:rFonts w:ascii="Times New Roman" w:hAnsi="Times New Roman" w:cs="Times New Roman"/>
            <w:sz w:val="24"/>
            <w:szCs w:val="24"/>
          </w:rPr>
          <w:t xml:space="preserve"> </w:t>
        </w:r>
      </w:ins>
      <w:ins w:id="284" w:author="Beck, Marcus" w:date="2016-09-15T17:47:00Z">
        <w:r w:rsidR="00AE1E06" w:rsidRPr="00992EB3">
          <w:rPr>
            <w:rFonts w:ascii="Times New Roman" w:hAnsi="Times New Roman" w:cs="Times New Roman"/>
            <w:sz w:val="24"/>
            <w:szCs w:val="24"/>
          </w:rPr>
          <w:t xml:space="preserve">replicates were created for each split ratio and block sampling level to place a range on model </w:t>
        </w:r>
        <w:r w:rsidR="00AE1E06" w:rsidRPr="00992EB3">
          <w:rPr>
            <w:rFonts w:ascii="Times New Roman" w:hAnsi="Times New Roman" w:cs="Times New Roman"/>
            <w:sz w:val="24"/>
            <w:szCs w:val="24"/>
          </w:rPr>
          <w:lastRenderedPageBreak/>
          <w:t>performance</w:t>
        </w:r>
        <w:r w:rsidR="00AE1E06">
          <w:rPr>
            <w:rFonts w:ascii="Times New Roman" w:hAnsi="Times New Roman" w:cs="Times New Roman"/>
            <w:sz w:val="24"/>
            <w:szCs w:val="24"/>
          </w:rPr>
          <w:t xml:space="preserve">.  </w:t>
        </w:r>
      </w:ins>
      <w:ins w:id="285" w:author="Beck, Marcus" w:date="2016-09-15T17:46:00Z">
        <w:r w:rsidR="00AE1E06">
          <w:rPr>
            <w:rFonts w:ascii="Times New Roman" w:hAnsi="Times New Roman" w:cs="Times New Roman"/>
            <w:sz w:val="24"/>
            <w:szCs w:val="24"/>
          </w:rPr>
          <w:t xml:space="preserve">  </w:t>
        </w:r>
      </w:ins>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286" w:author="Beck, Marcus" w:date="2016-09-07T14:42:00Z">
        <w:r w:rsidR="00064877">
          <w:rPr>
            <w:rFonts w:ascii="Times New Roman" w:hAnsi="Times New Roman" w:cs="Times New Roman"/>
            <w:sz w:val="24"/>
            <w:szCs w:val="24"/>
          </w:rPr>
          <w:t xml:space="preserve"> (seasonal component</w:t>
        </w:r>
      </w:ins>
      <w:ins w:id="287" w:author="Beck, Marcus" w:date="2016-09-07T14:48:00Z">
        <w:r w:rsidR="00064877">
          <w:rPr>
            <w:rFonts w:ascii="Times New Roman" w:hAnsi="Times New Roman" w:cs="Times New Roman"/>
            <w:sz w:val="24"/>
            <w:szCs w:val="24"/>
          </w:rPr>
          <w:t xml:space="preserve">, </w:t>
        </w:r>
      </w:ins>
      <w:ins w:id="288"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289"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290"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291"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292" w:author="Beck, Marcus" w:date="2016-09-07T14:42:00Z">
        <w:r w:rsidRPr="007400BF" w:rsidDel="00064877">
          <w:rPr>
            <w:rFonts w:ascii="Times New Roman" w:hAnsi="Times New Roman" w:cs="Times New Roman"/>
            <w:sz w:val="24"/>
            <w:szCs w:val="24"/>
          </w:rPr>
          <w:delText>(annual proportion)</w:delText>
        </w:r>
      </w:del>
      <w:del w:id="293"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294"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295" w:author="Beck, Marcus" w:date="2016-09-07T14:39:00Z">
        <w:r w:rsidR="00064877">
          <w:rPr>
            <w:rFonts w:ascii="Times New Roman" w:hAnsi="Times New Roman" w:cs="Times New Roman"/>
            <w:sz w:val="24"/>
            <w:szCs w:val="24"/>
          </w:rPr>
          <w:t>smoothing method used for the GAMs</w:t>
        </w:r>
      </w:ins>
      <w:del w:id="296"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297"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298" w:author="Beck, Marcus" w:date="2016-09-07T14:40:00Z">
        <w:r w:rsidR="00333E31" w:rsidDel="00064877">
          <w:rPr>
            <w:rFonts w:ascii="Times New Roman" w:hAnsi="Times New Roman" w:cs="Times New Roman"/>
            <w:sz w:val="24"/>
            <w:szCs w:val="24"/>
          </w:rPr>
          <w:delText>effective</w:delText>
        </w:r>
      </w:del>
      <w:del w:id="299"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300" w:author="Beck, Marcus" w:date="2016-09-07T14:40:00Z">
        <w:r w:rsidRPr="007400BF" w:rsidDel="00064877">
          <w:rPr>
            <w:rFonts w:ascii="Times New Roman" w:hAnsi="Times New Roman" w:cs="Times New Roman"/>
            <w:sz w:val="24"/>
            <w:szCs w:val="24"/>
          </w:rPr>
          <w:delText>parameters</w:delText>
        </w:r>
      </w:del>
      <w:ins w:id="301"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w:t>
      </w:r>
      <w:r w:rsidRPr="007400BF">
        <w:rPr>
          <w:rFonts w:ascii="Times New Roman" w:hAnsi="Times New Roman" w:cs="Times New Roman"/>
          <w:sz w:val="24"/>
          <w:szCs w:val="24"/>
        </w:rPr>
        <w:lastRenderedPageBreak/>
        <w:t>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302" w:author="Beck, Marcus" w:date="2016-09-08T11:46:00Z">
        <w:r w:rsidR="009C2EE8">
          <w:rPr>
            <w:rFonts w:ascii="Times New Roman" w:hAnsi="Times New Roman" w:cs="Times New Roman"/>
            <w:sz w:val="24"/>
            <w:szCs w:val="24"/>
          </w:rPr>
          <w:t>D</w:t>
        </w:r>
      </w:ins>
      <w:del w:id="303"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304" w:author="Beck, Marcus" w:date="2016-09-08T11:46:00Z">
        <w:r w:rsidR="009C2EE8">
          <w:rPr>
            <w:rFonts w:ascii="Times New Roman" w:hAnsi="Times New Roman" w:cs="Times New Roman"/>
            <w:sz w:val="24"/>
            <w:szCs w:val="24"/>
          </w:rPr>
          <w:t>D</w:t>
        </w:r>
      </w:ins>
      <w:del w:id="305"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62B68DC5"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306" w:author="Beck, Marcus" w:date="2016-09-07T09:29:00Z">
        <w:r w:rsidRPr="007400BF" w:rsidDel="00850D61">
          <w:rPr>
            <w:rFonts w:ascii="Times New Roman" w:hAnsi="Times New Roman" w:cs="Times New Roman"/>
            <w:sz w:val="24"/>
            <w:szCs w:val="24"/>
          </w:rPr>
          <w:delText>Figure 5</w:delText>
        </w:r>
      </w:del>
      <w:ins w:id="307" w:author="Beck, Marcus" w:date="2016-09-07T09:29:00Z">
        <w:r w:rsidR="00850D61">
          <w:rPr>
            <w:rFonts w:ascii="Times New Roman" w:hAnsi="Times New Roman" w:cs="Times New Roman"/>
            <w:sz w:val="24"/>
            <w:szCs w:val="24"/>
          </w:rPr>
          <w:t xml:space="preserve">Appendix </w:t>
        </w:r>
      </w:ins>
      <w:ins w:id="308"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Significant differences</w:t>
      </w:r>
      <w:ins w:id="309" w:author="Beck, Marcus" w:date="2016-09-19T14:39:00Z">
        <w:r w:rsidR="00AB5832">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w:t>
      </w:r>
      <w:r w:rsidRPr="007400BF">
        <w:rPr>
          <w:rFonts w:ascii="Times New Roman" w:hAnsi="Times New Roman" w:cs="Times New Roman"/>
          <w:sz w:val="24"/>
          <w:szCs w:val="24"/>
        </w:rPr>
        <w:lastRenderedPageBreak/>
        <w:t>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del w:id="310" w:author="Beck, Marcus" w:date="2016-09-07T09:29:00Z">
        <w:r w:rsidRPr="007400BF" w:rsidDel="00850D61">
          <w:rPr>
            <w:rFonts w:ascii="Times New Roman" w:hAnsi="Times New Roman" w:cs="Times New Roman"/>
            <w:sz w:val="24"/>
            <w:szCs w:val="24"/>
          </w:rPr>
          <w:delText>Figure 5</w:delText>
        </w:r>
      </w:del>
      <w:ins w:id="311" w:author="Beck, Marcus" w:date="2016-09-07T09:29:00Z">
        <w:r w:rsidR="00850D61">
          <w:rPr>
            <w:rFonts w:ascii="Times New Roman" w:hAnsi="Times New Roman" w:cs="Times New Roman"/>
            <w:sz w:val="24"/>
            <w:szCs w:val="24"/>
          </w:rPr>
          <w:t xml:space="preserve">Appendix </w:t>
        </w:r>
      </w:ins>
      <w:ins w:id="312"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313" w:author="Beck, Marcus" w:date="2016-09-07T09:59:00Z">
        <w:r w:rsidRPr="007400BF" w:rsidDel="00161B36">
          <w:rPr>
            <w:rFonts w:ascii="Times New Roman" w:hAnsi="Times New Roman" w:cs="Times New Roman"/>
            <w:sz w:val="24"/>
            <w:szCs w:val="24"/>
          </w:rPr>
          <w:delText xml:space="preserve">6 </w:delText>
        </w:r>
      </w:del>
      <w:ins w:id="314"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 xml:space="preserve">at LE1.2 from early to late in the time series (i.e., a strong, positive relationship changing to a weak relationship over time). Conversely, the opposite trend </w:t>
      </w:r>
      <w:r w:rsidRPr="007400BF">
        <w:rPr>
          <w:rFonts w:ascii="Times New Roman" w:hAnsi="Times New Roman" w:cs="Times New Roman"/>
          <w:sz w:val="24"/>
          <w:szCs w:val="24"/>
        </w:rPr>
        <w:lastRenderedPageBreak/>
        <w:t>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5" type="#_x0000_t75" style="width:31.25pt;height:20.4pt" o:ole="">
            <v:imagedata r:id="rId46" o:title=""/>
          </v:shape>
          <o:OLEObject Type="Embed" ProgID="Equation.3" ShapeID="_x0000_i1045" DrawAspect="Content" ObjectID="_1535979234"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6" type="#_x0000_t75" style="width:29.9pt;height:20.4pt" o:ole="">
            <v:imagedata r:id="rId51" o:title=""/>
          </v:shape>
          <o:OLEObject Type="Embed" ProgID="Equation.3" ShapeID="_x0000_i1046" DrawAspect="Content" ObjectID="_1535979235"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315" w:author="Beck, Marcus" w:date="2016-09-07T10:00:00Z">
        <w:r w:rsidRPr="007400BF" w:rsidDel="00161B36">
          <w:rPr>
            <w:rFonts w:ascii="Times New Roman" w:hAnsi="Times New Roman" w:cs="Times New Roman"/>
            <w:sz w:val="24"/>
            <w:szCs w:val="24"/>
          </w:rPr>
          <w:delText xml:space="preserve">7 </w:delText>
        </w:r>
      </w:del>
      <w:ins w:id="316"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317" w:author="Beck, Marcus" w:date="2016-09-07T09:59:00Z">
        <w:r w:rsidRPr="007400BF" w:rsidDel="00161B36">
          <w:rPr>
            <w:rFonts w:ascii="Times New Roman" w:hAnsi="Times New Roman" w:cs="Times New Roman"/>
            <w:sz w:val="24"/>
            <w:szCs w:val="24"/>
          </w:rPr>
          <w:delText>6</w:delText>
        </w:r>
      </w:del>
      <w:ins w:id="318"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319" w:author="Beck, Marcus" w:date="2016-09-07T12:56:00Z">
        <w:r w:rsidRPr="007400BF" w:rsidDel="009D6711">
          <w:rPr>
            <w:rFonts w:ascii="Times New Roman" w:hAnsi="Times New Roman" w:cs="Times New Roman"/>
            <w:sz w:val="24"/>
            <w:szCs w:val="24"/>
          </w:rPr>
          <w:delText xml:space="preserve">salinity </w:delText>
        </w:r>
      </w:del>
      <w:ins w:id="320"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321" w:author="Beck, Marcus" w:date="2016-09-07T10:00:00Z">
        <w:r w:rsidRPr="007400BF" w:rsidDel="00161B36">
          <w:rPr>
            <w:rFonts w:ascii="Times New Roman" w:hAnsi="Times New Roman" w:cs="Times New Roman"/>
            <w:sz w:val="24"/>
            <w:szCs w:val="24"/>
          </w:rPr>
          <w:delText xml:space="preserve">7 </w:delText>
        </w:r>
      </w:del>
      <w:ins w:id="322"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323"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324" w:author="Beck, Marcus" w:date="2016-09-07T13:01:00Z">
        <w:r w:rsidR="009D6711">
          <w:rPr>
            <w:rFonts w:ascii="Times New Roman" w:hAnsi="Times New Roman" w:cs="Times New Roman"/>
            <w:sz w:val="24"/>
            <w:szCs w:val="24"/>
          </w:rPr>
          <w:t xml:space="preserve">than GAMs </w:t>
        </w:r>
      </w:ins>
      <w:ins w:id="325" w:author="Beck, Marcus" w:date="2016-09-07T12:59:00Z">
        <w:r w:rsidR="009D6711">
          <w:rPr>
            <w:rFonts w:ascii="Times New Roman" w:hAnsi="Times New Roman" w:cs="Times New Roman"/>
            <w:sz w:val="24"/>
            <w:szCs w:val="24"/>
          </w:rPr>
          <w:t xml:space="preserve">in the </w:t>
        </w:r>
      </w:ins>
      <w:ins w:id="326" w:author="Beck, Marcus" w:date="2016-09-07T13:00:00Z">
        <w:r w:rsidR="009D6711">
          <w:rPr>
            <w:rFonts w:ascii="Times New Roman" w:hAnsi="Times New Roman" w:cs="Times New Roman"/>
            <w:sz w:val="24"/>
            <w:szCs w:val="24"/>
          </w:rPr>
          <w:t xml:space="preserve">relationship between chlorophyll and flow over time, consistent with the </w:t>
        </w:r>
      </w:ins>
      <w:ins w:id="327" w:author="Beck, Marcus" w:date="2016-09-07T13:01:00Z">
        <w:r w:rsidR="009D6711">
          <w:rPr>
            <w:rFonts w:ascii="Times New Roman" w:hAnsi="Times New Roman" w:cs="Times New Roman"/>
            <w:sz w:val="24"/>
            <w:szCs w:val="24"/>
          </w:rPr>
          <w:t xml:space="preserve">empirical </w:t>
        </w:r>
      </w:ins>
      <w:ins w:id="328" w:author="Beck, Marcus" w:date="2016-09-07T13:02:00Z">
        <w:r w:rsidR="009D6711">
          <w:rPr>
            <w:rFonts w:ascii="Times New Roman" w:hAnsi="Times New Roman" w:cs="Times New Roman"/>
            <w:sz w:val="24"/>
            <w:szCs w:val="24"/>
          </w:rPr>
          <w:t xml:space="preserve">relationships </w:t>
        </w:r>
      </w:ins>
      <w:ins w:id="329"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7" type="#_x0000_t75" style="width:31.25pt;height:20.4pt" o:ole="">
            <v:imagedata r:id="rId46" o:title=""/>
          </v:shape>
          <o:OLEObject Type="Embed" ProgID="Equation.3" ShapeID="_x0000_i1047" DrawAspect="Content" ObjectID="_1535979236"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8" type="#_x0000_t75" style="width:29.9pt;height:20.4pt" o:ole="">
            <v:imagedata r:id="rId51" o:title=""/>
          </v:shape>
          <o:OLEObject Type="Embed" ProgID="Equation.3" ShapeID="_x0000_i1048" DrawAspect="Content" ObjectID="_1535979237"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Default="00AA1FC5" w:rsidP="00B86B48">
      <w:pPr>
        <w:spacing w:after="0" w:line="480" w:lineRule="auto"/>
        <w:rPr>
          <w:ins w:id="330" w:author="Beck, Marcus" w:date="2016-09-19T14:41:00Z"/>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9" type="#_x0000_t75" style="width:31.25pt;height:20.4pt" o:ole="">
            <v:imagedata r:id="rId46" o:title=""/>
          </v:shape>
          <o:OLEObject Type="Embed" ProgID="Equation.3" ShapeID="_x0000_i1049" DrawAspect="Content" ObjectID="_1535979238" r:id="rId55"/>
        </w:object>
      </w:r>
      <w:r w:rsidRPr="007400BF">
        <w:rPr>
          <w:rFonts w:ascii="Times New Roman" w:hAnsi="Times New Roman" w:cs="Times New Roman"/>
          <w:sz w:val="24"/>
          <w:szCs w:val="24"/>
        </w:rPr>
        <w:t>) and observed (</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50" type="#_x0000_t75" style="width:29.9pt;height:20.4pt" o:ole="">
            <v:imagedata r:id="rId51" o:title=""/>
          </v:shape>
          <o:OLEObject Type="Embed" ProgID="Equation.3" ShapeID="_x0000_i1050" DrawAspect="Content" ObjectID="_1535979239" r:id="rId56"/>
        </w:object>
      </w:r>
      <w:r w:rsidRPr="007400BF">
        <w:rPr>
          <w:rFonts w:ascii="Times New Roman" w:hAnsi="Times New Roman" w:cs="Times New Roman"/>
          <w:sz w:val="24"/>
          <w:szCs w:val="24"/>
        </w:rPr>
        <w:t>) with relatively minor differences between the models.</w:t>
      </w:r>
    </w:p>
    <w:p w14:paraId="1069BCF9" w14:textId="31BF454A" w:rsidR="00AB5832" w:rsidRDefault="00AB5832" w:rsidP="00B86B48">
      <w:pPr>
        <w:spacing w:after="0" w:line="480" w:lineRule="auto"/>
        <w:rPr>
          <w:ins w:id="331" w:author="Beck, Marcus" w:date="2016-09-19T14:42:00Z"/>
          <w:rFonts w:ascii="Times New Roman" w:hAnsi="Times New Roman" w:cs="Times New Roman"/>
          <w:i/>
          <w:sz w:val="24"/>
          <w:szCs w:val="24"/>
        </w:rPr>
      </w:pPr>
      <w:ins w:id="332" w:author="Beck, Marcus" w:date="2016-09-19T14:42:00Z">
        <w:r>
          <w:rPr>
            <w:rFonts w:ascii="Times New Roman" w:hAnsi="Times New Roman" w:cs="Times New Roman"/>
            <w:i/>
            <w:sz w:val="24"/>
            <w:szCs w:val="24"/>
          </w:rPr>
          <w:t>Model c</w:t>
        </w:r>
      </w:ins>
      <w:ins w:id="333" w:author="Beck, Marcus" w:date="2016-09-19T14:41:00Z">
        <w:r>
          <w:rPr>
            <w:rFonts w:ascii="Times New Roman" w:hAnsi="Times New Roman" w:cs="Times New Roman"/>
            <w:i/>
            <w:sz w:val="24"/>
            <w:szCs w:val="24"/>
          </w:rPr>
          <w:t xml:space="preserve">omparisons with </w:t>
        </w:r>
      </w:ins>
      <w:ins w:id="334" w:author="Beck, Marcus" w:date="2016-09-19T14:42:00Z">
        <w:r>
          <w:rPr>
            <w:rFonts w:ascii="Times New Roman" w:hAnsi="Times New Roman" w:cs="Times New Roman"/>
            <w:i/>
            <w:sz w:val="24"/>
            <w:szCs w:val="24"/>
          </w:rPr>
          <w:t>independent</w:t>
        </w:r>
      </w:ins>
      <w:ins w:id="335" w:author="Beck, Marcus" w:date="2016-09-19T14:41:00Z">
        <w:r>
          <w:rPr>
            <w:rFonts w:ascii="Times New Roman" w:hAnsi="Times New Roman" w:cs="Times New Roman"/>
            <w:i/>
            <w:sz w:val="24"/>
            <w:szCs w:val="24"/>
          </w:rPr>
          <w:t xml:space="preserve"> data</w:t>
        </w:r>
      </w:ins>
    </w:p>
    <w:p w14:paraId="11D1F357" w14:textId="732AF918" w:rsidR="00AB5832" w:rsidRPr="00AB5832" w:rsidRDefault="00AB5832" w:rsidP="00B86B48">
      <w:pPr>
        <w:spacing w:after="0" w:line="480" w:lineRule="auto"/>
        <w:rPr>
          <w:rFonts w:ascii="Times New Roman" w:hAnsi="Times New Roman" w:cs="Times New Roman"/>
          <w:sz w:val="24"/>
          <w:szCs w:val="24"/>
        </w:rPr>
      </w:pPr>
      <w:ins w:id="336" w:author="Beck, Marcus" w:date="2016-09-19T14:42:00Z">
        <w:r>
          <w:rPr>
            <w:rFonts w:ascii="Times New Roman" w:hAnsi="Times New Roman" w:cs="Times New Roman"/>
            <w:sz w:val="24"/>
            <w:szCs w:val="24"/>
          </w:rPr>
          <w:tab/>
        </w:r>
        <w:r w:rsidR="00783052">
          <w:rPr>
            <w:rFonts w:ascii="Times New Roman" w:hAnsi="Times New Roman" w:cs="Times New Roman"/>
            <w:sz w:val="24"/>
            <w:szCs w:val="24"/>
          </w:rPr>
          <w:t xml:space="preserve">Both models performed </w:t>
        </w:r>
      </w:ins>
      <w:ins w:id="337" w:author="Beck, Marcus" w:date="2016-09-19T14:43:00Z">
        <w:r w:rsidR="00783052">
          <w:rPr>
            <w:rFonts w:ascii="Times New Roman" w:hAnsi="Times New Roman" w:cs="Times New Roman"/>
            <w:sz w:val="24"/>
            <w:szCs w:val="24"/>
          </w:rPr>
          <w:t>similarly</w:t>
        </w:r>
      </w:ins>
      <w:ins w:id="338" w:author="Beck, Marcus" w:date="2016-09-19T14:42:00Z">
        <w:r w:rsidR="00783052">
          <w:rPr>
            <w:rFonts w:ascii="Times New Roman" w:hAnsi="Times New Roman" w:cs="Times New Roman"/>
            <w:sz w:val="24"/>
            <w:szCs w:val="24"/>
          </w:rPr>
          <w:t xml:space="preserve"> for </w:t>
        </w:r>
      </w:ins>
      <w:ins w:id="339" w:author="Beck, Marcus" w:date="2016-09-19T14:44:00Z">
        <w:r w:rsidR="00783052">
          <w:rPr>
            <w:rFonts w:ascii="Times New Roman" w:hAnsi="Times New Roman" w:cs="Times New Roman"/>
            <w:sz w:val="24"/>
            <w:szCs w:val="24"/>
          </w:rPr>
          <w:t xml:space="preserve">the </w:t>
        </w:r>
      </w:ins>
      <w:ins w:id="340" w:author="Beck, Marcus" w:date="2016-09-19T14:42:00Z">
        <w:r w:rsidR="00783052">
          <w:rPr>
            <w:rFonts w:ascii="Times New Roman" w:hAnsi="Times New Roman" w:cs="Times New Roman"/>
            <w:sz w:val="24"/>
            <w:szCs w:val="24"/>
          </w:rPr>
          <w:t xml:space="preserve">training </w:t>
        </w:r>
      </w:ins>
      <w:ins w:id="341" w:author="Beck, Marcus" w:date="2016-09-19T14:43:00Z">
        <w:r w:rsidR="00783052">
          <w:rPr>
            <w:rFonts w:ascii="Times New Roman" w:hAnsi="Times New Roman" w:cs="Times New Roman"/>
            <w:sz w:val="24"/>
            <w:szCs w:val="24"/>
          </w:rPr>
          <w:t>datasets</w:t>
        </w:r>
      </w:ins>
      <w:ins w:id="342" w:author="Beck, Marcus" w:date="2016-09-19T14:44:00Z">
        <w:r w:rsidR="00783052">
          <w:rPr>
            <w:rFonts w:ascii="Times New Roman" w:hAnsi="Times New Roman" w:cs="Times New Roman"/>
            <w:sz w:val="24"/>
            <w:szCs w:val="24"/>
          </w:rPr>
          <w:t xml:space="preserve"> based on different splits of the weekly simulated data</w:t>
        </w:r>
      </w:ins>
      <w:ins w:id="343" w:author="Beck, Marcus" w:date="2016-09-21T08:35:00Z">
        <w:r w:rsidR="00C362E0">
          <w:rPr>
            <w:rFonts w:ascii="Times New Roman" w:hAnsi="Times New Roman" w:cs="Times New Roman"/>
            <w:sz w:val="24"/>
            <w:szCs w:val="24"/>
          </w:rPr>
          <w:t xml:space="preserve"> (median RMSE ~0.</w:t>
        </w:r>
      </w:ins>
      <w:ins w:id="344" w:author="Beck, Marcus" w:date="2016-09-21T08:36:00Z">
        <w:r w:rsidR="00C362E0">
          <w:rPr>
            <w:rFonts w:ascii="Times New Roman" w:hAnsi="Times New Roman" w:cs="Times New Roman"/>
            <w:sz w:val="24"/>
            <w:szCs w:val="24"/>
          </w:rPr>
          <w:t>52 for both</w:t>
        </w:r>
      </w:ins>
      <w:ins w:id="345" w:author="Beck, Marcus" w:date="2016-09-21T08:42:00Z">
        <w:r w:rsidR="004F12C6">
          <w:rPr>
            <w:rFonts w:ascii="Times New Roman" w:hAnsi="Times New Roman" w:cs="Times New Roman"/>
            <w:sz w:val="24"/>
            <w:szCs w:val="24"/>
          </w:rPr>
          <w:t>, Figure 7</w:t>
        </w:r>
      </w:ins>
      <w:ins w:id="346" w:author="Beck, Marcus" w:date="2016-09-21T08:36:00Z">
        <w:r w:rsidR="00C362E0">
          <w:rPr>
            <w:rFonts w:ascii="Times New Roman" w:hAnsi="Times New Roman" w:cs="Times New Roman"/>
            <w:sz w:val="24"/>
            <w:szCs w:val="24"/>
          </w:rPr>
          <w:t>)</w:t>
        </w:r>
      </w:ins>
      <w:ins w:id="347" w:author="Beck, Marcus" w:date="2016-09-19T14:44:00Z">
        <w:r w:rsidR="00783052">
          <w:rPr>
            <w:rFonts w:ascii="Times New Roman" w:hAnsi="Times New Roman" w:cs="Times New Roman"/>
            <w:sz w:val="24"/>
            <w:szCs w:val="24"/>
          </w:rPr>
          <w:t>.</w:t>
        </w:r>
      </w:ins>
      <w:ins w:id="348" w:author="Beck, Marcus" w:date="2016-09-19T14:43:00Z">
        <w:r w:rsidR="00783052">
          <w:rPr>
            <w:rFonts w:ascii="Times New Roman" w:hAnsi="Times New Roman" w:cs="Times New Roman"/>
            <w:sz w:val="24"/>
            <w:szCs w:val="24"/>
          </w:rPr>
          <w:t xml:space="preserve">  Overall, </w:t>
        </w:r>
      </w:ins>
      <w:ins w:id="349" w:author="Beck, Marcus" w:date="2016-09-19T14:44:00Z">
        <w:r w:rsidR="00783052">
          <w:rPr>
            <w:rFonts w:ascii="Times New Roman" w:hAnsi="Times New Roman" w:cs="Times New Roman"/>
            <w:sz w:val="24"/>
            <w:szCs w:val="24"/>
          </w:rPr>
          <w:t xml:space="preserve">median </w:t>
        </w:r>
      </w:ins>
      <w:ins w:id="350" w:author="Beck, Marcus" w:date="2016-09-19T14:43:00Z">
        <w:r w:rsidR="00783052">
          <w:rPr>
            <w:rFonts w:ascii="Times New Roman" w:hAnsi="Times New Roman" w:cs="Times New Roman"/>
            <w:sz w:val="24"/>
            <w:szCs w:val="24"/>
          </w:rPr>
          <w:t xml:space="preserve">RMSE values decreased slightly as the ratio </w:t>
        </w:r>
      </w:ins>
      <w:ins w:id="351" w:author="Rebecca Murphy" w:date="2016-09-21T13:24:00Z">
        <w:r w:rsidR="00661BB2">
          <w:rPr>
            <w:rFonts w:ascii="Times New Roman" w:hAnsi="Times New Roman" w:cs="Times New Roman"/>
            <w:sz w:val="24"/>
            <w:szCs w:val="24"/>
          </w:rPr>
          <w:t>of validation-to-training data set</w:t>
        </w:r>
      </w:ins>
      <w:ins w:id="352" w:author="Rebecca Murphy" w:date="2016-09-21T13:25:00Z">
        <w:r w:rsidR="00661BB2">
          <w:rPr>
            <w:rFonts w:ascii="Times New Roman" w:hAnsi="Times New Roman" w:cs="Times New Roman"/>
            <w:sz w:val="24"/>
            <w:szCs w:val="24"/>
          </w:rPr>
          <w:t>s</w:t>
        </w:r>
      </w:ins>
      <w:ins w:id="353" w:author="Rebecca Murphy" w:date="2016-09-21T13:24:00Z">
        <w:r w:rsidR="00661BB2">
          <w:rPr>
            <w:rFonts w:ascii="Times New Roman" w:hAnsi="Times New Roman" w:cs="Times New Roman"/>
            <w:sz w:val="24"/>
            <w:szCs w:val="24"/>
          </w:rPr>
          <w:t xml:space="preserve"> size </w:t>
        </w:r>
      </w:ins>
      <w:ins w:id="354" w:author="Beck, Marcus" w:date="2016-09-19T14:45:00Z">
        <w:del w:id="355" w:author="Rebecca Murphy" w:date="2016-09-21T13:24:00Z">
          <w:r w:rsidR="00783052" w:rsidDel="00661BB2">
            <w:rPr>
              <w:rFonts w:ascii="Times New Roman" w:hAnsi="Times New Roman" w:cs="Times New Roman"/>
              <w:sz w:val="24"/>
              <w:szCs w:val="24"/>
            </w:rPr>
            <w:delText>between</w:delText>
          </w:r>
        </w:del>
      </w:ins>
      <w:ins w:id="356" w:author="Beck, Marcus" w:date="2016-09-19T14:43:00Z">
        <w:del w:id="357" w:author="Rebecca Murphy" w:date="2016-09-21T13:24:00Z">
          <w:r w:rsidR="00783052" w:rsidDel="00661BB2">
            <w:rPr>
              <w:rFonts w:ascii="Times New Roman" w:hAnsi="Times New Roman" w:cs="Times New Roman"/>
              <w:sz w:val="24"/>
              <w:szCs w:val="24"/>
            </w:rPr>
            <w:delText xml:space="preserve"> </w:delText>
          </w:r>
        </w:del>
      </w:ins>
      <w:ins w:id="358" w:author="Beck, Marcus" w:date="2016-09-19T14:45:00Z">
        <w:del w:id="359" w:author="Rebecca Murphy" w:date="2016-09-21T13:24:00Z">
          <w:r w:rsidR="00783052" w:rsidDel="00661BB2">
            <w:rPr>
              <w:rFonts w:ascii="Times New Roman" w:hAnsi="Times New Roman" w:cs="Times New Roman"/>
              <w:sz w:val="24"/>
              <w:szCs w:val="24"/>
            </w:rPr>
            <w:delText xml:space="preserve">training and validation datasets </w:delText>
          </w:r>
        </w:del>
        <w:r w:rsidR="00783052">
          <w:rPr>
            <w:rFonts w:ascii="Times New Roman" w:hAnsi="Times New Roman" w:cs="Times New Roman"/>
            <w:sz w:val="24"/>
            <w:szCs w:val="24"/>
          </w:rPr>
          <w:t xml:space="preserve">increased (5% to 50% validation), although the range of RMSE values increased.  </w:t>
        </w:r>
      </w:ins>
      <w:ins w:id="360" w:author="Beck, Marcus" w:date="2016-09-21T08:39:00Z">
        <w:r w:rsidR="00C362E0">
          <w:rPr>
            <w:rFonts w:ascii="Times New Roman" w:hAnsi="Times New Roman" w:cs="Times New Roman"/>
            <w:sz w:val="24"/>
            <w:szCs w:val="24"/>
          </w:rPr>
          <w:t xml:space="preserve">Similar </w:t>
        </w:r>
        <w:del w:id="361" w:author="Rebecca Murphy" w:date="2016-09-21T13:28:00Z">
          <w:r w:rsidR="00C362E0" w:rsidDel="00B16DE7">
            <w:rPr>
              <w:rFonts w:ascii="Times New Roman" w:hAnsi="Times New Roman" w:cs="Times New Roman"/>
              <w:sz w:val="24"/>
              <w:szCs w:val="24"/>
            </w:rPr>
            <w:delText>trends</w:delText>
          </w:r>
        </w:del>
      </w:ins>
      <w:ins w:id="362" w:author="Rebecca Murphy" w:date="2016-09-21T13:28:00Z">
        <w:r w:rsidR="00B16DE7">
          <w:rPr>
            <w:rFonts w:ascii="Times New Roman" w:hAnsi="Times New Roman" w:cs="Times New Roman"/>
            <w:sz w:val="24"/>
            <w:szCs w:val="24"/>
          </w:rPr>
          <w:t>patterns</w:t>
        </w:r>
      </w:ins>
      <w:ins w:id="363" w:author="Beck, Marcus" w:date="2016-09-21T08:39:00Z">
        <w:r w:rsidR="00C362E0">
          <w:rPr>
            <w:rFonts w:ascii="Times New Roman" w:hAnsi="Times New Roman" w:cs="Times New Roman"/>
            <w:sz w:val="24"/>
            <w:szCs w:val="24"/>
          </w:rPr>
          <w:t xml:space="preserve"> were observed for the validation datasets</w:t>
        </w:r>
        <w:r w:rsidR="004F12C6">
          <w:rPr>
            <w:rFonts w:ascii="Times New Roman" w:hAnsi="Times New Roman" w:cs="Times New Roman"/>
            <w:sz w:val="24"/>
            <w:szCs w:val="24"/>
          </w:rPr>
          <w:t xml:space="preserve"> (median RMSE ~0.54 for both models), although the ranges </w:t>
        </w:r>
      </w:ins>
      <w:ins w:id="364" w:author="Beck, Marcus" w:date="2016-09-21T08:40:00Z">
        <w:r w:rsidR="004F12C6">
          <w:rPr>
            <w:rFonts w:ascii="Times New Roman" w:hAnsi="Times New Roman" w:cs="Times New Roman"/>
            <w:sz w:val="24"/>
            <w:szCs w:val="24"/>
          </w:rPr>
          <w:t>decreased</w:t>
        </w:r>
      </w:ins>
      <w:ins w:id="365" w:author="Beck, Marcus" w:date="2016-09-21T08:39:00Z">
        <w:r w:rsidR="004F12C6">
          <w:rPr>
            <w:rFonts w:ascii="Times New Roman" w:hAnsi="Times New Roman" w:cs="Times New Roman"/>
            <w:sz w:val="24"/>
            <w:szCs w:val="24"/>
          </w:rPr>
          <w:t xml:space="preserve"> </w:t>
        </w:r>
      </w:ins>
      <w:ins w:id="366" w:author="Beck, Marcus" w:date="2016-09-21T08:40:00Z">
        <w:del w:id="367" w:author="Rebecca Murphy" w:date="2016-09-21T13:25:00Z">
          <w:r w:rsidR="004F12C6" w:rsidDel="00661BB2">
            <w:rPr>
              <w:rFonts w:ascii="Times New Roman" w:hAnsi="Times New Roman" w:cs="Times New Roman"/>
              <w:sz w:val="24"/>
              <w:szCs w:val="24"/>
            </w:rPr>
            <w:delText>with larger splits between the training and</w:delText>
          </w:r>
        </w:del>
      </w:ins>
      <w:ins w:id="368" w:author="Rebecca Murphy" w:date="2016-09-21T13:25:00Z">
        <w:r w:rsidR="00661BB2">
          <w:rPr>
            <w:rFonts w:ascii="Times New Roman" w:hAnsi="Times New Roman" w:cs="Times New Roman"/>
            <w:sz w:val="24"/>
            <w:szCs w:val="24"/>
          </w:rPr>
          <w:t>as more data was included in the</w:t>
        </w:r>
      </w:ins>
      <w:ins w:id="369" w:author="Beck, Marcus" w:date="2016-09-21T08:40:00Z">
        <w:r w:rsidR="004F12C6">
          <w:rPr>
            <w:rFonts w:ascii="Times New Roman" w:hAnsi="Times New Roman" w:cs="Times New Roman"/>
            <w:sz w:val="24"/>
            <w:szCs w:val="24"/>
          </w:rPr>
          <w:t xml:space="preserve"> validation datasets.</w:t>
        </w:r>
      </w:ins>
      <w:ins w:id="370" w:author="Beck, Marcus" w:date="2016-09-21T08:41:00Z">
        <w:r w:rsidR="004F12C6">
          <w:rPr>
            <w:rFonts w:ascii="Times New Roman" w:hAnsi="Times New Roman" w:cs="Times New Roman"/>
            <w:sz w:val="24"/>
            <w:szCs w:val="24"/>
          </w:rPr>
          <w:t xml:space="preserve"> Sampling characteristics for the validation datasets (random and block samples) did not have a noticeable effect on training RMSE for either model, although slightly greater variation in the median RMSE was observed for the largest block size (100% of </w:t>
        </w:r>
        <w:del w:id="371" w:author="Rebecca Murphy" w:date="2016-09-21T13:23:00Z">
          <w:r w:rsidR="004F12C6" w:rsidDel="00661BB2">
            <w:rPr>
              <w:rFonts w:ascii="Times New Roman" w:hAnsi="Times New Roman" w:cs="Times New Roman"/>
              <w:sz w:val="24"/>
              <w:szCs w:val="24"/>
            </w:rPr>
            <w:delText>total</w:delText>
          </w:r>
        </w:del>
      </w:ins>
      <w:ins w:id="372" w:author="Rebecca Murphy" w:date="2016-09-21T13:23:00Z">
        <w:r w:rsidR="00661BB2">
          <w:rPr>
            <w:rFonts w:ascii="Times New Roman" w:hAnsi="Times New Roman" w:cs="Times New Roman"/>
            <w:sz w:val="24"/>
            <w:szCs w:val="24"/>
          </w:rPr>
          <w:t xml:space="preserve">validation data </w:t>
        </w:r>
        <w:del w:id="373" w:author="Beck, Marcus" w:date="2016-09-21T15:04:00Z">
          <w:r w:rsidR="00661BB2" w:rsidDel="001F6398">
            <w:rPr>
              <w:rFonts w:ascii="Times New Roman" w:hAnsi="Times New Roman" w:cs="Times New Roman"/>
              <w:sz w:val="24"/>
              <w:szCs w:val="24"/>
            </w:rPr>
            <w:delText xml:space="preserve">was </w:delText>
          </w:r>
        </w:del>
        <w:r w:rsidR="00661BB2">
          <w:rPr>
            <w:rFonts w:ascii="Times New Roman" w:hAnsi="Times New Roman" w:cs="Times New Roman"/>
            <w:sz w:val="24"/>
            <w:szCs w:val="24"/>
          </w:rPr>
          <w:t xml:space="preserve">in </w:t>
        </w:r>
      </w:ins>
      <w:ins w:id="374" w:author="Beck, Marcus" w:date="2016-09-21T15:04:00Z">
        <w:r w:rsidR="001F6398">
          <w:rPr>
            <w:rFonts w:ascii="Times New Roman" w:hAnsi="Times New Roman" w:cs="Times New Roman"/>
            <w:sz w:val="24"/>
            <w:szCs w:val="24"/>
          </w:rPr>
          <w:t xml:space="preserve">a single </w:t>
        </w:r>
      </w:ins>
      <w:ins w:id="375" w:author="Rebecca Murphy" w:date="2016-09-21T13:23:00Z">
        <w:r w:rsidR="00661BB2">
          <w:rPr>
            <w:rFonts w:ascii="Times New Roman" w:hAnsi="Times New Roman" w:cs="Times New Roman"/>
            <w:sz w:val="24"/>
            <w:szCs w:val="24"/>
          </w:rPr>
          <w:t>block</w:t>
        </w:r>
        <w:del w:id="376" w:author="Beck, Marcus" w:date="2016-09-21T15:04:00Z">
          <w:r w:rsidR="00661BB2" w:rsidDel="001F6398">
            <w:rPr>
              <w:rFonts w:ascii="Times New Roman" w:hAnsi="Times New Roman" w:cs="Times New Roman"/>
              <w:sz w:val="24"/>
              <w:szCs w:val="24"/>
            </w:rPr>
            <w:delText>s</w:delText>
          </w:r>
        </w:del>
      </w:ins>
      <w:ins w:id="377" w:author="Beck, Marcus" w:date="2016-09-21T08:41:00Z">
        <w:r w:rsidR="004F12C6">
          <w:rPr>
            <w:rFonts w:ascii="Times New Roman" w:hAnsi="Times New Roman" w:cs="Times New Roman"/>
            <w:sz w:val="24"/>
            <w:szCs w:val="24"/>
          </w:rPr>
          <w:t>).</w:t>
        </w:r>
      </w:ins>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3881666D" w14:textId="402A01A3" w:rsidR="00EB7E76" w:rsidRPr="007155C0"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w:t>
      </w:r>
      <w:del w:id="378" w:author="Beck, Marcus" w:date="2016-09-19T16:42:00Z">
        <w:r w:rsidRPr="007155C0" w:rsidDel="000D400F">
          <w:rPr>
            <w:rFonts w:ascii="Times New Roman" w:hAnsi="Times New Roman" w:cs="Times New Roman"/>
            <w:sz w:val="24"/>
            <w:szCs w:val="24"/>
          </w:rPr>
          <w:delText xml:space="preserve"> in the Patuxent</w:delText>
        </w:r>
      </w:del>
      <w:r w:rsidRPr="007155C0">
        <w:rPr>
          <w:rFonts w:ascii="Times New Roman" w:hAnsi="Times New Roman" w:cs="Times New Roman"/>
          <w:sz w:val="24"/>
          <w:szCs w:val="24"/>
        </w:rPr>
        <w: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268DA3E8" w:rsidR="0052192D"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w:t>
      </w:r>
      <w:r w:rsidRPr="007155C0">
        <w:rPr>
          <w:rFonts w:ascii="Times New Roman" w:hAnsi="Times New Roman" w:cs="Times New Roman"/>
          <w:sz w:val="24"/>
          <w:szCs w:val="24"/>
        </w:rPr>
        <w:lastRenderedPageBreak/>
        <w:t xml:space="preserve">example, Figure </w:t>
      </w:r>
      <w:del w:id="379" w:author="Beck, Marcus" w:date="2016-09-07T09:59:00Z">
        <w:r w:rsidRPr="007155C0" w:rsidDel="00161B36">
          <w:rPr>
            <w:rFonts w:ascii="Times New Roman" w:hAnsi="Times New Roman" w:cs="Times New Roman"/>
            <w:sz w:val="24"/>
            <w:szCs w:val="24"/>
          </w:rPr>
          <w:delText xml:space="preserve">6 </w:delText>
        </w:r>
      </w:del>
      <w:ins w:id="380"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381" w:author="Beck, Marcus" w:date="2016-09-07T12:52:00Z">
        <w:r w:rsidRPr="007155C0" w:rsidDel="009D6711">
          <w:rPr>
            <w:rFonts w:ascii="Times New Roman" w:hAnsi="Times New Roman" w:cs="Times New Roman"/>
            <w:sz w:val="24"/>
            <w:szCs w:val="24"/>
          </w:rPr>
          <w:delText xml:space="preserve">that have </w:delText>
        </w:r>
      </w:del>
      <w:del w:id="382"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383" w:author="Beck, Marcus" w:date="2016-09-07T12:49:00Z">
        <w:r w:rsidR="009D6711">
          <w:rPr>
            <w:rFonts w:ascii="Times New Roman" w:hAnsi="Times New Roman" w:cs="Times New Roman"/>
            <w:sz w:val="24"/>
            <w:szCs w:val="24"/>
          </w:rPr>
          <w:t xml:space="preserve"> can </w:t>
        </w:r>
      </w:ins>
      <w:ins w:id="384" w:author="Beck, Marcus" w:date="2016-09-07T12:50:00Z">
        <w:r w:rsidR="009D6711">
          <w:rPr>
            <w:rFonts w:ascii="Times New Roman" w:hAnsi="Times New Roman" w:cs="Times New Roman"/>
            <w:sz w:val="24"/>
            <w:szCs w:val="24"/>
          </w:rPr>
          <w:t>inadequately</w:t>
        </w:r>
      </w:ins>
      <w:ins w:id="385" w:author="Beck, Marcus" w:date="2016-09-07T12:49:00Z">
        <w:r w:rsidR="009D6711">
          <w:rPr>
            <w:rFonts w:ascii="Times New Roman" w:hAnsi="Times New Roman" w:cs="Times New Roman"/>
            <w:sz w:val="24"/>
            <w:szCs w:val="24"/>
          </w:rPr>
          <w:t xml:space="preserve"> </w:t>
        </w:r>
      </w:ins>
      <w:ins w:id="386" w:author="Beck, Marcus" w:date="2016-09-07T12:50:00Z">
        <w:r w:rsidR="009D6711">
          <w:rPr>
            <w:rFonts w:ascii="Times New Roman" w:hAnsi="Times New Roman" w:cs="Times New Roman"/>
            <w:sz w:val="24"/>
            <w:szCs w:val="24"/>
          </w:rPr>
          <w:t xml:space="preserve">characterize variation in the data with </w:t>
        </w:r>
      </w:ins>
      <w:ins w:id="387"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388"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389"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390"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391" w:author="Beck, Marcus" w:date="2016-09-07T11:39:00Z">
        <w:r w:rsidR="00035377">
          <w:rPr>
            <w:rFonts w:ascii="Times New Roman" w:hAnsi="Times New Roman" w:cs="Times New Roman"/>
            <w:sz w:val="24"/>
            <w:szCs w:val="24"/>
          </w:rPr>
          <w:t xml:space="preserve">In contrast, </w:t>
        </w:r>
      </w:ins>
      <w:ins w:id="392"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393" w:author="Beck, Marcus" w:date="2016-09-07T11:47:00Z">
        <w:r w:rsidR="00CC3FBE">
          <w:rPr>
            <w:rFonts w:ascii="Times New Roman" w:hAnsi="Times New Roman" w:cs="Times New Roman"/>
            <w:sz w:val="24"/>
            <w:szCs w:val="24"/>
          </w:rPr>
          <w:t xml:space="preserve">to </w:t>
        </w:r>
      </w:ins>
      <w:del w:id="394"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395"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396" w:author="Beck, Marcus" w:date="2016-09-07T11:39:00Z">
        <w:r w:rsidR="00035377">
          <w:rPr>
            <w:rFonts w:ascii="Times New Roman" w:hAnsi="Times New Roman" w:cs="Times New Roman"/>
            <w:sz w:val="24"/>
            <w:szCs w:val="24"/>
          </w:rPr>
          <w:t xml:space="preserve"> composed of one smoothing function per </w:t>
        </w:r>
      </w:ins>
      <w:ins w:id="397"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398" w:author="Beck, Marcus" w:date="2016-09-07T11:48:00Z">
        <w:r w:rsidR="00CC3FBE">
          <w:rPr>
            <w:rFonts w:ascii="Times New Roman" w:hAnsi="Times New Roman" w:cs="Times New Roman"/>
            <w:sz w:val="24"/>
            <w:szCs w:val="24"/>
          </w:rPr>
          <w:t xml:space="preserve">  Both models are extremely flexible </w:t>
        </w:r>
      </w:ins>
      <w:ins w:id="399" w:author="Beck, Marcus" w:date="2016-09-07T11:51:00Z">
        <w:r w:rsidR="00CC3FBE">
          <w:rPr>
            <w:rFonts w:ascii="Times New Roman" w:hAnsi="Times New Roman" w:cs="Times New Roman"/>
            <w:sz w:val="24"/>
            <w:szCs w:val="24"/>
          </w:rPr>
          <w:t xml:space="preserve">through fine control of </w:t>
        </w:r>
      </w:ins>
      <w:ins w:id="400" w:author="Beck, Marcus" w:date="2016-09-07T11:50:00Z">
        <w:r w:rsidR="00CC3FBE">
          <w:rPr>
            <w:rFonts w:ascii="Times New Roman" w:hAnsi="Times New Roman" w:cs="Times New Roman"/>
            <w:sz w:val="24"/>
            <w:szCs w:val="24"/>
          </w:rPr>
          <w:t xml:space="preserve">window widths for WRTDS and </w:t>
        </w:r>
      </w:ins>
      <w:ins w:id="401" w:author="Beck, Marcus" w:date="2016-09-07T11:56:00Z">
        <w:r w:rsidR="00CC3FBE">
          <w:rPr>
            <w:rFonts w:ascii="Times New Roman" w:hAnsi="Times New Roman" w:cs="Times New Roman"/>
            <w:sz w:val="24"/>
            <w:szCs w:val="24"/>
          </w:rPr>
          <w:t>degree</w:t>
        </w:r>
      </w:ins>
      <w:ins w:id="402" w:author="Beck, Marcus" w:date="2016-09-07T11:59:00Z">
        <w:r w:rsidR="00792CCB">
          <w:rPr>
            <w:rFonts w:ascii="Times New Roman" w:hAnsi="Times New Roman" w:cs="Times New Roman"/>
            <w:sz w:val="24"/>
            <w:szCs w:val="24"/>
          </w:rPr>
          <w:t>s</w:t>
        </w:r>
      </w:ins>
      <w:ins w:id="403" w:author="Beck, Marcus" w:date="2016-09-07T11:56:00Z">
        <w:r w:rsidR="00CC3FBE">
          <w:rPr>
            <w:rFonts w:ascii="Times New Roman" w:hAnsi="Times New Roman" w:cs="Times New Roman"/>
            <w:sz w:val="24"/>
            <w:szCs w:val="24"/>
          </w:rPr>
          <w:t xml:space="preserve"> of </w:t>
        </w:r>
      </w:ins>
      <w:ins w:id="404" w:author="Beck, Marcus" w:date="2016-09-07T11:50:00Z">
        <w:r w:rsidR="00CC3FBE">
          <w:rPr>
            <w:rFonts w:ascii="Times New Roman" w:hAnsi="Times New Roman" w:cs="Times New Roman"/>
            <w:sz w:val="24"/>
            <w:szCs w:val="24"/>
          </w:rPr>
          <w:t>smoothing in GAMS, although at the cost of losing generality</w:t>
        </w:r>
      </w:ins>
      <w:ins w:id="405" w:author="Beck, Marcus" w:date="2016-09-07T11:51:00Z">
        <w:r w:rsidR="00CC3FBE">
          <w:rPr>
            <w:rFonts w:ascii="Times New Roman" w:hAnsi="Times New Roman" w:cs="Times New Roman"/>
            <w:sz w:val="24"/>
            <w:szCs w:val="24"/>
          </w:rPr>
          <w:t xml:space="preserve"> with increased precision</w:t>
        </w:r>
      </w:ins>
      <w:ins w:id="406"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407"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a natural conclusion from this study is that both models were equally ‘good’ at trend evaluation, although </w:t>
      </w:r>
      <w:r w:rsidR="00AA1FC5" w:rsidRPr="007400BF">
        <w:rPr>
          <w:rFonts w:ascii="Times New Roman" w:hAnsi="Times New Roman" w:cs="Times New Roman"/>
          <w:sz w:val="24"/>
          <w:szCs w:val="24"/>
        </w:rPr>
        <w:lastRenderedPageBreak/>
        <w:t>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658658BF" w:rsidR="00B53283" w:rsidRPr="007400BF" w:rsidRDefault="00AA1FC5" w:rsidP="00A520CF">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w:t>
      </w:r>
      <w:r w:rsidR="00A520CF">
        <w:rPr>
          <w:rFonts w:ascii="Times New Roman" w:hAnsi="Times New Roman" w:cs="Times New Roman"/>
          <w:sz w:val="24"/>
          <w:szCs w:val="24"/>
        </w:rPr>
        <w:t xml:space="preserve"> </w:t>
      </w:r>
      <w:r w:rsidRPr="007400BF">
        <w:rPr>
          <w:rFonts w:ascii="Times New Roman" w:hAnsi="Times New Roman" w:cs="Times New Roman"/>
          <w:sz w:val="24"/>
          <w:szCs w:val="24"/>
        </w:rPr>
        <w:t xml:space="preserve">some instances were observed when different information was provided. For example, significant differences in the regression comparisons between the models (Table 6 and </w:t>
      </w:r>
      <w:del w:id="408" w:author="Beck, Marcus" w:date="2016-09-07T09:30:00Z">
        <w:r w:rsidRPr="007400BF" w:rsidDel="00850D61">
          <w:rPr>
            <w:rFonts w:ascii="Times New Roman" w:hAnsi="Times New Roman" w:cs="Times New Roman"/>
            <w:sz w:val="24"/>
            <w:szCs w:val="24"/>
          </w:rPr>
          <w:delText>Figure 5</w:delText>
        </w:r>
      </w:del>
      <w:ins w:id="409" w:author="Beck, Marcus" w:date="2016-09-07T09:30:00Z">
        <w:r w:rsidR="00850D61">
          <w:rPr>
            <w:rFonts w:ascii="Times New Roman" w:hAnsi="Times New Roman" w:cs="Times New Roman"/>
            <w:sz w:val="24"/>
            <w:szCs w:val="24"/>
          </w:rPr>
          <w:t xml:space="preserve">Appendix </w:t>
        </w:r>
      </w:ins>
      <w:ins w:id="410"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r w:rsidRPr="007400BF">
        <w:rPr>
          <w:rFonts w:ascii="Times New Roman" w:hAnsi="Times New Roman" w:cs="Times New Roman"/>
          <w:sz w:val="24"/>
          <w:szCs w:val="24"/>
        </w:rPr>
        <w:lastRenderedPageBreak/>
        <w:t>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411" w:author="Beck, Marcus" w:date="2016-09-07T10:00:00Z">
        <w:r w:rsidRPr="007155C0" w:rsidDel="00161B36">
          <w:rPr>
            <w:rFonts w:ascii="Times New Roman" w:hAnsi="Times New Roman" w:cs="Times New Roman"/>
            <w:sz w:val="24"/>
            <w:szCs w:val="24"/>
          </w:rPr>
          <w:delText xml:space="preserve">6 </w:delText>
        </w:r>
      </w:del>
      <w:ins w:id="412"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2014) to ensure enough observations are available for fitting models at extreme locations in the </w:t>
      </w:r>
      <w:r w:rsidRPr="007155C0">
        <w:rPr>
          <w:rFonts w:ascii="Times New Roman" w:hAnsi="Times New Roman" w:cs="Times New Roman"/>
          <w:sz w:val="24"/>
          <w:szCs w:val="24"/>
        </w:rPr>
        <w:lastRenderedPageBreak/>
        <w:t xml:space="preserve">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w:t>
      </w:r>
      <w:r w:rsidRPr="007155C0">
        <w:rPr>
          <w:rFonts w:ascii="Times New Roman" w:hAnsi="Times New Roman" w:cs="Times New Roman"/>
          <w:sz w:val="24"/>
          <w:szCs w:val="24"/>
        </w:rPr>
        <w:lastRenderedPageBreak/>
        <w:t xml:space="preserve">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w:t>
      </w:r>
      <w:r w:rsidRPr="007155C0">
        <w:rPr>
          <w:rFonts w:ascii="Times New Roman" w:hAnsi="Times New Roman" w:cs="Times New Roman"/>
          <w:sz w:val="24"/>
          <w:szCs w:val="24"/>
        </w:rPr>
        <w:lastRenderedPageBreak/>
        <w:t xml:space="preserve">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w:t>
      </w:r>
      <w:r w:rsidRPr="007155C0">
        <w:rPr>
          <w:rFonts w:ascii="Times New Roman" w:hAnsi="Times New Roman" w:cs="Times New Roman"/>
          <w:sz w:val="24"/>
          <w:szCs w:val="24"/>
        </w:rPr>
        <w:lastRenderedPageBreak/>
        <w:t xml:space="preserve">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w:t>
      </w:r>
      <w:del w:id="413" w:author="Beck, Marcus" w:date="2016-09-07T10:00:00Z">
        <w:r w:rsidRPr="007400BF" w:rsidDel="00161B36">
          <w:rPr>
            <w:rFonts w:ascii="Times New Roman" w:hAnsi="Times New Roman" w:cs="Times New Roman"/>
            <w:sz w:val="24"/>
            <w:szCs w:val="24"/>
          </w:rPr>
          <w:delText xml:space="preserve">6 </w:delText>
        </w:r>
      </w:del>
      <w:ins w:id="414"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w:t>
      </w:r>
      <w:r w:rsidRPr="007400BF">
        <w:rPr>
          <w:rFonts w:ascii="Times New Roman" w:hAnsi="Times New Roman" w:cs="Times New Roman"/>
          <w:sz w:val="24"/>
          <w:szCs w:val="24"/>
        </w:rPr>
        <w:lastRenderedPageBreak/>
        <w:t>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w:t>
      </w:r>
      <w:r w:rsidRPr="000B76CD">
        <w:rPr>
          <w:rFonts w:ascii="Times New Roman" w:hAnsi="Times New Roman" w:cs="Times New Roman"/>
          <w:sz w:val="24"/>
          <w:szCs w:val="24"/>
        </w:rPr>
        <w:lastRenderedPageBreak/>
        <w:t xml:space="preserve">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4411CA2A" w14:textId="2D4A6103" w:rsidR="00190D95" w:rsidRDefault="00640A0F" w:rsidP="00640A0F">
      <w:pPr>
        <w:spacing w:after="0" w:line="480" w:lineRule="auto"/>
        <w:ind w:firstLine="720"/>
        <w:rPr>
          <w:ins w:id="415" w:author="Beck, Marcus" w:date="2016-09-19T17:28:00Z"/>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two approaches. </w:t>
      </w:r>
      <w:ins w:id="416" w:author="Beck, Marcus" w:date="2016-09-19T17:27:00Z">
        <w:r w:rsidR="00190D95">
          <w:rPr>
            <w:rFonts w:ascii="Times New Roman" w:hAnsi="Times New Roman" w:cs="Times New Roman"/>
            <w:sz w:val="24"/>
            <w:szCs w:val="24"/>
          </w:rPr>
          <w:t xml:space="preserve">Finally, both models had similar abilities to predict observations </w:t>
        </w:r>
      </w:ins>
      <w:ins w:id="417" w:author="Beck, Marcus" w:date="2016-09-21T08:48:00Z">
        <w:r w:rsidR="00A520CF">
          <w:rPr>
            <w:rFonts w:ascii="Times New Roman" w:hAnsi="Times New Roman" w:cs="Times New Roman"/>
            <w:sz w:val="24"/>
            <w:szCs w:val="24"/>
          </w:rPr>
          <w:t>with validation datasets, having implications for the use of either model with missing data</w:t>
        </w:r>
      </w:ins>
      <w:ins w:id="418" w:author="Beck, Marcus" w:date="2016-09-19T17:28:00Z">
        <w:r w:rsidR="00A520CF">
          <w:rPr>
            <w:rFonts w:ascii="Times New Roman" w:hAnsi="Times New Roman" w:cs="Times New Roman"/>
            <w:sz w:val="24"/>
            <w:szCs w:val="24"/>
          </w:rPr>
          <w:t>.</w:t>
        </w:r>
      </w:ins>
    </w:p>
    <w:p w14:paraId="284EFFC5" w14:textId="1514FF4E"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t>
      </w:r>
      <w:del w:id="419" w:author="Beck, Marcus" w:date="2016-09-19T17:29:00Z">
        <w:r w:rsidRPr="002459BD" w:rsidDel="00190D95">
          <w:rPr>
            <w:rFonts w:ascii="Times New Roman" w:hAnsi="Times New Roman" w:cs="Times New Roman"/>
            <w:sz w:val="24"/>
            <w:szCs w:val="24"/>
          </w:rPr>
          <w:delText xml:space="preserve">we emphasize that </w:delText>
        </w:r>
      </w:del>
      <w:r w:rsidRPr="002459BD">
        <w:rPr>
          <w:rFonts w:ascii="Times New Roman" w:hAnsi="Times New Roman" w:cs="Times New Roman"/>
          <w:sz w:val="24"/>
          <w:szCs w:val="24"/>
        </w:rPr>
        <w:t xml:space="preserve">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 xml:space="preserve">rously compare both WRTDS and GAMs and further evaluations with alternative datasets should be made to compare with our results. Although both </w:t>
      </w:r>
      <w:r w:rsidRPr="002459BD">
        <w:rPr>
          <w:rFonts w:ascii="Times New Roman" w:hAnsi="Times New Roman" w:cs="Times New Roman"/>
          <w:sz w:val="24"/>
          <w:szCs w:val="24"/>
        </w:rPr>
        <w:lastRenderedPageBreak/>
        <w:t>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420" w:author="Beck, Marcus" w:date="2016-09-07T10:00:00Z">
        <w:r w:rsidRPr="002459BD" w:rsidDel="00161B36">
          <w:rPr>
            <w:rFonts w:ascii="Times New Roman" w:hAnsi="Times New Roman" w:cs="Times New Roman"/>
            <w:sz w:val="24"/>
            <w:szCs w:val="24"/>
          </w:rPr>
          <w:delText>6</w:delText>
        </w:r>
      </w:del>
      <w:ins w:id="421"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6B55A67"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w:t>
      </w:r>
      <w:del w:id="422" w:author="Beck, Marcus" w:date="2016-09-19T17:30:00Z">
        <w:r w:rsidRPr="002459BD" w:rsidDel="00190D95">
          <w:rPr>
            <w:rFonts w:ascii="Times New Roman" w:hAnsi="Times New Roman" w:cs="Times New Roman"/>
            <w:sz w:val="24"/>
            <w:szCs w:val="24"/>
          </w:rPr>
          <w:delText xml:space="preserve"> Accordingly, the results herein provide a description of WRTDS and GAMs to support the use of either model in a broader context for</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water quality</w:delText>
        </w:r>
        <w:r w:rsidDel="00190D95">
          <w:rPr>
            <w:rFonts w:ascii="Times New Roman" w:hAnsi="Times New Roman" w:cs="Times New Roman"/>
            <w:sz w:val="24"/>
            <w:szCs w:val="24"/>
          </w:rPr>
          <w:delText xml:space="preserve"> </w:delText>
        </w:r>
        <w:r w:rsidRPr="002459BD" w:rsidDel="00190D95">
          <w:rPr>
            <w:rFonts w:ascii="Times New Roman" w:hAnsi="Times New Roman" w:cs="Times New Roman"/>
            <w:sz w:val="24"/>
            <w:szCs w:val="24"/>
          </w:rPr>
          <w:delText>assessment.</w:delText>
        </w:r>
      </w:del>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423"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0BBCE011"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w:t>
      </w:r>
      <w:ins w:id="424" w:author="Beck, Marcus" w:date="2016-09-21T16:06:00Z">
        <w:r w:rsidR="00E2635B">
          <w:rPr>
            <w:rFonts w:ascii="Times New Roman" w:hAnsi="Times New Roman" w:cs="Times New Roman"/>
            <w:sz w:val="24"/>
            <w:szCs w:val="24"/>
          </w:rPr>
          <w:t xml:space="preserve">, </w:t>
        </w:r>
      </w:ins>
      <w:del w:id="425" w:author="Beck, Marcus" w:date="2016-09-21T16:06:00Z">
        <w:r w:rsidRPr="007400BF" w:rsidDel="00E2635B">
          <w:rPr>
            <w:rFonts w:ascii="Times New Roman" w:hAnsi="Times New Roman" w:cs="Times New Roman"/>
            <w:sz w:val="24"/>
            <w:szCs w:val="24"/>
          </w:rPr>
          <w:delText xml:space="preserve"> and </w:delText>
        </w:r>
      </w:del>
      <w:r w:rsidRPr="007400BF">
        <w:rPr>
          <w:rFonts w:ascii="Times New Roman" w:hAnsi="Times New Roman" w:cs="Times New Roman"/>
          <w:sz w:val="24"/>
          <w:szCs w:val="24"/>
        </w:rPr>
        <w:t>Jeffrey Chanat</w:t>
      </w:r>
      <w:ins w:id="426" w:author="Beck, Marcus" w:date="2016-09-21T16:07:00Z">
        <w:r w:rsidR="00E2635B">
          <w:rPr>
            <w:rFonts w:ascii="Times New Roman" w:hAnsi="Times New Roman" w:cs="Times New Roman"/>
            <w:sz w:val="24"/>
            <w:szCs w:val="24"/>
          </w:rPr>
          <w:t>, and two anonymous reviewers</w:t>
        </w:r>
      </w:ins>
      <w:bookmarkStart w:id="427" w:name="_GoBack"/>
      <w:bookmarkEnd w:id="427"/>
      <w:r w:rsidRPr="007400BF">
        <w:rPr>
          <w:rFonts w:ascii="Times New Roman" w:hAnsi="Times New Roman" w:cs="Times New Roman"/>
          <w:sz w:val="24"/>
          <w:szCs w:val="24"/>
        </w:rPr>
        <w:t xml:space="preserve">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lastRenderedPageBreak/>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lastRenderedPageBreak/>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gramStart"/>
      <w:r w:rsidRPr="00BF0693">
        <w:rPr>
          <w:rFonts w:ascii="Times New Roman" w:hAnsi="Times New Roman" w:cs="Times New Roman"/>
          <w:sz w:val="24"/>
          <w:szCs w:val="24"/>
        </w:rPr>
        <w:t>quantreg</w:t>
      </w:r>
      <w:proofErr w:type="gramEnd"/>
      <w:r w:rsidRPr="00BF0693">
        <w:rPr>
          <w:rFonts w:ascii="Times New Roman" w:hAnsi="Times New Roman" w:cs="Times New Roman"/>
          <w:sz w:val="24"/>
          <w:szCs w:val="24"/>
        </w:rPr>
        <w:t xml:space="preserve">: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lastRenderedPageBreak/>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w:t>
            </w:r>
            <w:del w:id="428"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429"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 xml:space="preserve">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430"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431"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432"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433"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434"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435"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436" w:author="Beck, Marcus" w:date="2016-09-08T11:49:00Z">
              <w:r w:rsidRPr="00A1645F" w:rsidDel="009C2EE8">
                <w:rPr>
                  <w:rFonts w:ascii="Times" w:eastAsia="Times New Roman" w:hAnsi="Times" w:cs="Times"/>
                  <w:color w:val="000000"/>
                  <w:sz w:val="24"/>
                  <w:szCs w:val="24"/>
                </w:rPr>
                <w:delText>E</w:delText>
              </w:r>
            </w:del>
            <w:ins w:id="437" w:author="Beck, Marcus" w:date="2016-09-08T11:49:00Z">
              <w:r w:rsidR="009C2EE8">
                <w:rPr>
                  <w:rFonts w:ascii="Times" w:eastAsia="Times New Roman" w:hAnsi="Times" w:cs="Times"/>
                  <w:color w:val="000000"/>
                  <w:sz w:val="24"/>
                  <w:szCs w:val="24"/>
                </w:rPr>
                <w:t>D</w:t>
              </w:r>
            </w:ins>
            <w:del w:id="438"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439"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440" w:author="Beck, Marcus" w:date="2016-09-08T11:49:00Z">
              <w:r w:rsidR="009C2EE8">
                <w:rPr>
                  <w:rFonts w:ascii="Times" w:eastAsia="Arial" w:hAnsi="Times" w:cs="Times"/>
                  <w:color w:val="000000"/>
                  <w:sz w:val="24"/>
                  <w:szCs w:val="24"/>
                </w:rPr>
                <w:t>D</w:t>
              </w:r>
            </w:ins>
            <w:del w:id="441"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442" w:author="Beck, Marcus" w:date="2016-09-08T11:49:00Z">
              <w:r w:rsidR="009C2EE8">
                <w:rPr>
                  <w:rFonts w:ascii="Times" w:eastAsia="Arial" w:hAnsi="Times" w:cs="Times"/>
                  <w:color w:val="000000"/>
                  <w:sz w:val="24"/>
                  <w:szCs w:val="24"/>
                </w:rPr>
                <w:t>D</w:t>
              </w:r>
            </w:ins>
            <w:del w:id="443"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444" w:author="Beck, Marcus" w:date="2016-09-08T11:38:00Z">
              <w:r w:rsidRPr="00A1645F" w:rsidDel="00C36727">
                <w:rPr>
                  <w:rFonts w:ascii="Times" w:eastAsia="Arial" w:hAnsi="Times" w:cs="Times"/>
                  <w:color w:val="000000"/>
                  <w:sz w:val="24"/>
                  <w:szCs w:val="24"/>
                </w:rPr>
                <w:delText>4</w:delText>
              </w:r>
            </w:del>
            <w:ins w:id="445"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446"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447"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448" w:author="Beck, Marcus" w:date="2016-09-08T11:38:00Z">
              <w:r w:rsidRPr="00A1645F" w:rsidDel="00C36727">
                <w:rPr>
                  <w:rFonts w:ascii="Times" w:eastAsia="Arial" w:hAnsi="Times" w:cs="Times"/>
                  <w:color w:val="000000"/>
                  <w:sz w:val="24"/>
                  <w:szCs w:val="24"/>
                </w:rPr>
                <w:delText>0</w:delText>
              </w:r>
            </w:del>
            <w:ins w:id="449"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450" w:author="Beck, Marcus" w:date="2016-09-08T11:38:00Z">
              <w:r w:rsidR="00C36727">
                <w:rPr>
                  <w:rFonts w:ascii="Times" w:eastAsia="Arial" w:hAnsi="Times" w:cs="Times"/>
                  <w:color w:val="000000"/>
                  <w:sz w:val="24"/>
                  <w:szCs w:val="24"/>
                </w:rPr>
                <w:t>3</w:t>
              </w:r>
            </w:ins>
            <w:del w:id="451"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452" w:author="Beck, Marcus" w:date="2016-09-08T11:38:00Z">
              <w:r w:rsidRPr="00A1645F" w:rsidDel="00C36727">
                <w:rPr>
                  <w:rFonts w:ascii="Times" w:eastAsia="Arial" w:hAnsi="Times" w:cs="Times"/>
                  <w:color w:val="000000"/>
                  <w:sz w:val="24"/>
                  <w:szCs w:val="24"/>
                </w:rPr>
                <w:delText>9</w:delText>
              </w:r>
            </w:del>
            <w:ins w:id="453"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454" w:author="Beck, Marcus" w:date="2016-09-08T11:38:00Z">
              <w:r w:rsidRPr="00A1645F" w:rsidDel="00C36727">
                <w:rPr>
                  <w:rFonts w:ascii="Times" w:eastAsia="Arial" w:hAnsi="Times" w:cs="Times"/>
                  <w:color w:val="000000"/>
                  <w:sz w:val="24"/>
                  <w:szCs w:val="24"/>
                </w:rPr>
                <w:delText>7</w:delText>
              </w:r>
            </w:del>
            <w:ins w:id="455"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456" w:author="Beck, Marcus" w:date="2016-09-08T11:39:00Z">
              <w:r w:rsidR="00C36727">
                <w:rPr>
                  <w:rFonts w:ascii="Times" w:eastAsia="Arial" w:hAnsi="Times" w:cs="Times"/>
                  <w:color w:val="000000"/>
                  <w:sz w:val="24"/>
                  <w:szCs w:val="24"/>
                </w:rPr>
                <w:t>7</w:t>
              </w:r>
            </w:ins>
            <w:del w:id="457"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458"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w:t>
            </w:r>
            <w:del w:id="459"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460" w:author="Beck, Marcus" w:date="2016-09-07T10:06:00Z">
              <w:r w:rsidRPr="00FF6F13" w:rsidDel="00AA6F3B">
                <w:rPr>
                  <w:rFonts w:ascii="Times" w:eastAsia="Times New Roman" w:hAnsi="Times" w:cs="Times"/>
                  <w:color w:val="000000"/>
                  <w:sz w:val="24"/>
                  <w:szCs w:val="24"/>
                </w:rPr>
                <w:delText xml:space="preserve"> See </w:delText>
              </w:r>
            </w:del>
            <w:del w:id="461"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462"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1" type="#_x0000_t75" style="width:33.3pt;height:20.4pt" o:ole="">
                  <v:imagedata r:id="rId62" o:title=""/>
                </v:shape>
                <o:OLEObject Type="Embed" ProgID="Equation.3" ShapeID="_x0000_i1051" DrawAspect="Content" ObjectID="_1535979240" r:id="rId63"/>
              </w:object>
            </w:r>
            <w:r w:rsidRPr="0026222B">
              <w:rPr>
                <w:rFonts w:ascii="Times" w:eastAsia="Times New Roman" w:hAnsi="Times" w:cs="Times"/>
                <w:color w:val="000000"/>
                <w:sz w:val="24"/>
                <w:szCs w:val="24"/>
              </w:rPr>
              <w:t>) and biological chl-</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2" type="#_x0000_t75" style="width:29.9pt;height:20.4pt" o:ole="">
                  <v:imagedata r:id="rId51" o:title=""/>
                </v:shape>
                <o:OLEObject Type="Embed" ProgID="Equation.3" ShapeID="_x0000_i1052" DrawAspect="Content" ObjectID="_1535979241"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463"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464"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3" type="#_x0000_t75" style="width:33.3pt;height:20.4pt" o:ole="">
                  <v:imagedata r:id="rId65" o:title=""/>
                </v:shape>
                <o:OLEObject Type="Embed" ProgID="Equation.3" ShapeID="_x0000_i1053" DrawAspect="Content" ObjectID="_1535979242"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4" type="#_x0000_t75" style="width:29.9pt;height:20.4pt" o:ole="">
                  <v:imagedata r:id="rId51" o:title=""/>
                </v:shape>
                <o:OLEObject Type="Embed" ProgID="Equation.3" ShapeID="_x0000_i1054" DrawAspect="Content" ObjectID="_1535979243"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465" w:author="Beck, Marcus" w:date="2016-09-07T09:56:00Z">
        <w:r w:rsidRPr="007400BF" w:rsidDel="00161B36">
          <w:rPr>
            <w:rFonts w:ascii="Times New Roman" w:hAnsi="Times New Roman" w:cs="Times New Roman"/>
            <w:sz w:val="24"/>
            <w:szCs w:val="24"/>
          </w:rPr>
          <w:delText>Fixed l</w:delText>
        </w:r>
      </w:del>
      <w:ins w:id="466"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467"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tudinal axis with distance from the mouth (km). Study sites are in bold. Salinity regions in the Patuxent for the larger Chesapeake Bay area are also shown (TF = tidal fresh, OH = oligohaline, MH = mesohaline).</w:t>
      </w:r>
      <w:del w:id="468"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469"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ins w:id="470"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471"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472" w:author="Beck, Marcus" w:date="2016-09-07T09:40:00Z"/>
          <w:rFonts w:ascii="Times New Roman" w:hAnsi="Times New Roman" w:cs="Times New Roman"/>
          <w:sz w:val="24"/>
          <w:szCs w:val="24"/>
        </w:rPr>
      </w:pPr>
      <w:del w:id="473"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474"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475" w:author="Beck, Marcus" w:date="2016-09-07T09:59:00Z">
        <w:r w:rsidR="00161B36">
          <w:rPr>
            <w:rFonts w:ascii="Times New Roman" w:hAnsi="Times New Roman" w:cs="Times New Roman"/>
            <w:sz w:val="24"/>
            <w:szCs w:val="24"/>
          </w:rPr>
          <w:t>5</w:t>
        </w:r>
      </w:ins>
      <w:del w:id="476"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477" w:author="Beck, Marcus" w:date="2016-09-07T10:02:00Z">
        <w:r w:rsidR="00AF4BDA">
          <w:rPr>
            <w:rFonts w:ascii="Times New Roman" w:hAnsi="Times New Roman" w:cs="Times New Roman"/>
            <w:sz w:val="24"/>
            <w:szCs w:val="24"/>
          </w:rPr>
          <w:t>Axes for</w:t>
        </w:r>
      </w:ins>
      <w:del w:id="478"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479"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480"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8E1CF9D" w:rsidR="00B53283" w:rsidRDefault="00AA1FC5" w:rsidP="00297328">
      <w:pPr>
        <w:spacing w:after="0"/>
        <w:rPr>
          <w:ins w:id="481" w:author="Beck, Marcus" w:date="2016-09-19T15:38:00Z"/>
          <w:rFonts w:ascii="Times New Roman" w:hAnsi="Times New Roman" w:cs="Times New Roman"/>
          <w:sz w:val="24"/>
          <w:szCs w:val="24"/>
        </w:rPr>
      </w:pPr>
      <w:r w:rsidRPr="007400BF">
        <w:rPr>
          <w:rFonts w:ascii="Times New Roman" w:hAnsi="Times New Roman" w:cs="Times New Roman"/>
          <w:sz w:val="24"/>
          <w:szCs w:val="24"/>
        </w:rPr>
        <w:t xml:space="preserve">FIGURE </w:t>
      </w:r>
      <w:del w:id="482" w:author="Beck, Marcus" w:date="2016-09-07T10:00:00Z">
        <w:r w:rsidRPr="007400BF" w:rsidDel="00161B36">
          <w:rPr>
            <w:rFonts w:ascii="Times New Roman" w:hAnsi="Times New Roman" w:cs="Times New Roman"/>
            <w:sz w:val="24"/>
            <w:szCs w:val="24"/>
          </w:rPr>
          <w:delText>7</w:delText>
        </w:r>
      </w:del>
      <w:ins w:id="483"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ins w:id="484" w:author="Beck, Marcus" w:date="2016-09-14T15:51:00Z">
        <w:r w:rsidR="00D4059E">
          <w:rPr>
            <w:rFonts w:ascii="Times New Roman" w:hAnsi="Times New Roman" w:cs="Times New Roman"/>
            <w:sz w:val="24"/>
            <w:szCs w:val="24"/>
          </w:rPr>
          <w:t xml:space="preserve">ln-transformed, </w:t>
        </w:r>
      </w:ins>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del w:id="485" w:author="Beck, Marcus" w:date="2016-09-14T15:53:00Z">
        <w:r w:rsidR="00F14BB9" w:rsidDel="00D4059E">
          <w:rPr>
            <w:rFonts w:ascii="Times New Roman" w:hAnsi="Times New Roman" w:cs="Times New Roman"/>
            <w:sz w:val="24"/>
            <w:szCs w:val="24"/>
          </w:rPr>
          <w:delText>/</w:delText>
        </w:r>
      </w:del>
      <w:ins w:id="486" w:author="Beck, Marcus" w:date="2016-09-14T15:52:00Z">
        <w:r w:rsidR="00D4059E">
          <w:rPr>
            <w:rFonts w:ascii="Times New Roman" w:hAnsi="Times New Roman" w:cs="Times New Roman"/>
            <w:sz w:val="24"/>
            <w:szCs w:val="24"/>
          </w:rPr>
          <w:t xml:space="preserve"> </w:t>
        </w:r>
      </w:ins>
      <w:r w:rsidR="00F14BB9">
        <w:rPr>
          <w:rFonts w:ascii="Times New Roman" w:hAnsi="Times New Roman" w:cs="Times New Roman"/>
          <w:sz w:val="24"/>
          <w:szCs w:val="24"/>
        </w:rPr>
        <w:t>L</w:t>
      </w:r>
      <w:ins w:id="487" w:author="Beck, Marcus" w:date="2016-09-14T15:53:00Z">
        <w:r w:rsidR="00D4059E" w:rsidRPr="001D3308">
          <w:rPr>
            <w:rFonts w:ascii="Times New Roman" w:hAnsi="Times New Roman" w:cs="Times New Roman"/>
            <w:sz w:val="24"/>
            <w:szCs w:val="24"/>
            <w:vertAlign w:val="superscript"/>
          </w:rPr>
          <w:t>−1</w:t>
        </w:r>
      </w:ins>
      <w:r w:rsidRPr="007400BF">
        <w:rPr>
          <w:rFonts w:ascii="Times New Roman" w:hAnsi="Times New Roman" w:cs="Times New Roman"/>
          <w:sz w:val="24"/>
          <w:szCs w:val="24"/>
        </w:rPr>
        <w:t>) and flow (</w:t>
      </w:r>
      <w:ins w:id="488" w:author="Beck, Marcus" w:date="2016-09-14T15:51:00Z">
        <w:r w:rsidR="00D4059E">
          <w:rPr>
            <w:rFonts w:ascii="Times New Roman" w:hAnsi="Times New Roman" w:cs="Times New Roman"/>
            <w:sz w:val="24"/>
            <w:szCs w:val="24"/>
          </w:rPr>
          <w:t xml:space="preserve">ln-transformed, </w:t>
        </w:r>
      </w:ins>
      <w:ins w:id="489" w:author="Beck, Marcus" w:date="2016-09-14T15:52:00Z">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ins>
      <w:del w:id="490" w:author="Beck, Marcus" w:date="2016-09-14T15:50:00Z">
        <w:r w:rsidRPr="007400BF" w:rsidDel="00D4059E">
          <w:rPr>
            <w:rFonts w:ascii="Times New Roman" w:hAnsi="Times New Roman" w:cs="Times New Roman"/>
            <w:sz w:val="24"/>
            <w:szCs w:val="24"/>
          </w:rPr>
          <w:delText>as proportion of the total range</w:delText>
        </w:r>
      </w:del>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491"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p w14:paraId="50A8B531" w14:textId="6FF64E0D" w:rsidR="00713A64" w:rsidRPr="007400BF" w:rsidRDefault="00713A64" w:rsidP="00297328">
      <w:pPr>
        <w:spacing w:after="0"/>
        <w:rPr>
          <w:rFonts w:ascii="Times New Roman" w:hAnsi="Times New Roman" w:cs="Times New Roman"/>
          <w:sz w:val="24"/>
          <w:szCs w:val="24"/>
        </w:rPr>
      </w:pPr>
      <w:ins w:id="492" w:author="Beck, Marcus" w:date="2016-09-19T15:38:00Z">
        <w:r>
          <w:rPr>
            <w:rFonts w:ascii="Times New Roman" w:hAnsi="Times New Roman" w:cs="Times New Roman"/>
            <w:sz w:val="24"/>
            <w:szCs w:val="24"/>
          </w:rPr>
          <w:lastRenderedPageBreak/>
          <w:t xml:space="preserve">FIGURE 7: Prediction errors of GAMs and WRTDS for different training and validation datasets.  Datasets were created from a weekly simulated </w:t>
        </w:r>
      </w:ins>
      <w:ins w:id="493" w:author="Beck, Marcus" w:date="2016-09-19T15:39:00Z">
        <w:r w:rsidR="00C16C75">
          <w:rPr>
            <w:rFonts w:ascii="Times New Roman" w:hAnsi="Times New Roman" w:cs="Times New Roman"/>
            <w:sz w:val="24"/>
            <w:szCs w:val="24"/>
          </w:rPr>
          <w:t xml:space="preserve">time series (Appendix B) using </w:t>
        </w:r>
        <w:r>
          <w:rPr>
            <w:rFonts w:ascii="Times New Roman" w:hAnsi="Times New Roman" w:cs="Times New Roman"/>
            <w:sz w:val="24"/>
            <w:szCs w:val="24"/>
          </w:rPr>
          <w:t xml:space="preserve">different split ratios </w:t>
        </w:r>
      </w:ins>
      <w:ins w:id="494" w:author="Beck, Marcus" w:date="2016-09-19T15:44:00Z">
        <w:r w:rsidR="00C16C75">
          <w:rPr>
            <w:rFonts w:ascii="Times New Roman" w:hAnsi="Times New Roman" w:cs="Times New Roman"/>
            <w:sz w:val="24"/>
            <w:szCs w:val="24"/>
          </w:rPr>
          <w:t xml:space="preserve">(5% validation and 95% training, 10% validation and 90% training, etc.) and sampling methods </w:t>
        </w:r>
      </w:ins>
      <w:ins w:id="495" w:author="Beck, Marcus" w:date="2016-09-19T15:39:00Z">
        <w:r>
          <w:rPr>
            <w:rFonts w:ascii="Times New Roman" w:hAnsi="Times New Roman" w:cs="Times New Roman"/>
            <w:sz w:val="24"/>
            <w:szCs w:val="24"/>
          </w:rPr>
          <w:t xml:space="preserve">of </w:t>
        </w:r>
        <w:r w:rsidR="00C16C75">
          <w:rPr>
            <w:rFonts w:ascii="Times New Roman" w:hAnsi="Times New Roman" w:cs="Times New Roman"/>
            <w:sz w:val="24"/>
            <w:szCs w:val="24"/>
          </w:rPr>
          <w:t>the complete dataset.</w:t>
        </w:r>
        <w:r>
          <w:rPr>
            <w:rFonts w:ascii="Times New Roman" w:hAnsi="Times New Roman" w:cs="Times New Roman"/>
            <w:sz w:val="24"/>
            <w:szCs w:val="24"/>
          </w:rPr>
          <w:t xml:space="preserve"> </w:t>
        </w:r>
      </w:ins>
      <w:ins w:id="496" w:author="Beck, Marcus" w:date="2016-09-19T15:45:00Z">
        <w:r w:rsidR="007F79D7">
          <w:rPr>
            <w:rFonts w:ascii="Times New Roman" w:hAnsi="Times New Roman" w:cs="Times New Roman"/>
            <w:sz w:val="24"/>
            <w:szCs w:val="24"/>
          </w:rPr>
          <w:t xml:space="preserve"> Sampling </w:t>
        </w:r>
        <w:r w:rsidR="00C16C75">
          <w:rPr>
            <w:rFonts w:ascii="Times New Roman" w:hAnsi="Times New Roman" w:cs="Times New Roman"/>
            <w:sz w:val="24"/>
            <w:szCs w:val="24"/>
          </w:rPr>
          <w:t>to create the validation datasets varied from</w:t>
        </w:r>
      </w:ins>
      <w:ins w:id="497" w:author="Beck, Marcus" w:date="2016-09-19T15:39:00Z">
        <w:r>
          <w:rPr>
            <w:rFonts w:ascii="Times New Roman" w:hAnsi="Times New Roman" w:cs="Times New Roman"/>
            <w:sz w:val="24"/>
            <w:szCs w:val="24"/>
          </w:rPr>
          <w:t xml:space="preserve"> </w:t>
        </w:r>
      </w:ins>
      <w:ins w:id="498" w:author="Beck, Marcus" w:date="2016-09-19T15:40:00Z">
        <w:r>
          <w:rPr>
            <w:rFonts w:ascii="Times New Roman" w:hAnsi="Times New Roman" w:cs="Times New Roman"/>
            <w:sz w:val="24"/>
            <w:szCs w:val="24"/>
          </w:rPr>
          <w:t>completely</w:t>
        </w:r>
      </w:ins>
      <w:ins w:id="499" w:author="Beck, Marcus" w:date="2016-09-19T15:39:00Z">
        <w:r>
          <w:rPr>
            <w:rFonts w:ascii="Times New Roman" w:hAnsi="Times New Roman" w:cs="Times New Roman"/>
            <w:sz w:val="24"/>
            <w:szCs w:val="24"/>
          </w:rPr>
          <w:t xml:space="preserve"> </w:t>
        </w:r>
      </w:ins>
      <w:ins w:id="500" w:author="Beck, Marcus" w:date="2016-09-19T15:40:00Z">
        <w:r w:rsidR="00C16C75">
          <w:rPr>
            <w:rFonts w:ascii="Times New Roman" w:hAnsi="Times New Roman" w:cs="Times New Roman"/>
            <w:sz w:val="24"/>
            <w:szCs w:val="24"/>
          </w:rPr>
          <w:t>random</w:t>
        </w:r>
        <w:r>
          <w:rPr>
            <w:rFonts w:ascii="Times New Roman" w:hAnsi="Times New Roman" w:cs="Times New Roman"/>
            <w:sz w:val="24"/>
            <w:szCs w:val="24"/>
          </w:rPr>
          <w:t xml:space="preserve"> </w:t>
        </w:r>
      </w:ins>
      <w:ins w:id="501" w:author="Beck, Marcus" w:date="2016-09-19T15:43:00Z">
        <w:r>
          <w:rPr>
            <w:rFonts w:ascii="Times New Roman" w:hAnsi="Times New Roman" w:cs="Times New Roman"/>
            <w:sz w:val="24"/>
            <w:szCs w:val="24"/>
          </w:rPr>
          <w:t xml:space="preserve">(no blocks) </w:t>
        </w:r>
      </w:ins>
      <w:ins w:id="502" w:author="Beck, Marcus" w:date="2016-09-19T15:46:00Z">
        <w:r w:rsidR="00C16C75">
          <w:rPr>
            <w:rFonts w:ascii="Times New Roman" w:hAnsi="Times New Roman" w:cs="Times New Roman"/>
            <w:sz w:val="24"/>
            <w:szCs w:val="24"/>
          </w:rPr>
          <w:t xml:space="preserve">to </w:t>
        </w:r>
      </w:ins>
      <w:ins w:id="503" w:author="Beck, Marcus" w:date="2016-09-19T15:40:00Z">
        <w:r>
          <w:rPr>
            <w:rFonts w:ascii="Times New Roman" w:hAnsi="Times New Roman" w:cs="Times New Roman"/>
            <w:sz w:val="24"/>
            <w:szCs w:val="24"/>
          </w:rPr>
          <w:t xml:space="preserve">block sizes </w:t>
        </w:r>
      </w:ins>
      <w:ins w:id="504" w:author="Beck, Marcus" w:date="2016-09-19T15:46:00Z">
        <w:r w:rsidR="00C16C75">
          <w:rPr>
            <w:rFonts w:ascii="Times New Roman" w:hAnsi="Times New Roman" w:cs="Times New Roman"/>
            <w:sz w:val="24"/>
            <w:szCs w:val="24"/>
          </w:rPr>
          <w:t>of different</w:t>
        </w:r>
      </w:ins>
      <w:ins w:id="505" w:author="Beck, Marcus" w:date="2016-09-19T15:40:00Z">
        <w:r>
          <w:rPr>
            <w:rFonts w:ascii="Times New Roman" w:hAnsi="Times New Roman" w:cs="Times New Roman"/>
            <w:sz w:val="24"/>
            <w:szCs w:val="24"/>
          </w:rPr>
          <w:t xml:space="preserve"> percentages of the total sample size</w:t>
        </w:r>
      </w:ins>
      <w:ins w:id="506" w:author="Beck, Marcus" w:date="2016-09-19T15:46:00Z">
        <w:r w:rsidR="00C16C75">
          <w:rPr>
            <w:rFonts w:ascii="Times New Roman" w:hAnsi="Times New Roman" w:cs="Times New Roman"/>
            <w:sz w:val="24"/>
            <w:szCs w:val="24"/>
          </w:rPr>
          <w:t xml:space="preserve"> (10, 50, 100%)</w:t>
        </w:r>
      </w:ins>
      <w:ins w:id="507" w:author="Beck, Marcus" w:date="2016-09-19T15:40:00Z">
        <w:r>
          <w:rPr>
            <w:rFonts w:ascii="Times New Roman" w:hAnsi="Times New Roman" w:cs="Times New Roman"/>
            <w:sz w:val="24"/>
            <w:szCs w:val="24"/>
          </w:rPr>
          <w:t xml:space="preserve"> required for the split ratio</w:t>
        </w:r>
      </w:ins>
      <w:ins w:id="508" w:author="Beck, Marcus" w:date="2016-09-20T13:40:00Z">
        <w:r w:rsidR="00C93D45">
          <w:rPr>
            <w:rFonts w:ascii="Times New Roman" w:hAnsi="Times New Roman" w:cs="Times New Roman"/>
            <w:sz w:val="24"/>
            <w:szCs w:val="24"/>
          </w:rPr>
          <w:t xml:space="preserve"> of the training and validation data</w:t>
        </w:r>
      </w:ins>
      <w:ins w:id="509" w:author="Beck, Marcus" w:date="2016-09-19T15:40:00Z">
        <w:r>
          <w:rPr>
            <w:rFonts w:ascii="Times New Roman" w:hAnsi="Times New Roman" w:cs="Times New Roman"/>
            <w:sz w:val="24"/>
            <w:szCs w:val="24"/>
          </w:rPr>
          <w:t>.  RMSE values are summarized as the median, 5</w:t>
        </w:r>
        <w:r w:rsidRPr="00713A64">
          <w:rPr>
            <w:rFonts w:ascii="Times New Roman" w:hAnsi="Times New Roman" w:cs="Times New Roman"/>
            <w:sz w:val="24"/>
            <w:szCs w:val="24"/>
            <w:vertAlign w:val="superscript"/>
            <w:rPrChange w:id="510"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w:t>
        </w:r>
      </w:ins>
      <w:ins w:id="511" w:author="Beck, Marcus" w:date="2016-09-19T15:41:00Z">
        <w:r>
          <w:rPr>
            <w:rFonts w:ascii="Times New Roman" w:hAnsi="Times New Roman" w:cs="Times New Roman"/>
            <w:sz w:val="24"/>
            <w:szCs w:val="24"/>
          </w:rPr>
          <w:t>and 95</w:t>
        </w:r>
        <w:r w:rsidRPr="00713A64">
          <w:rPr>
            <w:rFonts w:ascii="Times New Roman" w:hAnsi="Times New Roman" w:cs="Times New Roman"/>
            <w:sz w:val="24"/>
            <w:szCs w:val="24"/>
            <w:vertAlign w:val="superscript"/>
            <w:rPrChange w:id="512" w:author="Beck, Marcus" w:date="2016-09-19T15:41:00Z">
              <w:rPr>
                <w:rFonts w:ascii="Times New Roman" w:hAnsi="Times New Roman" w:cs="Times New Roman"/>
                <w:sz w:val="24"/>
                <w:szCs w:val="24"/>
              </w:rPr>
            </w:rPrChange>
          </w:rPr>
          <w:t>th</w:t>
        </w:r>
        <w:r>
          <w:rPr>
            <w:rFonts w:ascii="Times New Roman" w:hAnsi="Times New Roman" w:cs="Times New Roman"/>
            <w:sz w:val="24"/>
            <w:szCs w:val="24"/>
          </w:rPr>
          <w:t xml:space="preserve"> percentile of </w:t>
        </w:r>
      </w:ins>
      <w:ins w:id="513" w:author="Beck, Marcus" w:date="2016-09-19T15:42:00Z">
        <w:r>
          <w:rPr>
            <w:rFonts w:ascii="Times New Roman" w:hAnsi="Times New Roman" w:cs="Times New Roman"/>
            <w:sz w:val="24"/>
            <w:szCs w:val="24"/>
          </w:rPr>
          <w:t xml:space="preserve">model results for </w:t>
        </w:r>
      </w:ins>
      <w:ins w:id="514" w:author="Beck, Marcus" w:date="2016-09-19T15:41:00Z">
        <w:r w:rsidR="00905E1E">
          <w:rPr>
            <w:rFonts w:ascii="Times New Roman" w:hAnsi="Times New Roman" w:cs="Times New Roman"/>
            <w:sz w:val="24"/>
            <w:szCs w:val="24"/>
          </w:rPr>
          <w:t>100</w:t>
        </w:r>
        <w:r>
          <w:rPr>
            <w:rFonts w:ascii="Times New Roman" w:hAnsi="Times New Roman" w:cs="Times New Roman"/>
            <w:sz w:val="24"/>
            <w:szCs w:val="24"/>
          </w:rPr>
          <w:t xml:space="preserve"> repetitions of each dataset</w:t>
        </w:r>
      </w:ins>
      <w:ins w:id="515" w:author="Beck, Marcus" w:date="2016-09-19T15:53:00Z">
        <w:r w:rsidR="00103D2B">
          <w:rPr>
            <w:rFonts w:ascii="Times New Roman" w:hAnsi="Times New Roman" w:cs="Times New Roman"/>
            <w:sz w:val="24"/>
            <w:szCs w:val="24"/>
          </w:rPr>
          <w:t xml:space="preserve"> type</w:t>
        </w:r>
      </w:ins>
      <w:ins w:id="516" w:author="Beck, Marcus" w:date="2016-09-19T15:41:00Z">
        <w:r w:rsidR="00C16C75">
          <w:rPr>
            <w:rFonts w:ascii="Times New Roman" w:hAnsi="Times New Roman" w:cs="Times New Roman"/>
            <w:sz w:val="24"/>
            <w:szCs w:val="24"/>
          </w:rPr>
          <w:t>.</w:t>
        </w:r>
      </w:ins>
    </w:p>
    <w:sectPr w:rsidR="00713A64"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305D7A" w:rsidRDefault="00305D7A">
      <w:pPr>
        <w:spacing w:after="0" w:line="240" w:lineRule="auto"/>
      </w:pPr>
      <w:r>
        <w:separator/>
      </w:r>
    </w:p>
  </w:endnote>
  <w:endnote w:type="continuationSeparator" w:id="0">
    <w:p w14:paraId="514B4086" w14:textId="77777777" w:rsidR="00305D7A" w:rsidRDefault="0030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305D7A" w:rsidRDefault="00305D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305D7A" w:rsidRDefault="00305D7A">
      <w:pPr>
        <w:spacing w:after="0" w:line="240" w:lineRule="auto"/>
      </w:pPr>
      <w:r>
        <w:separator/>
      </w:r>
    </w:p>
  </w:footnote>
  <w:footnote w:type="continuationSeparator" w:id="0">
    <w:p w14:paraId="18E11880" w14:textId="77777777" w:rsidR="00305D7A" w:rsidRDefault="00305D7A">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rson w15:author="Rebecca Murphy">
    <w15:presenceInfo w15:providerId="AD" w15:userId="S-1-5-21-780216973-25257766-102967255-130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trackRevisions/>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17884"/>
    <w:rsid w:val="00034C73"/>
    <w:rsid w:val="00035377"/>
    <w:rsid w:val="000371B0"/>
    <w:rsid w:val="000532F1"/>
    <w:rsid w:val="00064877"/>
    <w:rsid w:val="00083183"/>
    <w:rsid w:val="000D400F"/>
    <w:rsid w:val="000E58C4"/>
    <w:rsid w:val="00103D2B"/>
    <w:rsid w:val="00115E94"/>
    <w:rsid w:val="00117BB7"/>
    <w:rsid w:val="00142619"/>
    <w:rsid w:val="0014468D"/>
    <w:rsid w:val="00145393"/>
    <w:rsid w:val="0014777B"/>
    <w:rsid w:val="00161B36"/>
    <w:rsid w:val="001671A6"/>
    <w:rsid w:val="00180EBA"/>
    <w:rsid w:val="00190D95"/>
    <w:rsid w:val="001B6809"/>
    <w:rsid w:val="001D3308"/>
    <w:rsid w:val="001F6398"/>
    <w:rsid w:val="001F7481"/>
    <w:rsid w:val="00230F66"/>
    <w:rsid w:val="00232663"/>
    <w:rsid w:val="00232DC5"/>
    <w:rsid w:val="00233A89"/>
    <w:rsid w:val="0024037A"/>
    <w:rsid w:val="0026222B"/>
    <w:rsid w:val="00271A7D"/>
    <w:rsid w:val="00273943"/>
    <w:rsid w:val="002845E6"/>
    <w:rsid w:val="002915F5"/>
    <w:rsid w:val="00297328"/>
    <w:rsid w:val="002B3046"/>
    <w:rsid w:val="002C286D"/>
    <w:rsid w:val="002D49E2"/>
    <w:rsid w:val="00300F49"/>
    <w:rsid w:val="00305D7A"/>
    <w:rsid w:val="00307A8B"/>
    <w:rsid w:val="003117FF"/>
    <w:rsid w:val="00311D89"/>
    <w:rsid w:val="003132CC"/>
    <w:rsid w:val="003173EB"/>
    <w:rsid w:val="00333E31"/>
    <w:rsid w:val="00334CA6"/>
    <w:rsid w:val="003432E3"/>
    <w:rsid w:val="00357417"/>
    <w:rsid w:val="003671AB"/>
    <w:rsid w:val="00373BB5"/>
    <w:rsid w:val="00376855"/>
    <w:rsid w:val="003B78DD"/>
    <w:rsid w:val="00401F63"/>
    <w:rsid w:val="00406226"/>
    <w:rsid w:val="00433BF6"/>
    <w:rsid w:val="0043640B"/>
    <w:rsid w:val="004560CD"/>
    <w:rsid w:val="00463375"/>
    <w:rsid w:val="004829A3"/>
    <w:rsid w:val="00492D30"/>
    <w:rsid w:val="00497E3A"/>
    <w:rsid w:val="004A29C9"/>
    <w:rsid w:val="004B185A"/>
    <w:rsid w:val="004B284D"/>
    <w:rsid w:val="004C1824"/>
    <w:rsid w:val="004C3B20"/>
    <w:rsid w:val="004C6697"/>
    <w:rsid w:val="004D7209"/>
    <w:rsid w:val="004E1BA6"/>
    <w:rsid w:val="004E7FD8"/>
    <w:rsid w:val="004F12C6"/>
    <w:rsid w:val="005025D6"/>
    <w:rsid w:val="00505B15"/>
    <w:rsid w:val="0052192D"/>
    <w:rsid w:val="00527614"/>
    <w:rsid w:val="00541F1C"/>
    <w:rsid w:val="00550670"/>
    <w:rsid w:val="00570A57"/>
    <w:rsid w:val="00570FEB"/>
    <w:rsid w:val="005711A8"/>
    <w:rsid w:val="00572353"/>
    <w:rsid w:val="00572EE3"/>
    <w:rsid w:val="00577514"/>
    <w:rsid w:val="005803C0"/>
    <w:rsid w:val="00590096"/>
    <w:rsid w:val="00592B9C"/>
    <w:rsid w:val="005A0307"/>
    <w:rsid w:val="005A37E4"/>
    <w:rsid w:val="005B577C"/>
    <w:rsid w:val="005D07F4"/>
    <w:rsid w:val="005E7F70"/>
    <w:rsid w:val="005F1384"/>
    <w:rsid w:val="00620A65"/>
    <w:rsid w:val="006222A8"/>
    <w:rsid w:val="006346E2"/>
    <w:rsid w:val="00640A0F"/>
    <w:rsid w:val="00655805"/>
    <w:rsid w:val="00661BB2"/>
    <w:rsid w:val="00667BB1"/>
    <w:rsid w:val="00671C6C"/>
    <w:rsid w:val="00674887"/>
    <w:rsid w:val="00676F19"/>
    <w:rsid w:val="00681F1F"/>
    <w:rsid w:val="006D03B4"/>
    <w:rsid w:val="006D7E85"/>
    <w:rsid w:val="007029EA"/>
    <w:rsid w:val="00703679"/>
    <w:rsid w:val="007045D6"/>
    <w:rsid w:val="00713A64"/>
    <w:rsid w:val="007400BF"/>
    <w:rsid w:val="007471CB"/>
    <w:rsid w:val="00760224"/>
    <w:rsid w:val="0076320E"/>
    <w:rsid w:val="00776711"/>
    <w:rsid w:val="00783052"/>
    <w:rsid w:val="00791BE4"/>
    <w:rsid w:val="00792CCB"/>
    <w:rsid w:val="007971E4"/>
    <w:rsid w:val="007E2FC1"/>
    <w:rsid w:val="007E7ABF"/>
    <w:rsid w:val="007F464B"/>
    <w:rsid w:val="007F79D7"/>
    <w:rsid w:val="00802960"/>
    <w:rsid w:val="00807B48"/>
    <w:rsid w:val="008340DA"/>
    <w:rsid w:val="00842DBD"/>
    <w:rsid w:val="00850D61"/>
    <w:rsid w:val="00866E20"/>
    <w:rsid w:val="00870D59"/>
    <w:rsid w:val="008949AD"/>
    <w:rsid w:val="008B1F4E"/>
    <w:rsid w:val="008B7A98"/>
    <w:rsid w:val="008C0C4C"/>
    <w:rsid w:val="008C3D12"/>
    <w:rsid w:val="008D074D"/>
    <w:rsid w:val="008D7C15"/>
    <w:rsid w:val="008E06A0"/>
    <w:rsid w:val="008E167F"/>
    <w:rsid w:val="008F22FA"/>
    <w:rsid w:val="009026F7"/>
    <w:rsid w:val="00905E1E"/>
    <w:rsid w:val="00923808"/>
    <w:rsid w:val="00936FAD"/>
    <w:rsid w:val="00952CA7"/>
    <w:rsid w:val="00955D1F"/>
    <w:rsid w:val="00962F48"/>
    <w:rsid w:val="0096309B"/>
    <w:rsid w:val="00981CFA"/>
    <w:rsid w:val="00992EB3"/>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0CF"/>
    <w:rsid w:val="00A52DC9"/>
    <w:rsid w:val="00A66BAC"/>
    <w:rsid w:val="00A715EC"/>
    <w:rsid w:val="00A726D2"/>
    <w:rsid w:val="00A7471A"/>
    <w:rsid w:val="00A80A43"/>
    <w:rsid w:val="00AA1FC5"/>
    <w:rsid w:val="00AA6F3B"/>
    <w:rsid w:val="00AB5832"/>
    <w:rsid w:val="00AE1E06"/>
    <w:rsid w:val="00AF4BDA"/>
    <w:rsid w:val="00AF5BE7"/>
    <w:rsid w:val="00B16DE7"/>
    <w:rsid w:val="00B268BC"/>
    <w:rsid w:val="00B35620"/>
    <w:rsid w:val="00B406DE"/>
    <w:rsid w:val="00B53283"/>
    <w:rsid w:val="00B5336D"/>
    <w:rsid w:val="00B74320"/>
    <w:rsid w:val="00B74F11"/>
    <w:rsid w:val="00B86B48"/>
    <w:rsid w:val="00BA1817"/>
    <w:rsid w:val="00BA2296"/>
    <w:rsid w:val="00BB6133"/>
    <w:rsid w:val="00BE05BE"/>
    <w:rsid w:val="00BE4004"/>
    <w:rsid w:val="00BE5A6C"/>
    <w:rsid w:val="00BF0693"/>
    <w:rsid w:val="00BF07B1"/>
    <w:rsid w:val="00C16C75"/>
    <w:rsid w:val="00C20CA1"/>
    <w:rsid w:val="00C2734A"/>
    <w:rsid w:val="00C27A24"/>
    <w:rsid w:val="00C33659"/>
    <w:rsid w:val="00C362E0"/>
    <w:rsid w:val="00C36727"/>
    <w:rsid w:val="00C521DB"/>
    <w:rsid w:val="00C55455"/>
    <w:rsid w:val="00C82113"/>
    <w:rsid w:val="00C82CC6"/>
    <w:rsid w:val="00C93D45"/>
    <w:rsid w:val="00CB03DC"/>
    <w:rsid w:val="00CB52C9"/>
    <w:rsid w:val="00CC3FBE"/>
    <w:rsid w:val="00CD5BD5"/>
    <w:rsid w:val="00CF1401"/>
    <w:rsid w:val="00CF6CCA"/>
    <w:rsid w:val="00D11CD4"/>
    <w:rsid w:val="00D15DF8"/>
    <w:rsid w:val="00D33501"/>
    <w:rsid w:val="00D35269"/>
    <w:rsid w:val="00D4059E"/>
    <w:rsid w:val="00D668C7"/>
    <w:rsid w:val="00D70C43"/>
    <w:rsid w:val="00D907E2"/>
    <w:rsid w:val="00D93C62"/>
    <w:rsid w:val="00DA2FEC"/>
    <w:rsid w:val="00DC14FB"/>
    <w:rsid w:val="00DC5EFD"/>
    <w:rsid w:val="00DD0C07"/>
    <w:rsid w:val="00DD4FA4"/>
    <w:rsid w:val="00DF0DFF"/>
    <w:rsid w:val="00E0294F"/>
    <w:rsid w:val="00E12E34"/>
    <w:rsid w:val="00E2635B"/>
    <w:rsid w:val="00E72DB5"/>
    <w:rsid w:val="00E75739"/>
    <w:rsid w:val="00E82E7E"/>
    <w:rsid w:val="00EA6432"/>
    <w:rsid w:val="00EA7D4F"/>
    <w:rsid w:val="00EB2782"/>
    <w:rsid w:val="00EB7E76"/>
    <w:rsid w:val="00EF1E9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27113-688D-4DA1-A787-BDCB701C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50</Pages>
  <Words>14383</Words>
  <Characters>81989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12</cp:revision>
  <dcterms:created xsi:type="dcterms:W3CDTF">2016-09-21T15:34:00Z</dcterms:created>
  <dcterms:modified xsi:type="dcterms:W3CDTF">2016-09-21T21:07:00Z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